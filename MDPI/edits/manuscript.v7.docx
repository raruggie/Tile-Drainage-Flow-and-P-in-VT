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02DC" w14:textId="661B5F57" w:rsidR="00377426" w:rsidRPr="006453D9" w:rsidRDefault="00377426" w:rsidP="00D36D74">
      <w:pPr>
        <w:pStyle w:val="MDPI11articletype"/>
      </w:pPr>
      <w:r>
        <w:t>Article</w:t>
      </w:r>
    </w:p>
    <w:p w14:paraId="70F22ECA" w14:textId="5B57BEB8" w:rsidR="00377426" w:rsidRPr="003B1AF1" w:rsidRDefault="00377426" w:rsidP="00D36D74">
      <w:pPr>
        <w:pStyle w:val="MDPI12title"/>
      </w:pPr>
      <w:r>
        <w:t xml:space="preserve">Tile Drainage Flow Partitioning and Phosphorus Export in </w:t>
      </w:r>
      <w:r w:rsidR="00D36D74">
        <w:br/>
      </w:r>
      <w:r>
        <w:t>Vermont USA</w:t>
      </w:r>
    </w:p>
    <w:p w14:paraId="2C879AFC" w14:textId="488A02BC" w:rsidR="00F97043" w:rsidRPr="00D60B05" w:rsidRDefault="00377426" w:rsidP="00D36D74">
      <w:pPr>
        <w:pStyle w:val="MDPI13authornames"/>
      </w:pPr>
      <w:commentRangeStart w:id="0"/>
      <w:r w:rsidRPr="00D60B05">
        <w:rPr>
          <w:highlight w:val="yellow"/>
        </w:rPr>
        <w:t xml:space="preserve">Ryan Ruggiero </w:t>
      </w:r>
      <w:r w:rsidRPr="00D60B05">
        <w:rPr>
          <w:highlight w:val="yellow"/>
          <w:vertAlign w:val="superscript"/>
        </w:rPr>
        <w:t>1</w:t>
      </w:r>
      <w:r w:rsidRPr="00D60B05">
        <w:rPr>
          <w:highlight w:val="yellow"/>
        </w:rPr>
        <w:t>,</w:t>
      </w:r>
      <w:commentRangeEnd w:id="0"/>
      <w:r w:rsidR="00D36D74" w:rsidRPr="00D60B05">
        <w:rPr>
          <w:rStyle w:val="CommentReference"/>
          <w:rFonts w:eastAsia="SimSun"/>
          <w:b w:val="0"/>
          <w:noProof/>
          <w:sz w:val="20"/>
          <w:lang w:eastAsia="zh-CN" w:bidi="ar-SA"/>
        </w:rPr>
        <w:commentReference w:id="0"/>
      </w:r>
      <w:r w:rsidRPr="00D60B05">
        <w:t xml:space="preserve"> Donald Ross </w:t>
      </w:r>
      <w:r w:rsidRPr="00D60B05">
        <w:rPr>
          <w:vertAlign w:val="superscript"/>
        </w:rPr>
        <w:t>1</w:t>
      </w:r>
      <w:r w:rsidRPr="00D60B05">
        <w:t xml:space="preserve"> and Joshua</w:t>
      </w:r>
      <w:ins w:id="1" w:author="Ryan Ruggiero" w:date="2022-01-24T10:22:00Z">
        <w:r w:rsidR="005D5614">
          <w:t xml:space="preserve"> W.</w:t>
        </w:r>
      </w:ins>
      <w:r w:rsidRPr="00D60B05">
        <w:t xml:space="preserve"> Faulkner </w:t>
      </w:r>
      <w:r w:rsidRPr="00D60B05">
        <w:rPr>
          <w:vertAlign w:val="superscript"/>
        </w:rPr>
        <w:t>1,2,3</w:t>
      </w:r>
      <w:r w:rsidR="008A5865">
        <w:rPr>
          <w:vertAlign w:val="superscript"/>
        </w:rPr>
        <w:t>,</w:t>
      </w:r>
      <w:r w:rsidRPr="00D02854">
        <w:t>*</w:t>
      </w:r>
    </w:p>
    <w:tbl>
      <w:tblPr>
        <w:tblStyle w:val="MDPITable"/>
        <w:tblpPr w:leftFromText="198" w:rightFromText="198" w:vertAnchor="page" w:horzAnchor="margin" w:tblpY="9704"/>
        <w:tblW w:w="2409" w:type="dxa"/>
        <w:tblLayout w:type="fixed"/>
        <w:tblLook w:val="04A0" w:firstRow="1" w:lastRow="0" w:firstColumn="1" w:lastColumn="0" w:noHBand="0" w:noVBand="1"/>
      </w:tblPr>
      <w:tblGrid>
        <w:gridCol w:w="2409"/>
      </w:tblGrid>
      <w:tr w:rsidR="00F97043" w14:paraId="08CBA044" w14:textId="77777777" w:rsidTr="00F97043">
        <w:trPr>
          <w:cantSplit/>
        </w:trPr>
        <w:tc>
          <w:tcPr>
            <w:tcW w:w="2409" w:type="dxa"/>
          </w:tcPr>
          <w:p w14:paraId="5102738D" w14:textId="0A20E316" w:rsidR="00F97043" w:rsidRPr="00F97043" w:rsidRDefault="00F97043" w:rsidP="00F97043">
            <w:pPr>
              <w:pStyle w:val="MDPI61Citation"/>
            </w:pPr>
            <w:commentRangeStart w:id="2"/>
            <w:r w:rsidRPr="00F97043">
              <w:rPr>
                <w:b/>
                <w:highlight w:val="yellow"/>
              </w:rPr>
              <w:t>Citation:</w:t>
            </w:r>
            <w:commentRangeEnd w:id="2"/>
            <w:r>
              <w:rPr>
                <w:rStyle w:val="CommentReference"/>
                <w:rFonts w:cs="Times New Roman"/>
                <w:noProof/>
                <w:color w:val="000000"/>
              </w:rPr>
              <w:commentReference w:id="2"/>
            </w:r>
            <w:r>
              <w:t xml:space="preserve"> Ruggiero, R.; Ross, D.; Faulkner, J</w:t>
            </w:r>
            <w:ins w:id="3" w:author="Ryan Ruggiero" w:date="2022-01-24T10:23:00Z">
              <w:r w:rsidR="00CD29F1">
                <w:t>.W</w:t>
              </w:r>
            </w:ins>
            <w:r>
              <w:t xml:space="preserve">. Tile Drainage Flow </w:t>
            </w:r>
            <w:r>
              <w:br/>
              <w:t xml:space="preserve">Partitioning and Phosphorus Export in Vermont USA. </w:t>
            </w:r>
            <w:r>
              <w:rPr>
                <w:i/>
              </w:rPr>
              <w:t xml:space="preserve">Agriculture </w:t>
            </w:r>
            <w:r>
              <w:rPr>
                <w:b/>
              </w:rPr>
              <w:t>2022</w:t>
            </w:r>
            <w:r>
              <w:t xml:space="preserve">, </w:t>
            </w:r>
            <w:r>
              <w:rPr>
                <w:i/>
              </w:rPr>
              <w:t>12</w:t>
            </w:r>
            <w:r>
              <w:t>, x. https://doi.org/10.3390/xxxxx</w:t>
            </w:r>
          </w:p>
          <w:p w14:paraId="63050CD3" w14:textId="07BBA532" w:rsidR="00F97043" w:rsidRDefault="00F97043" w:rsidP="00F97043">
            <w:pPr>
              <w:pStyle w:val="MDPI15academiceditor"/>
              <w:spacing w:after="120"/>
            </w:pPr>
            <w:r>
              <w:t xml:space="preserve">Academic Editor: </w:t>
            </w:r>
            <w:r w:rsidR="002977CD" w:rsidRPr="002977CD">
              <w:t>Aliasghar Montazar</w:t>
            </w:r>
          </w:p>
          <w:p w14:paraId="6D1F1C89" w14:textId="11C11080" w:rsidR="00F97043" w:rsidRPr="00F97043" w:rsidRDefault="00F97043" w:rsidP="00F97043">
            <w:pPr>
              <w:pStyle w:val="MDPI14history"/>
              <w:spacing w:before="120"/>
            </w:pPr>
            <w:r w:rsidRPr="00F97043">
              <w:t xml:space="preserve">Received: </w:t>
            </w:r>
            <w:r w:rsidR="002977CD" w:rsidRPr="002977CD">
              <w:t>4 December 2021</w:t>
            </w:r>
          </w:p>
          <w:p w14:paraId="77D9BC57" w14:textId="51A3EEC2" w:rsidR="00F97043" w:rsidRPr="00F97043" w:rsidRDefault="00F97043" w:rsidP="00F97043">
            <w:pPr>
              <w:pStyle w:val="MDPI14history"/>
            </w:pPr>
            <w:r w:rsidRPr="00F97043">
              <w:t>Accepted:</w:t>
            </w:r>
            <w:r w:rsidR="002977CD">
              <w:t xml:space="preserve"> </w:t>
            </w:r>
            <w:r w:rsidR="002977CD" w:rsidRPr="002977CD">
              <w:t>23 January 2022</w:t>
            </w:r>
          </w:p>
          <w:p w14:paraId="6F1C537E" w14:textId="77777777" w:rsidR="00F97043" w:rsidRPr="00F97043" w:rsidRDefault="00F97043" w:rsidP="00F97043">
            <w:pPr>
              <w:pStyle w:val="MDPI14history"/>
              <w:spacing w:after="120"/>
            </w:pPr>
            <w:r w:rsidRPr="00F97043">
              <w:t>Published: date</w:t>
            </w:r>
          </w:p>
          <w:p w14:paraId="7AE72B83" w14:textId="77777777" w:rsidR="00F97043" w:rsidRDefault="00F97043" w:rsidP="00F97043">
            <w:pPr>
              <w:pStyle w:val="MDPI63Notes"/>
              <w:jc w:val="both"/>
            </w:pPr>
            <w:r w:rsidRPr="00F97043">
              <w:rPr>
                <w:b/>
              </w:rPr>
              <w:t>Publisher’s Note:</w:t>
            </w:r>
            <w:r w:rsidRPr="00F97043">
              <w:t xml:space="preserve"> MDPI stays neutral with regard to jurisdictional claims in published maps and institutional affiliations.</w:t>
            </w:r>
          </w:p>
          <w:p w14:paraId="29756C08" w14:textId="77777777" w:rsidR="00F97043" w:rsidRDefault="00F97043" w:rsidP="00F97043">
            <w:pPr>
              <w:pStyle w:val="MDPI63Notes"/>
              <w:spacing w:before="120" w:after="0"/>
              <w:jc w:val="both"/>
            </w:pPr>
            <w:r>
              <w:rPr>
                <w:noProof/>
                <w:snapToGrid/>
              </w:rPr>
              <w:drawing>
                <wp:inline distT="0" distB="0" distL="0" distR="0" wp14:anchorId="6C99F99A" wp14:editId="51B6ADD2">
                  <wp:extent cx="694800" cy="248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4AF6BE8" w14:textId="18BE29A7" w:rsidR="00F97043" w:rsidRPr="00F97043" w:rsidRDefault="00F97043" w:rsidP="00F97043">
            <w:pPr>
              <w:pStyle w:val="MDPI63Notes"/>
              <w:spacing w:before="60" w:after="0"/>
              <w:jc w:val="both"/>
            </w:pPr>
            <w:r w:rsidRPr="00F97043">
              <w:rPr>
                <w:b/>
              </w:rPr>
              <w:t>Copyright:</w:t>
            </w:r>
            <w:r w:rsidRPr="00F97043">
              <w:t xml:space="preserve"> © 2022 by the authors. Submitted for possible open access publication under the terms and conditions of the Creative Commons Attribution (CC BY) license (https://creativecommons.org/licenses/by/4.0/).</w:t>
            </w:r>
          </w:p>
        </w:tc>
      </w:tr>
    </w:tbl>
    <w:p w14:paraId="2FF974E7" w14:textId="12A7830E" w:rsidR="00377426" w:rsidRPr="00D945EC" w:rsidRDefault="00377426" w:rsidP="00D36D74">
      <w:pPr>
        <w:pStyle w:val="MDPI16affiliation"/>
      </w:pPr>
      <w:r w:rsidRPr="00D36D74">
        <w:rPr>
          <w:vertAlign w:val="superscript"/>
        </w:rPr>
        <w:t>1</w:t>
      </w:r>
      <w:r w:rsidRPr="00D36D74">
        <w:tab/>
      </w:r>
      <w:r w:rsidRPr="00733942">
        <w:t>Department of Plant and Soil Science, University of Vermont, Burlington, VT 05405</w:t>
      </w:r>
      <w:r w:rsidR="00D02854">
        <w:t xml:space="preserve">, USA; </w:t>
      </w:r>
      <w:r w:rsidR="00F8221C">
        <w:br/>
      </w:r>
      <w:r w:rsidR="00D02854" w:rsidRPr="00D02854">
        <w:t>ryan.ruggiero@uvm.edu</w:t>
      </w:r>
      <w:r w:rsidR="00D02854">
        <w:t xml:space="preserve"> (R.R.); </w:t>
      </w:r>
      <w:r w:rsidR="00F8221C" w:rsidRPr="00F8221C">
        <w:t>Donald.Ross@uvm.edu</w:t>
      </w:r>
      <w:r w:rsidR="00F8221C">
        <w:t xml:space="preserve"> (D.R.)</w:t>
      </w:r>
    </w:p>
    <w:p w14:paraId="10068369" w14:textId="7AFFE218" w:rsidR="00377426" w:rsidRDefault="00377426" w:rsidP="00D36D74">
      <w:pPr>
        <w:pStyle w:val="MDPI16affiliation"/>
      </w:pPr>
      <w:r w:rsidRPr="00D36D74">
        <w:rPr>
          <w:vertAlign w:val="superscript"/>
        </w:rPr>
        <w:t>2</w:t>
      </w:r>
      <w:r w:rsidRPr="00D36D74">
        <w:tab/>
      </w:r>
      <w:r w:rsidRPr="00733942">
        <w:t>Department of Civil and Environmental Engineering, University of Vermont, Burlington, VT 05405</w:t>
      </w:r>
      <w:r w:rsidR="00D02854">
        <w:t>, USA</w:t>
      </w:r>
    </w:p>
    <w:p w14:paraId="64EBFD2D" w14:textId="3A457B86" w:rsidR="00377426" w:rsidRPr="00D945EC" w:rsidRDefault="00377426" w:rsidP="00D36D74">
      <w:pPr>
        <w:pStyle w:val="MDPI16affiliation"/>
      </w:pPr>
      <w:r w:rsidRPr="00D36D74">
        <w:rPr>
          <w:vertAlign w:val="superscript"/>
        </w:rPr>
        <w:t>3</w:t>
      </w:r>
      <w:r w:rsidR="00D36D74" w:rsidRPr="00D36D74">
        <w:tab/>
      </w:r>
      <w:r w:rsidRPr="00733942">
        <w:t>Gund Institute for the Environment, University of Vermont, Burlington, VT 05045</w:t>
      </w:r>
      <w:r w:rsidR="00D02854">
        <w:t>, USA</w:t>
      </w:r>
    </w:p>
    <w:p w14:paraId="4C5CA3BA" w14:textId="67B9AB79" w:rsidR="00377426" w:rsidRPr="00550626" w:rsidRDefault="00D36D74" w:rsidP="00D36D74">
      <w:pPr>
        <w:pStyle w:val="MDPI16affiliation"/>
      </w:pPr>
      <w:r w:rsidRPr="00D36D74">
        <w:rPr>
          <w:b/>
        </w:rPr>
        <w:t>*</w:t>
      </w:r>
      <w:r w:rsidRPr="00D36D74">
        <w:tab/>
        <w:t xml:space="preserve">Correspondence: </w:t>
      </w:r>
      <w:r w:rsidR="00377426">
        <w:t>joshua.faulkner</w:t>
      </w:r>
      <w:r w:rsidR="00377426" w:rsidRPr="00D945EC">
        <w:t>@</w:t>
      </w:r>
      <w:r w:rsidR="00377426">
        <w:t>uvm.edu</w:t>
      </w:r>
    </w:p>
    <w:p w14:paraId="1902047E" w14:textId="36C8FC8F" w:rsidR="00377426" w:rsidRPr="00550626" w:rsidRDefault="00377426" w:rsidP="00D36D74">
      <w:pPr>
        <w:pStyle w:val="MDPI17abstract"/>
      </w:pPr>
      <w:r w:rsidRPr="00D36D74">
        <w:rPr>
          <w:b/>
        </w:rPr>
        <w:t xml:space="preserve">Abstract: </w:t>
      </w:r>
      <w:r w:rsidRPr="00390EE9">
        <w:t>Tile drainage</w:t>
      </w:r>
      <w:r>
        <w:t xml:space="preserve"> (TD)</w:t>
      </w:r>
      <w:r w:rsidRPr="00390EE9">
        <w:t xml:space="preserve"> has been identified as a </w:t>
      </w:r>
      <w:r>
        <w:t xml:space="preserve">potential </w:t>
      </w:r>
      <w:r w:rsidRPr="00390EE9">
        <w:t>non-point source of phosphorus (P) pollution and subsequent water quality issues. Three fields</w:t>
      </w:r>
      <w:r>
        <w:t xml:space="preserve"> with TD</w:t>
      </w:r>
      <w:r w:rsidRPr="00390EE9">
        <w:t xml:space="preserve"> in Vermont</w:t>
      </w:r>
      <w:r>
        <w:t xml:space="preserve"> USA</w:t>
      </w:r>
      <w:r w:rsidRPr="00390EE9">
        <w:t xml:space="preserve"> were monitored to characterize hydrology and P export. Fields were in corn silage and used minimal tillage and cover cropping practices. Preferential flow path (PFP) activity was explored by separating </w:t>
      </w:r>
      <w:r>
        <w:t>TD</w:t>
      </w:r>
      <w:r w:rsidRPr="00390EE9">
        <w:t xml:space="preserve"> flow into flow pathway and source connectivity components using two hydrograph separation techniques, electrical conductivity end member unmixing</w:t>
      </w:r>
      <w:r w:rsidR="006F57C3">
        <w:t>,</w:t>
      </w:r>
      <w:r w:rsidRPr="00390EE9">
        <w:t xml:space="preserve"> and hydrograph recession analysis. </w:t>
      </w:r>
      <w:r>
        <w:t>TD</w:t>
      </w:r>
      <w:r w:rsidRPr="00390EE9">
        <w:t xml:space="preserve"> was the dominant P export pathway because of higher total discharge.</w:t>
      </w:r>
      <w:r>
        <w:t xml:space="preserve"> </w:t>
      </w:r>
      <w:r w:rsidRPr="00390EE9">
        <w:t>Drought conditions during this study limited surface runoff, and possibly resulted in maximum PFP activity in the active clay soils.</w:t>
      </w:r>
      <w:r>
        <w:t xml:space="preserve"> T</w:t>
      </w:r>
      <w:r w:rsidRPr="00390EE9">
        <w:t>he non-growing season dominate</w:t>
      </w:r>
      <w:r>
        <w:t>d</w:t>
      </w:r>
      <w:r w:rsidRPr="00390EE9">
        <w:t xml:space="preserve"> annual P loading</w:t>
      </w:r>
      <w:r>
        <w:t xml:space="preserve"> for two of the three study years.</w:t>
      </w:r>
      <w:r w:rsidRPr="00390EE9">
        <w:t xml:space="preserve"> </w:t>
      </w:r>
      <w:r>
        <w:t>P</w:t>
      </w:r>
      <w:r w:rsidRPr="00390EE9">
        <w:t xml:space="preserve">eak P concentrations in </w:t>
      </w:r>
      <w:r>
        <w:t>TD</w:t>
      </w:r>
      <w:r w:rsidRPr="00390EE9">
        <w:t xml:space="preserve"> occurred during events following manure injection in the fall, as well as in the spring</w:t>
      </w:r>
      <w:r>
        <w:t xml:space="preserve"> post </w:t>
      </w:r>
      <w:r w:rsidRPr="00390EE9">
        <w:t>cover crop</w:t>
      </w:r>
      <w:r>
        <w:t xml:space="preserve"> termination and </w:t>
      </w:r>
      <w:r w:rsidR="006F57C3">
        <w:t>post-planting</w:t>
      </w:r>
      <w:r w:rsidRPr="00390EE9">
        <w:t xml:space="preserve">. Intra-event analysis of rainfall pulses showed that </w:t>
      </w:r>
      <w:r>
        <w:t>TD</w:t>
      </w:r>
      <w:r w:rsidRPr="00390EE9">
        <w:t xml:space="preserve"> flow and P concentrations were higher because of higher intensity pulses. This study highlights the impacts of current manure management, as well as the potential for climate change to increase P transport to </w:t>
      </w:r>
      <w:r>
        <w:t>TD</w:t>
      </w:r>
      <w:r w:rsidRPr="00390EE9">
        <w:t>.</w:t>
      </w:r>
    </w:p>
    <w:p w14:paraId="6E2928AF" w14:textId="64C33871" w:rsidR="00D36D74" w:rsidRPr="00C1192F" w:rsidRDefault="00D36D74" w:rsidP="00D36D74">
      <w:pPr>
        <w:pStyle w:val="MDPI18keywords"/>
      </w:pPr>
      <w:r w:rsidRPr="00D36D74">
        <w:rPr>
          <w:b/>
        </w:rPr>
        <w:t>Keywords:</w:t>
      </w:r>
      <w:r w:rsidR="00377426" w:rsidRPr="00D36D74">
        <w:rPr>
          <w:b/>
        </w:rPr>
        <w:t xml:space="preserve"> </w:t>
      </w:r>
      <w:r w:rsidR="00F97043" w:rsidRPr="00C1192F">
        <w:t>p</w:t>
      </w:r>
      <w:r w:rsidR="00377426" w:rsidRPr="00C1192F">
        <w:t>hosphorus</w:t>
      </w:r>
      <w:r w:rsidRPr="00C1192F">
        <w:t xml:space="preserve">; </w:t>
      </w:r>
      <w:r w:rsidR="00F97043" w:rsidRPr="00C1192F">
        <w:t>t</w:t>
      </w:r>
      <w:r w:rsidR="00377426" w:rsidRPr="00C1192F">
        <w:t xml:space="preserve">ile </w:t>
      </w:r>
      <w:r w:rsidR="00F97043" w:rsidRPr="00C1192F">
        <w:t>d</w:t>
      </w:r>
      <w:r w:rsidR="00377426" w:rsidRPr="00C1192F">
        <w:t>rainage</w:t>
      </w:r>
      <w:r w:rsidRPr="00C1192F">
        <w:t xml:space="preserve">; </w:t>
      </w:r>
      <w:r w:rsidR="00F97043" w:rsidRPr="00C1192F">
        <w:t>p</w:t>
      </w:r>
      <w:r w:rsidR="00377426" w:rsidRPr="00C1192F">
        <w:t xml:space="preserve">referential </w:t>
      </w:r>
      <w:r w:rsidR="00F97043" w:rsidRPr="00C1192F">
        <w:t>f</w:t>
      </w:r>
      <w:r w:rsidR="00377426" w:rsidRPr="00C1192F">
        <w:t>low</w:t>
      </w:r>
      <w:r w:rsidRPr="00C1192F">
        <w:t xml:space="preserve">; </w:t>
      </w:r>
      <w:r w:rsidR="00F97043" w:rsidRPr="00C1192F">
        <w:t>h</w:t>
      </w:r>
      <w:r w:rsidR="00377426" w:rsidRPr="00C1192F">
        <w:t xml:space="preserve">ydrograph </w:t>
      </w:r>
      <w:r w:rsidR="00F97043" w:rsidRPr="00C1192F">
        <w:t>s</w:t>
      </w:r>
      <w:r w:rsidR="00377426" w:rsidRPr="00C1192F">
        <w:t>eparation</w:t>
      </w:r>
      <w:r w:rsidRPr="00C1192F">
        <w:t xml:space="preserve">; </w:t>
      </w:r>
      <w:r w:rsidR="00F97043" w:rsidRPr="00C1192F">
        <w:t>m</w:t>
      </w:r>
      <w:r w:rsidR="00377426" w:rsidRPr="00C1192F">
        <w:t xml:space="preserve">anure </w:t>
      </w:r>
      <w:r w:rsidR="00F97043" w:rsidRPr="00C1192F">
        <w:t>i</w:t>
      </w:r>
      <w:r w:rsidR="00377426" w:rsidRPr="00C1192F">
        <w:t>njection</w:t>
      </w:r>
      <w:r w:rsidRPr="00C1192F">
        <w:t xml:space="preserve">; </w:t>
      </w:r>
      <w:r w:rsidR="00C1192F" w:rsidRPr="00C1192F">
        <w:t>s</w:t>
      </w:r>
      <w:r w:rsidR="00377426" w:rsidRPr="00C1192F">
        <w:t>oil</w:t>
      </w:r>
      <w:r w:rsidRPr="00C1192F">
        <w:t xml:space="preserve">; </w:t>
      </w:r>
      <w:r w:rsidR="00C1192F" w:rsidRPr="00C1192F">
        <w:t>r</w:t>
      </w:r>
      <w:r w:rsidR="00377426" w:rsidRPr="00C1192F">
        <w:t xml:space="preserve">ainfall </w:t>
      </w:r>
      <w:r w:rsidR="00C1192F" w:rsidRPr="00C1192F">
        <w:t>i</w:t>
      </w:r>
      <w:r w:rsidR="00377426" w:rsidRPr="00C1192F">
        <w:t>ntensity</w:t>
      </w:r>
      <w:r w:rsidRPr="00C1192F">
        <w:t xml:space="preserve">; </w:t>
      </w:r>
      <w:r w:rsidR="00C1192F" w:rsidRPr="00C1192F">
        <w:t>d</w:t>
      </w:r>
      <w:r w:rsidR="00377426" w:rsidRPr="00C1192F">
        <w:t>rought</w:t>
      </w:r>
      <w:r w:rsidRPr="00C1192F">
        <w:t xml:space="preserve">; </w:t>
      </w:r>
      <w:r w:rsidR="00F97043" w:rsidRPr="00C1192F">
        <w:t>c</w:t>
      </w:r>
      <w:r w:rsidR="00377426" w:rsidRPr="00C1192F">
        <w:t xml:space="preserve">limate </w:t>
      </w:r>
      <w:r w:rsidR="00F97043" w:rsidRPr="00C1192F">
        <w:t>c</w:t>
      </w:r>
      <w:r w:rsidR="00377426" w:rsidRPr="00C1192F">
        <w:t>hange</w:t>
      </w:r>
    </w:p>
    <w:p w14:paraId="7D731B27" w14:textId="7399CBB7" w:rsidR="00377426" w:rsidRPr="002C22D5" w:rsidRDefault="00377426" w:rsidP="00D36D74">
      <w:pPr>
        <w:pStyle w:val="MDPI19line"/>
        <w:pBdr>
          <w:bottom w:val="single" w:sz="4" w:space="1" w:color="000000"/>
        </w:pBdr>
      </w:pPr>
    </w:p>
    <w:p w14:paraId="5CA82A2E" w14:textId="00877599" w:rsidR="00377426" w:rsidRDefault="00D36D74" w:rsidP="00D36D74">
      <w:pPr>
        <w:pStyle w:val="MDPI21heading1"/>
      </w:pPr>
      <w:r>
        <w:t xml:space="preserve">1. </w:t>
      </w:r>
      <w:r w:rsidR="00377426" w:rsidRPr="007F2582">
        <w:t>Introduction</w:t>
      </w:r>
    </w:p>
    <w:p w14:paraId="3A671707" w14:textId="6CA93223" w:rsidR="00377426" w:rsidRDefault="00377426" w:rsidP="00F870E1">
      <w:pPr>
        <w:pStyle w:val="MDPI31text"/>
      </w:pPr>
      <w:r w:rsidRPr="00C801C9">
        <w:t>Reducing nutrient loss and subsequent water degradation is a challenge for agriculture as we explore the boundaries of crop and livestock yields</w:t>
      </w:r>
      <w:r>
        <w:t xml:space="preserve"> </w:t>
      </w:r>
      <w:r w:rsidRPr="006329B3">
        <w:t>[1]</w:t>
      </w:r>
      <w:r w:rsidRPr="00C801C9">
        <w:t>.</w:t>
      </w:r>
      <w:r>
        <w:t xml:space="preserve"> </w:t>
      </w:r>
      <w:r w:rsidRPr="00C801C9">
        <w:t>Phosphorus (P), among other required nutrients, is applied to farmland to increase fertility; it</w:t>
      </w:r>
      <w:r>
        <w:t xml:space="preserve"> is </w:t>
      </w:r>
      <w:r w:rsidRPr="00C801C9">
        <w:t>easily transported from the soil to runoff and eventually surface waters</w:t>
      </w:r>
      <w:r>
        <w:t>,</w:t>
      </w:r>
      <w:r w:rsidRPr="00C801C9">
        <w:t xml:space="preserve"> resulting in non-point source P pollution </w:t>
      </w:r>
      <w:r w:rsidRPr="006329B3">
        <w:t>[2]</w:t>
      </w:r>
      <w:r w:rsidRPr="00C801C9">
        <w:t xml:space="preserve">. Accumulated legacy P from </w:t>
      </w:r>
      <w:r w:rsidR="006F57C3">
        <w:t>long-term</w:t>
      </w:r>
      <w:r w:rsidRPr="00C801C9">
        <w:t xml:space="preserve"> application of P fertilizers and manure increases the difficulty of managing agricultural runoff </w:t>
      </w:r>
      <w:r w:rsidRPr="002701AE">
        <w:t>[3</w:t>
      </w:r>
      <w:r w:rsidR="00642427">
        <w:t>,</w:t>
      </w:r>
      <w:r w:rsidRPr="002701AE">
        <w:t>4]</w:t>
      </w:r>
      <w:r w:rsidRPr="00C801C9">
        <w:t xml:space="preserve">. Despite this, dairy cropping systems continue to apply manure P since </w:t>
      </w:r>
      <w:r w:rsidR="006F57C3">
        <w:t xml:space="preserve">the </w:t>
      </w:r>
      <w:r w:rsidRPr="00C801C9">
        <w:t>land application is the primary economically viable method for its disposal</w:t>
      </w:r>
      <w:r>
        <w:t>, and nitrogen contained in the manure is needed for crop production</w:t>
      </w:r>
      <w:r w:rsidRPr="00C801C9">
        <w:t xml:space="preserve"> </w:t>
      </w:r>
      <w:r w:rsidRPr="002701AE">
        <w:t>[5]</w:t>
      </w:r>
      <w:r w:rsidRPr="00C801C9">
        <w:t>. In addition, in the face of climate change, where rainfall has and is expected to continue to increase during the period leading up to planting, tile drain</w:t>
      </w:r>
      <w:r>
        <w:t>age (TD)</w:t>
      </w:r>
      <w:r w:rsidRPr="00C801C9">
        <w:t xml:space="preserve"> has increased as a solution to concerns around spring field accessibility and crop yields </w:t>
      </w:r>
      <w:r w:rsidRPr="00427FB0">
        <w:t>[6</w:t>
      </w:r>
      <w:r w:rsidR="002471B9">
        <w:t>–</w:t>
      </w:r>
      <w:r w:rsidRPr="00427FB0">
        <w:t>8]</w:t>
      </w:r>
      <w:r w:rsidRPr="00C801C9">
        <w:t xml:space="preserve">. </w:t>
      </w:r>
      <w:r>
        <w:t>TD</w:t>
      </w:r>
      <w:r w:rsidRPr="00C801C9">
        <w:t xml:space="preserve"> alters the hydrolog</w:t>
      </w:r>
      <w:r>
        <w:t xml:space="preserve">ic processes </w:t>
      </w:r>
      <w:r w:rsidRPr="00C801C9">
        <w:t xml:space="preserve">that control P transport during storm events, and in some instances is regarded as a best management practice (BMP) for reducing P in agricultural runoff </w:t>
      </w:r>
      <w:r w:rsidRPr="00427FB0">
        <w:t>[9</w:t>
      </w:r>
      <w:r w:rsidR="002471B9">
        <w:t>–</w:t>
      </w:r>
      <w:r w:rsidRPr="00427FB0">
        <w:t>12]</w:t>
      </w:r>
      <w:r w:rsidRPr="00C801C9">
        <w:t xml:space="preserve">. However, </w:t>
      </w:r>
      <w:r>
        <w:t>TD</w:t>
      </w:r>
      <w:r w:rsidRPr="00C801C9">
        <w:t xml:space="preserve"> </w:t>
      </w:r>
      <w:r>
        <w:t>installed in fields with</w:t>
      </w:r>
      <w:r w:rsidRPr="00C801C9">
        <w:t xml:space="preserve"> poorly drained soils</w:t>
      </w:r>
      <w:r>
        <w:t xml:space="preserve">, </w:t>
      </w:r>
      <w:r w:rsidRPr="00C801C9">
        <w:t xml:space="preserve">consisting of </w:t>
      </w:r>
      <w:r w:rsidR="006F57C3">
        <w:t>finely</w:t>
      </w:r>
      <w:r w:rsidRPr="00C801C9">
        <w:t xml:space="preserve"> textured clays</w:t>
      </w:r>
      <w:r>
        <w:t xml:space="preserve"> that</w:t>
      </w:r>
      <w:r w:rsidRPr="00C801C9">
        <w:t xml:space="preserve"> are prone to desiccation cracking, usually embody preferential flow pathways (PFP)</w:t>
      </w:r>
      <w:r>
        <w:t xml:space="preserve"> </w:t>
      </w:r>
      <w:r w:rsidRPr="008164BE">
        <w:rPr>
          <w:szCs w:val="24"/>
        </w:rPr>
        <w:t>[13]</w:t>
      </w:r>
      <w:r>
        <w:t>. PFP</w:t>
      </w:r>
      <w:r w:rsidRPr="00C801C9">
        <w:t xml:space="preserve"> </w:t>
      </w:r>
      <w:r w:rsidR="006F57C3">
        <w:t>plays</w:t>
      </w:r>
      <w:r>
        <w:t xml:space="preserve"> an important role in TD hydrology and nutrient export and </w:t>
      </w:r>
      <w:r w:rsidR="006F57C3">
        <w:t>has</w:t>
      </w:r>
      <w:r>
        <w:t xml:space="preserve"> been highlighted as </w:t>
      </w:r>
      <w:r w:rsidR="006F57C3">
        <w:t>a significant transport mechanism</w:t>
      </w:r>
      <w:r>
        <w:t xml:space="preserve"> </w:t>
      </w:r>
      <w:r>
        <w:lastRenderedPageBreak/>
        <w:t xml:space="preserve">for P </w:t>
      </w:r>
      <w:r w:rsidRPr="00937113">
        <w:rPr>
          <w:szCs w:val="24"/>
        </w:rPr>
        <w:t>[14]</w:t>
      </w:r>
      <w:r>
        <w:t xml:space="preserve">. PFP </w:t>
      </w:r>
      <w:r w:rsidR="006F57C3">
        <w:t>permits</w:t>
      </w:r>
      <w:r w:rsidRPr="00C801C9">
        <w:t xml:space="preserve"> rapid movement of water, reducing resorption of P to the soil matrix</w:t>
      </w:r>
      <w:r>
        <w:t>, which results in high P concentrations in TD</w:t>
      </w:r>
      <w:r w:rsidRPr="00C801C9">
        <w:t xml:space="preserve"> </w:t>
      </w:r>
      <w:r w:rsidRPr="00937113">
        <w:t>[15</w:t>
      </w:r>
      <w:r w:rsidR="002471B9">
        <w:t>,</w:t>
      </w:r>
      <w:r w:rsidRPr="00937113">
        <w:t>16]</w:t>
      </w:r>
      <w:r>
        <w:t>.</w:t>
      </w:r>
    </w:p>
    <w:p w14:paraId="1FEB4C19" w14:textId="419BE56F" w:rsidR="00377426" w:rsidRDefault="00377426" w:rsidP="00F870E1">
      <w:pPr>
        <w:pStyle w:val="MDPI31text"/>
      </w:pPr>
      <w:r w:rsidRPr="00C801C9">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w:t>
      </w:r>
      <w:r w:rsidR="006F57C3">
        <w:t>their</w:t>
      </w:r>
      <w:r w:rsidRPr="00C801C9">
        <w:t xml:space="preserve"> impact on P transport </w:t>
      </w:r>
      <w:r w:rsidRPr="00937113">
        <w:t>[17]</w:t>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w:t>
      </w:r>
      <w:r>
        <w:t>thus</w:t>
      </w:r>
      <w:r w:rsidRPr="00C801C9">
        <w:t xml:space="preserve"> PFP </w:t>
      </w:r>
      <w:r w:rsidR="006F57C3">
        <w:t>is</w:t>
      </w:r>
      <w:r w:rsidRPr="00C801C9">
        <w:t xml:space="preserve"> separated from matrix contributions based on groupings of pore sizes that drain at similar rates </w:t>
      </w:r>
      <w:r w:rsidRPr="00937113">
        <w:t>[18,19]</w:t>
      </w:r>
      <w:r w:rsidRPr="00C801C9">
        <w:t xml:space="preserve">. The second method, a mass balance or </w:t>
      </w:r>
      <w:r w:rsidR="006F57C3">
        <w:t>end-member</w:t>
      </w:r>
      <w:r w:rsidRPr="00C801C9">
        <w:t xml:space="preserve"> mixing analysis (EMMA), separates matrix and PFP</w:t>
      </w:r>
      <w:r>
        <w:t xml:space="preserve"> contributions</w:t>
      </w:r>
      <w:r w:rsidRPr="00C801C9">
        <w:t xml:space="preserve"> into old and new water, respectively, via a tracer that accumulates in infiltration as contact with soil media increases</w:t>
      </w:r>
      <w:r>
        <w:t xml:space="preserve"> </w:t>
      </w:r>
      <w:r w:rsidRPr="00937113">
        <w:t>[20]</w:t>
      </w:r>
      <w:r w:rsidRPr="00C801C9">
        <w:t xml:space="preserve">. This method estimates matrix and PFP contributions based on contact time with the bulk soil </w:t>
      </w:r>
      <w:r w:rsidRPr="00937113">
        <w:rPr>
          <w:szCs w:val="24"/>
        </w:rPr>
        <w:t>[21</w:t>
      </w:r>
      <w:r w:rsidR="002471B9">
        <w:rPr>
          <w:szCs w:val="24"/>
        </w:rPr>
        <w:t>–</w:t>
      </w:r>
      <w:r w:rsidRPr="00937113">
        <w:rPr>
          <w:szCs w:val="24"/>
        </w:rPr>
        <w:t>23]</w:t>
      </w:r>
      <w:r w:rsidRPr="00C801C9">
        <w:t>. By combining the two methods into a four-component hydrograph model, the mixing of infiltrating water between the matrix and PFP can be assessed, thus improving estimates of P export to</w:t>
      </w:r>
      <w:r>
        <w:t xml:space="preserve"> TD</w:t>
      </w:r>
      <w:r w:rsidRPr="00C801C9">
        <w:t xml:space="preserve"> </w:t>
      </w:r>
      <w:r w:rsidRPr="00937113">
        <w:t>[17]</w:t>
      </w:r>
      <w:r w:rsidRPr="00C801C9">
        <w:t>.</w:t>
      </w:r>
    </w:p>
    <w:p w14:paraId="20D32BC8" w14:textId="5F892E53" w:rsidR="00377426" w:rsidRDefault="00377426" w:rsidP="00F870E1">
      <w:pPr>
        <w:pStyle w:val="MDPI31text"/>
      </w:pPr>
      <w:r w:rsidRPr="00C801C9">
        <w:t xml:space="preserve">Increasing temporal and spatial contact between P and the soil matrix can result in lower P concentrations in runoff </w:t>
      </w:r>
      <w:r w:rsidRPr="00937113">
        <w:t>[24]</w:t>
      </w:r>
      <w:r w:rsidRPr="00C801C9">
        <w:t xml:space="preserve">. This is achieved by tillage and fertilizer incorporation, which also have the effect of disrupting PFP, thus reducing P loss to </w:t>
      </w:r>
      <w:r>
        <w:t>TD</w:t>
      </w:r>
      <w:r w:rsidRPr="00C801C9">
        <w:t xml:space="preserve"> </w:t>
      </w:r>
      <w:r w:rsidRPr="00937113">
        <w:t>[23</w:t>
      </w:r>
      <w:r w:rsidR="002471B9">
        <w:t>,</w:t>
      </w:r>
      <w:r w:rsidRPr="00937113">
        <w:t>25</w:t>
      </w:r>
      <w:r w:rsidR="00C20AF2">
        <w:t>,</w:t>
      </w:r>
      <w:r w:rsidRPr="00937113">
        <w:t>26]</w:t>
      </w:r>
      <w:r w:rsidRPr="00C801C9">
        <w:t xml:space="preserve">. However, mechanical action is known to reduce soil structure and aggregate stability that can increase sediment in runoff </w:t>
      </w:r>
      <w:r w:rsidRPr="00937113">
        <w:t>[27]</w:t>
      </w:r>
      <w:r w:rsidRPr="00C801C9">
        <w:t xml:space="preserve">, which is easily transported to </w:t>
      </w:r>
      <w:r>
        <w:t>TD</w:t>
      </w:r>
      <w:r w:rsidRPr="00C801C9">
        <w:t xml:space="preserve"> via PFP </w:t>
      </w:r>
      <w:r w:rsidRPr="008164BE">
        <w:t>[13]</w:t>
      </w:r>
      <w:r w:rsidRPr="00C801C9">
        <w:t>.</w:t>
      </w:r>
      <w:r>
        <w:t xml:space="preserve"> Manure injection (MI) is a BMP that incorporates manure P with the soil matrix with minimal aggregate disturbance </w:t>
      </w:r>
      <w:r w:rsidRPr="00937113">
        <w:t>[28]</w:t>
      </w:r>
      <w:r>
        <w:t xml:space="preserve">. MI can reduce P losses in surface runoff </w:t>
      </w:r>
      <w:r w:rsidRPr="00937113">
        <w:t>[29]</w:t>
      </w:r>
      <w:r>
        <w:t>, however</w:t>
      </w:r>
      <w:r w:rsidR="006F57C3">
        <w:t>,</w:t>
      </w:r>
      <w:r>
        <w:t xml:space="preserve"> it is still unclear the effect of MI on P losses via TD </w:t>
      </w:r>
      <w:r w:rsidRPr="00937113">
        <w:t>[24</w:t>
      </w:r>
      <w:r w:rsidR="0000116D">
        <w:t>,</w:t>
      </w:r>
      <w:r w:rsidRPr="00937113">
        <w:t>30]</w:t>
      </w:r>
      <w:r>
        <w:t>.</w:t>
      </w:r>
    </w:p>
    <w:p w14:paraId="6043632F" w14:textId="233A63DD" w:rsidR="00377426" w:rsidRDefault="00377426" w:rsidP="00F870E1">
      <w:pPr>
        <w:pStyle w:val="MDPI31text"/>
      </w:pPr>
      <w:r w:rsidRPr="00C801C9">
        <w:t xml:space="preserve">While P concentrations in agricultural runoff correspond to P levels in the soil </w:t>
      </w:r>
      <w:r w:rsidRPr="00937113">
        <w:t>[31]</w:t>
      </w:r>
      <w:r w:rsidRPr="00C801C9">
        <w:t>, peak P loading occurs during rainfall and snowmelt events because hydrology is usually the controlling factor of P export in agricultural watersheds</w:t>
      </w:r>
      <w:r>
        <w:t xml:space="preserve"> </w:t>
      </w:r>
      <w:r w:rsidRPr="00937113">
        <w:t>[14]</w:t>
      </w:r>
      <w:r w:rsidRPr="00C801C9">
        <w:t>.</w:t>
      </w:r>
      <w:r>
        <w:t xml:space="preserve"> </w:t>
      </w:r>
      <w:r w:rsidRPr="00C801C9">
        <w:t xml:space="preserve">P </w:t>
      </w:r>
      <w:r>
        <w:t>transport</w:t>
      </w:r>
      <w:r w:rsidRPr="00C801C9">
        <w:t xml:space="preserve"> dynamics are </w:t>
      </w:r>
      <w:r>
        <w:t>also a</w:t>
      </w:r>
      <w:r w:rsidRPr="00C801C9">
        <w:t xml:space="preserve"> function of season and antecedent moisture</w:t>
      </w:r>
      <w:r>
        <w:t>,</w:t>
      </w:r>
      <w:r w:rsidRPr="00C801C9">
        <w:t xml:space="preserve"> which allude to the biogeochemical process controlling P solubility and export </w:t>
      </w:r>
      <w:r w:rsidRPr="00937113">
        <w:t>[14</w:t>
      </w:r>
      <w:r w:rsidR="0000116D">
        <w:t>,</w:t>
      </w:r>
      <w:r w:rsidRPr="00937113">
        <w:t>15]</w:t>
      </w:r>
      <w:r w:rsidRPr="00C801C9">
        <w:t>.</w:t>
      </w:r>
      <w:r>
        <w:t xml:space="preserve"> </w:t>
      </w:r>
      <w:r w:rsidRPr="00C801C9">
        <w:t xml:space="preserve">In the Lake Champlain Basin (LCB), 38% of P </w:t>
      </w:r>
      <w:r>
        <w:t>loading</w:t>
      </w:r>
      <w:r w:rsidRPr="00C801C9">
        <w:t xml:space="preserve"> to the lake</w:t>
      </w:r>
      <w:r>
        <w:t xml:space="preserve"> has been attributed to agriculture </w:t>
      </w:r>
      <w:r w:rsidRPr="00BA607E">
        <w:t>[32]</w:t>
      </w:r>
      <w:r w:rsidRPr="00C801C9">
        <w:t xml:space="preserve">, and rainfall and climate trends suggest more extreme periods of wetness and drought </w:t>
      </w:r>
      <w:r w:rsidRPr="009D2BD9">
        <w:t>[8]</w:t>
      </w:r>
      <w:r w:rsidRPr="00C801C9">
        <w:t>.</w:t>
      </w:r>
      <w:r>
        <w:t xml:space="preserve"> Thus, climate change may have a direct impact on agricultural P export </w:t>
      </w:r>
      <w:r w:rsidRPr="006E6F01">
        <w:rPr>
          <w:szCs w:val="24"/>
        </w:rPr>
        <w:t>[33]</w:t>
      </w:r>
      <w:r>
        <w:t xml:space="preserve">. </w:t>
      </w:r>
    </w:p>
    <w:p w14:paraId="1440DF83" w14:textId="4128AA5D" w:rsidR="00377426" w:rsidRPr="00C801C9" w:rsidRDefault="00377426" w:rsidP="00F870E1">
      <w:pPr>
        <w:pStyle w:val="MDPI31text"/>
      </w:pPr>
      <w:r>
        <w:t>T</w:t>
      </w:r>
      <w:r w:rsidRPr="00C801C9">
        <w:t>his study aims to improve the understanding</w:t>
      </w:r>
      <w:r>
        <w:t xml:space="preserve"> of</w:t>
      </w:r>
      <w:r w:rsidRPr="00C801C9">
        <w:t xml:space="preserve"> P transport </w:t>
      </w:r>
      <w:r>
        <w:t xml:space="preserve">to TD in the LCB, and </w:t>
      </w:r>
      <w:r w:rsidRPr="00C801C9">
        <w:t>to help adapt nutrient management decisions to the impacts of climate change.</w:t>
      </w:r>
      <w:r>
        <w:t xml:space="preserve"> Extensive TD</w:t>
      </w:r>
      <w:r w:rsidRPr="00C801C9">
        <w:t xml:space="preserve"> research in the US</w:t>
      </w:r>
      <w:r w:rsidR="00AB4809">
        <w:t>A</w:t>
      </w:r>
      <w:r w:rsidRPr="00C801C9">
        <w:t xml:space="preserve"> Midwest provide</w:t>
      </w:r>
      <w:r>
        <w:t>d</w:t>
      </w:r>
      <w:r w:rsidRPr="00C801C9">
        <w:t xml:space="preserve"> a</w:t>
      </w:r>
      <w:r>
        <w:t>n analytical</w:t>
      </w:r>
      <w:r w:rsidRPr="00C801C9">
        <w:t xml:space="preserve"> foundation for </w:t>
      </w:r>
      <w:r>
        <w:t>characterizing P tra</w:t>
      </w:r>
      <w:r w:rsidRPr="008223C4">
        <w:t xml:space="preserve">nsport in the Northeast, where intensive dairy cropping agroecosystems are also prevalent, yet there is a lack of edge of field (EoF) </w:t>
      </w:r>
      <w:r>
        <w:t>research</w:t>
      </w:r>
      <w:r w:rsidRPr="008223C4">
        <w:t xml:space="preserve"> </w:t>
      </w:r>
      <w:r w:rsidRPr="006E6F01">
        <w:t>[34]</w:t>
      </w:r>
      <w:r w:rsidRPr="008223C4">
        <w:t>. Year-round monitoring of rainfall</w:t>
      </w:r>
      <w:r>
        <w:t xml:space="preserve"> and surface and TD</w:t>
      </w:r>
      <w:r w:rsidRPr="008223C4">
        <w:t xml:space="preserve"> discharge metrics </w:t>
      </w:r>
      <w:r w:rsidR="00F77A18">
        <w:t>was</w:t>
      </w:r>
      <w:r w:rsidRPr="008223C4">
        <w:t xml:space="preserve"> performed to </w:t>
      </w:r>
      <w:r w:rsidR="00AB4809">
        <w:t>(</w:t>
      </w:r>
      <w:r w:rsidRPr="008223C4">
        <w:t>1) characterize P transport from TD in Vermont</w:t>
      </w:r>
      <w:r>
        <w:t>, USA</w:t>
      </w:r>
      <w:r w:rsidRPr="008223C4">
        <w:t xml:space="preserve"> (VT) and </w:t>
      </w:r>
      <w:r w:rsidR="00AB4809">
        <w:t>(</w:t>
      </w:r>
      <w:r w:rsidRPr="008223C4">
        <w:t xml:space="preserve">2) assess the role of PFP and rainfall dynamics on P transport. Effects of antecedent moisture condition (AMC), seasonality, P application timing, and transport/source limitation behavior were explored to characterize P transport dynamics </w:t>
      </w:r>
      <w:r w:rsidRPr="006E6F01">
        <w:rPr>
          <w:szCs w:val="24"/>
        </w:rPr>
        <w:t>[35</w:t>
      </w:r>
      <w:r w:rsidR="00AB4809">
        <w:rPr>
          <w:szCs w:val="24"/>
        </w:rPr>
        <w:t>–</w:t>
      </w:r>
      <w:r w:rsidRPr="006E6F01">
        <w:rPr>
          <w:szCs w:val="24"/>
        </w:rPr>
        <w:t>37]</w:t>
      </w:r>
      <w:r w:rsidRPr="008223C4">
        <w:t xml:space="preserve">. A dataset of high temporal resolution measurements of </w:t>
      </w:r>
      <w:r>
        <w:t>TD</w:t>
      </w:r>
      <w:r w:rsidRPr="008223C4">
        <w:t xml:space="preserve"> flow, </w:t>
      </w:r>
      <w:r>
        <w:t>TD</w:t>
      </w:r>
      <w:r w:rsidRPr="008223C4">
        <w:t xml:space="preserve"> P concentrations, and rainfall from an archetypal VT dairy agroecosystem was used for this analysis. Also, the four-component hydrograph separation model proposed by Nazari et al. </w:t>
      </w:r>
      <w:r w:rsidRPr="00937113">
        <w:t>[17]</w:t>
      </w:r>
      <w:r w:rsidRPr="008223C4">
        <w:t xml:space="preserve"> was used to assess PFP activity, as well as matrix-PFP interactions. A unique intra-event rainfall pulse analysis was performed using temporal rainfall data, where it was hypothesized higher intensity rainfall pulses would result in higher P concentrations in TD because of PFP activity.</w:t>
      </w:r>
    </w:p>
    <w:p w14:paraId="17CB6B7A" w14:textId="6D84B6CD" w:rsidR="00377426" w:rsidRDefault="00F870E1" w:rsidP="00F870E1">
      <w:pPr>
        <w:pStyle w:val="MDPI21heading1"/>
      </w:pPr>
      <w:r>
        <w:rPr>
          <w:lang w:eastAsia="zh-CN"/>
        </w:rPr>
        <w:t xml:space="preserve">2. </w:t>
      </w:r>
      <w:r w:rsidR="00377426" w:rsidRPr="00FA04F1">
        <w:t>Materials and Methods</w:t>
      </w:r>
    </w:p>
    <w:p w14:paraId="71E6D459" w14:textId="36420F90" w:rsidR="00377426" w:rsidRPr="00F870E1" w:rsidRDefault="00F870E1" w:rsidP="00F870E1">
      <w:pPr>
        <w:pStyle w:val="MDPI22heading2"/>
      </w:pPr>
      <w:r w:rsidRPr="00F870E1">
        <w:t xml:space="preserve">2.1. </w:t>
      </w:r>
      <w:r w:rsidR="00377426" w:rsidRPr="00F870E1">
        <w:t>Site Description</w:t>
      </w:r>
    </w:p>
    <w:p w14:paraId="3F6D60E7" w14:textId="3EDFDF24" w:rsidR="00377426" w:rsidRDefault="00377426" w:rsidP="00F870E1">
      <w:pPr>
        <w:pStyle w:val="MDPI31text"/>
      </w:pPr>
      <w:bookmarkStart w:id="4" w:name="_Hlk92197748"/>
      <w:r w:rsidRPr="00903951">
        <w:t xml:space="preserve">The </w:t>
      </w:r>
      <w:r>
        <w:t xml:space="preserve">study </w:t>
      </w:r>
      <w:r w:rsidRPr="00903951">
        <w:t>area was chosen because L</w:t>
      </w:r>
      <w:r>
        <w:t xml:space="preserve">ake Champlain contains </w:t>
      </w:r>
      <w:r w:rsidRPr="00903951">
        <w:t>eutrophic</w:t>
      </w:r>
      <w:r>
        <w:t xml:space="preserve"> areas</w:t>
      </w:r>
      <w:r w:rsidRPr="00903951">
        <w:t xml:space="preserve">, and agriculture has been identified as a significant P contributor in the watershed [7]. Other </w:t>
      </w:r>
      <w:r w:rsidRPr="00903951">
        <w:lastRenderedPageBreak/>
        <w:t>agricultural watersheds have similar geographies</w:t>
      </w:r>
      <w:r>
        <w:t xml:space="preserve">, </w:t>
      </w:r>
      <w:r w:rsidRPr="00903951">
        <w:t>land management practices</w:t>
      </w:r>
      <w:r>
        <w:t>, and water quality issues,</w:t>
      </w:r>
      <w:r w:rsidRPr="00903951">
        <w:t xml:space="preserve"> which makes this study valuable for management decisions elsewhere. For example, TD is common in the US Midwest and has been identified as a major P export pathway to the </w:t>
      </w:r>
      <w:r>
        <w:t>G</w:t>
      </w:r>
      <w:r w:rsidRPr="00903951">
        <w:t xml:space="preserve">reat </w:t>
      </w:r>
      <w:r>
        <w:t>L</w:t>
      </w:r>
      <w:r w:rsidRPr="00903951">
        <w:t xml:space="preserve">akes </w:t>
      </w:r>
      <w:r w:rsidRPr="00937113">
        <w:t>[14]</w:t>
      </w:r>
      <w:r w:rsidRPr="00903951">
        <w:t xml:space="preserve">. Furthermore, fields with TD in this study and the US Midwest have similar soils (high clay contents) [11], both respond rapidly to rainfall indicating highly-active PFP networks </w:t>
      </w:r>
      <w:r w:rsidRPr="00937113">
        <w:t>[21]</w:t>
      </w:r>
      <w:r w:rsidRPr="00903951">
        <w:t xml:space="preserve">, and both have the potential to export the majority of annual P via TD </w:t>
      </w:r>
      <w:r w:rsidRPr="00937113">
        <w:t>[14]</w:t>
      </w:r>
      <w:r w:rsidRPr="00903951">
        <w:t>.</w:t>
      </w:r>
    </w:p>
    <w:bookmarkEnd w:id="4"/>
    <w:p w14:paraId="622B6072" w14:textId="3D5AC542" w:rsidR="00377426" w:rsidRDefault="00377426" w:rsidP="00F870E1">
      <w:pPr>
        <w:pStyle w:val="MDPI31text"/>
      </w:pPr>
      <w:r>
        <w:t>TD was measured year-round from intensive dairy forage production fields, located within the western LCB (Addison County, VT</w:t>
      </w:r>
      <w:r w:rsidR="0033359A">
        <w:t>, USA</w:t>
      </w:r>
      <w:r>
        <w:t xml:space="preserve">; </w:t>
      </w:r>
      <w:commentRangeStart w:id="5"/>
      <w:r>
        <w:t>Figure S</w:t>
      </w:r>
      <w:ins w:id="6" w:author="Ryan Ruggiero" w:date="2022-01-24T10:29:00Z">
        <w:r w:rsidR="00D97A57">
          <w:t>1</w:t>
        </w:r>
      </w:ins>
      <w:del w:id="7" w:author="Ryan Ruggiero" w:date="2022-01-24T10:29:00Z">
        <w:r w:rsidDel="00D97A57">
          <w:delText>4</w:delText>
        </w:r>
        <w:commentRangeEnd w:id="5"/>
        <w:r w:rsidR="00AB24C0" w:rsidDel="00D97A57">
          <w:rPr>
            <w:rStyle w:val="CommentReference"/>
            <w:rFonts w:eastAsia="SimSun"/>
            <w:noProof/>
            <w:snapToGrid/>
            <w:lang w:eastAsia="zh-CN" w:bidi="ar-SA"/>
          </w:rPr>
          <w:commentReference w:id="5"/>
        </w:r>
        <w:r w:rsidDel="00D97A57">
          <w:delText>)</w:delText>
        </w:r>
      </w:del>
      <w:r>
        <w:t xml:space="preserve">. Three different TD networks </w:t>
      </w:r>
      <w:r w:rsidRPr="00AB4809">
        <w:t>draining two separate field sites were monitored. The first site is drained by the TD network ‘F</w:t>
      </w:r>
      <w:r w:rsidR="00D60B05" w:rsidRPr="00AB4809">
        <w:t>1</w:t>
      </w:r>
      <w:r w:rsidR="00AB4809" w:rsidRPr="00AB4809">
        <w:t>’</w:t>
      </w:r>
      <w:r w:rsidRPr="00AB4809">
        <w:t xml:space="preserve"> and the second field site, ‘DC’, is drained by the two separate TD networks of DC south (</w:t>
      </w:r>
      <w:r>
        <w:t xml:space="preserve">DCS) and DC north (DCN). The TD network at F1 was installed in 2016 and both networks at DC were installed in 2018. TD network areas were determined from installation maps provided by the installer; F1 is 14.16 ha, DCS is 8.0 ha and DCN is 4.85 ha. At both sites, TD was installed to a depth of 1 </w:t>
      </w:r>
      <w:r w:rsidR="00D60B05">
        <w:t>m</w:t>
      </w:r>
      <w:r>
        <w:t xml:space="preserve"> and </w:t>
      </w:r>
      <w:r w:rsidR="00F77A18">
        <w:t>is</w:t>
      </w:r>
      <w:r>
        <w:t xml:space="preserve"> spaced 7.62 m (25 ft) apart. TD laterals at F1 are 101.6 mm (4 in) in diameter and are connected to a 203.2 mm (8 in) TD main, and at DC the TD laterals are a diameter of 101.6 mm and are connected to 152.4 mm (6 in) TD mains. The sites are 3.2 km apart and the mean annual rainfall and temperature for the area </w:t>
      </w:r>
      <w:r w:rsidR="00F77A18">
        <w:t>are</w:t>
      </w:r>
      <w:r>
        <w:t xml:space="preserve"> 94 cm and 7.8 </w:t>
      </w:r>
      <w:commentRangeStart w:id="8"/>
      <w:r>
        <w:t xml:space="preserve">degrees </w:t>
      </w:r>
      <w:commentRangeEnd w:id="8"/>
      <w:r w:rsidR="00F77A18">
        <w:rPr>
          <w:rStyle w:val="CommentReference"/>
          <w:rFonts w:eastAsia="SimSun"/>
          <w:noProof/>
          <w:snapToGrid/>
          <w:lang w:eastAsia="zh-CN" w:bidi="ar-SA"/>
        </w:rPr>
        <w:commentReference w:id="8"/>
      </w:r>
      <w:r>
        <w:t xml:space="preserve">C, respectively. Site soils were not identical but are dominated by fine-textured soils that are prone to desiccation cracking. F1 is of the Vergennes clay soil series, while soils at DC are dominated by the Covington and Panton silty clay series with a small vein of the Swanton fine sandy loam series in the east/upper parts of the field </w:t>
      </w:r>
      <w:r w:rsidRPr="006E6F01">
        <w:t>[38]</w:t>
      </w:r>
      <w:r>
        <w:t>. Soil P was tested late in the growing season of 2021 and levels were in the low-optimal range for field crops (6 mg/kg Modified Morgans).</w:t>
      </w:r>
    </w:p>
    <w:p w14:paraId="351FF026" w14:textId="7FB9415A" w:rsidR="00377426" w:rsidRDefault="00377426" w:rsidP="00F870E1">
      <w:pPr>
        <w:pStyle w:val="MDPI31text"/>
      </w:pPr>
      <w:r>
        <w:t>Both sites were in corn silage production during the study period and since TD installation occurred, yet</w:t>
      </w:r>
      <w:r w:rsidR="00F77A18">
        <w:t>,</w:t>
      </w:r>
      <w:r>
        <w:t xml:space="preserve"> F1 was in hay production </w:t>
      </w:r>
      <w:r w:rsidR="00F77A18">
        <w:t>before</w:t>
      </w:r>
      <w:r>
        <w:t xml:space="preserve"> TD installation. Before TD was installed, the farmer had formed multiple broad swales extending across the entire field that </w:t>
      </w:r>
      <w:r w:rsidR="00F77A18">
        <w:t>was</w:t>
      </w:r>
      <w:r>
        <w:t xml:space="preserve"> sloped to the edges to improve surface drainage. This grading occurred at DCS, and the southern portion of DCN, but not at F1. These surface features remain, and the broad swales drain to surface inlets that have individual outlets and are not linked to the TD network. During the study period and in the few years prior, both sites received light chisel tillage </w:t>
      </w:r>
      <w:r w:rsidR="00F77A18">
        <w:t>before</w:t>
      </w:r>
      <w:r>
        <w:t xml:space="preserve"> planting and dairy manure was injected after the corn </w:t>
      </w:r>
      <w:r w:rsidRPr="009724B8">
        <w:t xml:space="preserve">harvest (Table 1). In the fall of 2020, the farmer performed deep tillage along the field topographic contours to effectively create surface roughness features (i.e., ‘water bars’) throughout </w:t>
      </w:r>
      <w:r>
        <w:t>the field that were intended to intercept surface runoff and promote infiltration.</w:t>
      </w:r>
    </w:p>
    <w:p w14:paraId="254CA983" w14:textId="7B0D4039" w:rsidR="00377426" w:rsidRDefault="00F870E1" w:rsidP="00F870E1">
      <w:pPr>
        <w:pStyle w:val="MDPI41tablecaption"/>
        <w:jc w:val="both"/>
      </w:pPr>
      <w:r w:rsidRPr="00F870E1">
        <w:rPr>
          <w:b/>
        </w:rPr>
        <w:t xml:space="preserve">Table 1. </w:t>
      </w:r>
      <w:r w:rsidR="00377426" w:rsidRPr="00CF4189">
        <w:t xml:space="preserve">Site management practices and timing. </w:t>
      </w:r>
      <w:r w:rsidR="00377426">
        <w:t xml:space="preserve">P.A.E. is P application equivalent. </w:t>
      </w:r>
      <w:r w:rsidR="00377426" w:rsidRPr="00CF4189">
        <w:t>Nitrogen side dress was entirely urea ammonium nitrate (UAN)</w:t>
      </w:r>
      <w:r w:rsidR="00377426">
        <w:t>, and the cover crop was Winter Rye (</w:t>
      </w:r>
      <w:r w:rsidR="00377426" w:rsidRPr="00C53869">
        <w:rPr>
          <w:i/>
          <w:iCs/>
        </w:rPr>
        <w:t>Secale cereale</w:t>
      </w:r>
      <w:r w:rsidR="00377426">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21"/>
        <w:gridCol w:w="2141"/>
        <w:gridCol w:w="984"/>
        <w:gridCol w:w="921"/>
        <w:gridCol w:w="2064"/>
        <w:gridCol w:w="826"/>
      </w:tblGrid>
      <w:tr w:rsidR="00D60B05" w:rsidRPr="00761205" w14:paraId="522EC7A6" w14:textId="77777777" w:rsidTr="00761205">
        <w:tc>
          <w:tcPr>
            <w:tcW w:w="921" w:type="dxa"/>
            <w:tcBorders>
              <w:top w:val="single" w:sz="8" w:space="0" w:color="auto"/>
              <w:bottom w:val="single" w:sz="4" w:space="0" w:color="auto"/>
            </w:tcBorders>
            <w:shd w:val="clear" w:color="auto" w:fill="auto"/>
            <w:noWrap/>
            <w:vAlign w:val="center"/>
            <w:hideMark/>
          </w:tcPr>
          <w:p w14:paraId="7814EE51"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F1</w:t>
            </w:r>
          </w:p>
        </w:tc>
        <w:tc>
          <w:tcPr>
            <w:tcW w:w="2141" w:type="dxa"/>
            <w:tcBorders>
              <w:top w:val="single" w:sz="8" w:space="0" w:color="auto"/>
              <w:bottom w:val="single" w:sz="4" w:space="0" w:color="auto"/>
            </w:tcBorders>
            <w:shd w:val="clear" w:color="auto" w:fill="auto"/>
            <w:noWrap/>
            <w:vAlign w:val="center"/>
            <w:hideMark/>
          </w:tcPr>
          <w:p w14:paraId="56079B80"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p>
        </w:tc>
        <w:tc>
          <w:tcPr>
            <w:tcW w:w="984" w:type="dxa"/>
            <w:tcBorders>
              <w:top w:val="single" w:sz="8" w:space="0" w:color="auto"/>
              <w:bottom w:val="single" w:sz="4" w:space="0" w:color="auto"/>
            </w:tcBorders>
            <w:shd w:val="clear" w:color="auto" w:fill="auto"/>
            <w:noWrap/>
            <w:vAlign w:val="center"/>
            <w:hideMark/>
          </w:tcPr>
          <w:p w14:paraId="7CE563EC" w14:textId="77777777" w:rsidR="00F22336" w:rsidRPr="00F22336" w:rsidRDefault="00F22336" w:rsidP="00761205">
            <w:pPr>
              <w:autoSpaceDE w:val="0"/>
              <w:autoSpaceDN w:val="0"/>
              <w:adjustRightInd w:val="0"/>
              <w:snapToGrid w:val="0"/>
              <w:spacing w:line="240" w:lineRule="auto"/>
              <w:jc w:val="center"/>
              <w:rPr>
                <w:rFonts w:eastAsia="Times New Roman"/>
                <w:b/>
                <w:noProof w:val="0"/>
                <w:color w:val="auto"/>
              </w:rPr>
            </w:pPr>
          </w:p>
        </w:tc>
        <w:tc>
          <w:tcPr>
            <w:tcW w:w="921" w:type="dxa"/>
            <w:tcBorders>
              <w:top w:val="single" w:sz="8" w:space="0" w:color="auto"/>
              <w:bottom w:val="single" w:sz="4" w:space="0" w:color="auto"/>
            </w:tcBorders>
            <w:shd w:val="clear" w:color="auto" w:fill="auto"/>
            <w:noWrap/>
            <w:vAlign w:val="center"/>
            <w:hideMark/>
          </w:tcPr>
          <w:p w14:paraId="0737608E"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DC</w:t>
            </w:r>
          </w:p>
        </w:tc>
        <w:tc>
          <w:tcPr>
            <w:tcW w:w="2064" w:type="dxa"/>
            <w:tcBorders>
              <w:top w:val="single" w:sz="8" w:space="0" w:color="auto"/>
              <w:bottom w:val="single" w:sz="4" w:space="0" w:color="auto"/>
            </w:tcBorders>
            <w:shd w:val="clear" w:color="auto" w:fill="auto"/>
            <w:noWrap/>
            <w:vAlign w:val="center"/>
            <w:hideMark/>
          </w:tcPr>
          <w:p w14:paraId="727FD8F6"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p>
        </w:tc>
        <w:tc>
          <w:tcPr>
            <w:tcW w:w="826" w:type="dxa"/>
            <w:tcBorders>
              <w:top w:val="single" w:sz="8" w:space="0" w:color="auto"/>
              <w:bottom w:val="single" w:sz="4" w:space="0" w:color="auto"/>
            </w:tcBorders>
            <w:shd w:val="clear" w:color="auto" w:fill="auto"/>
            <w:noWrap/>
            <w:vAlign w:val="center"/>
            <w:hideMark/>
          </w:tcPr>
          <w:p w14:paraId="2DB34A1B" w14:textId="77777777" w:rsidR="00F22336" w:rsidRPr="00F22336" w:rsidRDefault="00F22336" w:rsidP="00761205">
            <w:pPr>
              <w:autoSpaceDE w:val="0"/>
              <w:autoSpaceDN w:val="0"/>
              <w:adjustRightInd w:val="0"/>
              <w:snapToGrid w:val="0"/>
              <w:spacing w:line="240" w:lineRule="auto"/>
              <w:jc w:val="center"/>
              <w:rPr>
                <w:rFonts w:eastAsia="Times New Roman"/>
                <w:b/>
                <w:noProof w:val="0"/>
                <w:color w:val="auto"/>
              </w:rPr>
            </w:pPr>
          </w:p>
        </w:tc>
      </w:tr>
      <w:tr w:rsidR="00F22336" w:rsidRPr="00761205" w14:paraId="7062C805" w14:textId="77777777" w:rsidTr="00761205">
        <w:tc>
          <w:tcPr>
            <w:tcW w:w="921" w:type="dxa"/>
            <w:tcBorders>
              <w:top w:val="single" w:sz="4" w:space="0" w:color="auto"/>
              <w:bottom w:val="single" w:sz="4" w:space="0" w:color="auto"/>
            </w:tcBorders>
            <w:shd w:val="clear" w:color="auto" w:fill="auto"/>
            <w:noWrap/>
            <w:vAlign w:val="center"/>
            <w:hideMark/>
          </w:tcPr>
          <w:p w14:paraId="67ADFCF9"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Date</w:t>
            </w:r>
          </w:p>
        </w:tc>
        <w:tc>
          <w:tcPr>
            <w:tcW w:w="2141" w:type="dxa"/>
            <w:tcBorders>
              <w:top w:val="single" w:sz="4" w:space="0" w:color="auto"/>
              <w:bottom w:val="single" w:sz="4" w:space="0" w:color="auto"/>
            </w:tcBorders>
            <w:shd w:val="clear" w:color="auto" w:fill="auto"/>
            <w:noWrap/>
            <w:vAlign w:val="center"/>
            <w:hideMark/>
          </w:tcPr>
          <w:p w14:paraId="18CEDC36"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Action</w:t>
            </w:r>
          </w:p>
        </w:tc>
        <w:tc>
          <w:tcPr>
            <w:tcW w:w="984" w:type="dxa"/>
            <w:tcBorders>
              <w:top w:val="single" w:sz="4" w:space="0" w:color="auto"/>
              <w:bottom w:val="single" w:sz="4" w:space="0" w:color="auto"/>
            </w:tcBorders>
            <w:shd w:val="clear" w:color="auto" w:fill="auto"/>
            <w:noWrap/>
            <w:vAlign w:val="center"/>
            <w:hideMark/>
          </w:tcPr>
          <w:p w14:paraId="52E2D1D7" w14:textId="5493FA94"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P.A.E</w:t>
            </w:r>
            <w:r w:rsidRPr="00761205">
              <w:rPr>
                <w:rFonts w:eastAsia="Times New Roman" w:cs="Calibri"/>
                <w:b/>
                <w:noProof w:val="0"/>
                <w:szCs w:val="22"/>
              </w:rPr>
              <w:br/>
            </w:r>
            <w:r w:rsidRPr="00F22336">
              <w:rPr>
                <w:rFonts w:eastAsia="Times New Roman" w:cs="Calibri"/>
                <w:b/>
                <w:noProof w:val="0"/>
                <w:szCs w:val="22"/>
              </w:rPr>
              <w:t>(g/ha)</w:t>
            </w:r>
          </w:p>
        </w:tc>
        <w:tc>
          <w:tcPr>
            <w:tcW w:w="921" w:type="dxa"/>
            <w:tcBorders>
              <w:top w:val="single" w:sz="4" w:space="0" w:color="auto"/>
              <w:bottom w:val="single" w:sz="4" w:space="0" w:color="auto"/>
            </w:tcBorders>
            <w:shd w:val="clear" w:color="auto" w:fill="auto"/>
            <w:noWrap/>
            <w:vAlign w:val="center"/>
            <w:hideMark/>
          </w:tcPr>
          <w:p w14:paraId="62991738"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Date</w:t>
            </w:r>
          </w:p>
        </w:tc>
        <w:tc>
          <w:tcPr>
            <w:tcW w:w="2064" w:type="dxa"/>
            <w:tcBorders>
              <w:top w:val="single" w:sz="4" w:space="0" w:color="auto"/>
              <w:bottom w:val="single" w:sz="4" w:space="0" w:color="auto"/>
            </w:tcBorders>
            <w:shd w:val="clear" w:color="auto" w:fill="auto"/>
            <w:noWrap/>
            <w:vAlign w:val="center"/>
            <w:hideMark/>
          </w:tcPr>
          <w:p w14:paraId="261CB1B0"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Action</w:t>
            </w:r>
          </w:p>
        </w:tc>
        <w:tc>
          <w:tcPr>
            <w:tcW w:w="826" w:type="dxa"/>
            <w:tcBorders>
              <w:top w:val="single" w:sz="4" w:space="0" w:color="auto"/>
              <w:bottom w:val="single" w:sz="4" w:space="0" w:color="auto"/>
            </w:tcBorders>
            <w:shd w:val="clear" w:color="auto" w:fill="auto"/>
            <w:noWrap/>
            <w:vAlign w:val="center"/>
            <w:hideMark/>
          </w:tcPr>
          <w:p w14:paraId="35D96775" w14:textId="5C9AB91E"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P.A.E</w:t>
            </w:r>
            <w:r w:rsidRPr="00761205">
              <w:rPr>
                <w:rFonts w:eastAsia="Times New Roman" w:cs="Calibri"/>
                <w:b/>
                <w:noProof w:val="0"/>
                <w:szCs w:val="22"/>
              </w:rPr>
              <w:br/>
            </w:r>
            <w:r w:rsidRPr="00F22336">
              <w:rPr>
                <w:rFonts w:eastAsia="Times New Roman" w:cs="Calibri"/>
                <w:b/>
                <w:noProof w:val="0"/>
                <w:szCs w:val="22"/>
              </w:rPr>
              <w:t>(g/ha)</w:t>
            </w:r>
          </w:p>
        </w:tc>
      </w:tr>
      <w:tr w:rsidR="00136464" w:rsidRPr="00761205" w14:paraId="46029245" w14:textId="77777777" w:rsidTr="00761205">
        <w:tc>
          <w:tcPr>
            <w:tcW w:w="921" w:type="dxa"/>
            <w:tcBorders>
              <w:top w:val="single" w:sz="4" w:space="0" w:color="auto"/>
            </w:tcBorders>
            <w:shd w:val="clear" w:color="auto" w:fill="auto"/>
            <w:noWrap/>
            <w:vAlign w:val="center"/>
            <w:hideMark/>
          </w:tcPr>
          <w:p w14:paraId="3E592D47" w14:textId="605E6151"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761205">
              <w:rPr>
                <w:rFonts w:eastAsia="Times New Roman" w:cs="Calibri"/>
                <w:noProof w:val="0"/>
                <w:szCs w:val="22"/>
              </w:rPr>
              <w:t>10</w:t>
            </w:r>
            <w:r w:rsidRPr="00F22336">
              <w:rPr>
                <w:rFonts w:eastAsia="Times New Roman" w:cs="Calibri"/>
                <w:noProof w:val="0"/>
                <w:szCs w:val="22"/>
              </w:rPr>
              <w:t>/</w:t>
            </w:r>
            <w:r w:rsidRPr="00761205">
              <w:rPr>
                <w:rFonts w:eastAsia="Times New Roman" w:cs="Calibri"/>
                <w:noProof w:val="0"/>
                <w:szCs w:val="22"/>
              </w:rPr>
              <w:t>6</w:t>
            </w:r>
            <w:r w:rsidRPr="00F22336">
              <w:rPr>
                <w:rFonts w:eastAsia="Times New Roman" w:cs="Calibri"/>
                <w:noProof w:val="0"/>
                <w:szCs w:val="22"/>
              </w:rPr>
              <w:t>/1</w:t>
            </w:r>
            <w:r w:rsidRPr="00761205">
              <w:rPr>
                <w:rFonts w:eastAsia="Times New Roman" w:cs="Calibri"/>
                <w:noProof w:val="0"/>
                <w:szCs w:val="22"/>
              </w:rPr>
              <w:t>8</w:t>
            </w:r>
          </w:p>
        </w:tc>
        <w:tc>
          <w:tcPr>
            <w:tcW w:w="2141" w:type="dxa"/>
            <w:tcBorders>
              <w:top w:val="single" w:sz="4" w:space="0" w:color="auto"/>
            </w:tcBorders>
            <w:shd w:val="clear" w:color="auto" w:fill="auto"/>
            <w:noWrap/>
            <w:vAlign w:val="center"/>
            <w:hideMark/>
          </w:tcPr>
          <w:p w14:paraId="7E2ACFCF"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tcBorders>
              <w:top w:val="single" w:sz="4" w:space="0" w:color="auto"/>
            </w:tcBorders>
            <w:shd w:val="clear" w:color="auto" w:fill="auto"/>
            <w:noWrap/>
            <w:vAlign w:val="center"/>
            <w:hideMark/>
          </w:tcPr>
          <w:p w14:paraId="4B73424B"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c>
          <w:tcPr>
            <w:tcW w:w="921" w:type="dxa"/>
            <w:tcBorders>
              <w:top w:val="single" w:sz="4" w:space="0" w:color="auto"/>
            </w:tcBorders>
            <w:shd w:val="clear" w:color="auto" w:fill="auto"/>
            <w:noWrap/>
            <w:vAlign w:val="center"/>
            <w:hideMark/>
          </w:tcPr>
          <w:p w14:paraId="1FC30819"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9/29/19</w:t>
            </w:r>
          </w:p>
        </w:tc>
        <w:tc>
          <w:tcPr>
            <w:tcW w:w="2064" w:type="dxa"/>
            <w:tcBorders>
              <w:top w:val="single" w:sz="4" w:space="0" w:color="auto"/>
            </w:tcBorders>
            <w:shd w:val="clear" w:color="auto" w:fill="auto"/>
            <w:noWrap/>
            <w:vAlign w:val="center"/>
            <w:hideMark/>
          </w:tcPr>
          <w:p w14:paraId="6EC8B67E" w14:textId="77777777" w:rsidR="00136464" w:rsidRPr="00761205"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826" w:type="dxa"/>
            <w:tcBorders>
              <w:top w:val="single" w:sz="4" w:space="0" w:color="auto"/>
            </w:tcBorders>
            <w:shd w:val="clear" w:color="auto" w:fill="auto"/>
            <w:vAlign w:val="center"/>
          </w:tcPr>
          <w:p w14:paraId="181A5A30" w14:textId="570826E3"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2C909AAF" w14:textId="77777777" w:rsidTr="00761205">
        <w:tc>
          <w:tcPr>
            <w:tcW w:w="921" w:type="dxa"/>
            <w:shd w:val="clear" w:color="auto" w:fill="auto"/>
            <w:noWrap/>
            <w:vAlign w:val="center"/>
            <w:hideMark/>
          </w:tcPr>
          <w:p w14:paraId="6BB228B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5/19/19</w:t>
            </w:r>
          </w:p>
        </w:tc>
        <w:tc>
          <w:tcPr>
            <w:tcW w:w="2141" w:type="dxa"/>
            <w:shd w:val="clear" w:color="auto" w:fill="auto"/>
            <w:noWrap/>
            <w:vAlign w:val="center"/>
            <w:hideMark/>
          </w:tcPr>
          <w:p w14:paraId="2CD02761"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984" w:type="dxa"/>
            <w:shd w:val="clear" w:color="auto" w:fill="auto"/>
            <w:noWrap/>
            <w:vAlign w:val="center"/>
            <w:hideMark/>
          </w:tcPr>
          <w:p w14:paraId="488391AC"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c>
          <w:tcPr>
            <w:tcW w:w="921" w:type="dxa"/>
            <w:shd w:val="clear" w:color="auto" w:fill="auto"/>
            <w:noWrap/>
            <w:vAlign w:val="center"/>
            <w:hideMark/>
          </w:tcPr>
          <w:p w14:paraId="7A7860BA" w14:textId="15BD983D" w:rsidR="00F22336"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761205">
              <w:rPr>
                <w:rFonts w:eastAsia="Times New Roman" w:cs="Calibri"/>
                <w:noProof w:val="0"/>
                <w:szCs w:val="22"/>
              </w:rPr>
              <w:t>10</w:t>
            </w:r>
            <w:r w:rsidRPr="00F22336">
              <w:rPr>
                <w:rFonts w:eastAsia="Times New Roman" w:cs="Calibri"/>
                <w:noProof w:val="0"/>
                <w:szCs w:val="22"/>
              </w:rPr>
              <w:t>/1</w:t>
            </w:r>
            <w:r w:rsidRPr="00761205">
              <w:rPr>
                <w:rFonts w:eastAsia="Times New Roman" w:cs="Calibri"/>
                <w:noProof w:val="0"/>
                <w:szCs w:val="22"/>
              </w:rPr>
              <w:t>2</w:t>
            </w:r>
            <w:r w:rsidRPr="00F22336">
              <w:rPr>
                <w:rFonts w:eastAsia="Times New Roman" w:cs="Calibri"/>
                <w:noProof w:val="0"/>
                <w:szCs w:val="22"/>
              </w:rPr>
              <w:t>/19</w:t>
            </w:r>
          </w:p>
        </w:tc>
        <w:tc>
          <w:tcPr>
            <w:tcW w:w="2064" w:type="dxa"/>
            <w:shd w:val="clear" w:color="auto" w:fill="auto"/>
            <w:noWrap/>
            <w:vAlign w:val="center"/>
            <w:hideMark/>
          </w:tcPr>
          <w:p w14:paraId="7723B95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826" w:type="dxa"/>
            <w:shd w:val="clear" w:color="auto" w:fill="auto"/>
            <w:noWrap/>
            <w:vAlign w:val="center"/>
            <w:hideMark/>
          </w:tcPr>
          <w:p w14:paraId="3089ABCD"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r>
      <w:tr w:rsidR="00F22336" w:rsidRPr="00761205" w14:paraId="421AAA6A" w14:textId="77777777" w:rsidTr="00761205">
        <w:tc>
          <w:tcPr>
            <w:tcW w:w="921" w:type="dxa"/>
            <w:shd w:val="clear" w:color="auto" w:fill="auto"/>
            <w:noWrap/>
            <w:vAlign w:val="center"/>
            <w:hideMark/>
          </w:tcPr>
          <w:p w14:paraId="428B02C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494C0C12" w14:textId="77777777" w:rsidR="00F22336" w:rsidRPr="00761205"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984" w:type="dxa"/>
            <w:shd w:val="clear" w:color="auto" w:fill="auto"/>
            <w:vAlign w:val="center"/>
          </w:tcPr>
          <w:p w14:paraId="69F6E9B4" w14:textId="3D4CE0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407094ED"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4/27/20</w:t>
            </w:r>
          </w:p>
        </w:tc>
        <w:tc>
          <w:tcPr>
            <w:tcW w:w="2064" w:type="dxa"/>
            <w:shd w:val="clear" w:color="auto" w:fill="auto"/>
            <w:noWrap/>
            <w:vAlign w:val="center"/>
            <w:hideMark/>
          </w:tcPr>
          <w:p w14:paraId="3A0E2F9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826" w:type="dxa"/>
            <w:shd w:val="clear" w:color="auto" w:fill="auto"/>
            <w:noWrap/>
            <w:vAlign w:val="center"/>
            <w:hideMark/>
          </w:tcPr>
          <w:p w14:paraId="4D43EE5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r>
      <w:tr w:rsidR="00E037FE" w:rsidRPr="00761205" w14:paraId="0C0EDB71" w14:textId="77777777" w:rsidTr="00761205">
        <w:tc>
          <w:tcPr>
            <w:tcW w:w="921" w:type="dxa"/>
            <w:shd w:val="clear" w:color="auto" w:fill="auto"/>
            <w:noWrap/>
            <w:vAlign w:val="center"/>
            <w:hideMark/>
          </w:tcPr>
          <w:p w14:paraId="14086A32"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1DEB0C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984" w:type="dxa"/>
            <w:shd w:val="clear" w:color="auto" w:fill="auto"/>
            <w:noWrap/>
            <w:vAlign w:val="center"/>
            <w:hideMark/>
          </w:tcPr>
          <w:p w14:paraId="7731312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c>
          <w:tcPr>
            <w:tcW w:w="921" w:type="dxa"/>
            <w:shd w:val="clear" w:color="auto" w:fill="auto"/>
            <w:noWrap/>
            <w:vAlign w:val="center"/>
            <w:hideMark/>
          </w:tcPr>
          <w:p w14:paraId="3537F4CC"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4/30/20</w:t>
            </w:r>
          </w:p>
        </w:tc>
        <w:tc>
          <w:tcPr>
            <w:tcW w:w="2064" w:type="dxa"/>
            <w:shd w:val="clear" w:color="auto" w:fill="auto"/>
            <w:noWrap/>
            <w:vAlign w:val="center"/>
            <w:hideMark/>
          </w:tcPr>
          <w:p w14:paraId="5CC7CC1A"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826" w:type="dxa"/>
            <w:shd w:val="clear" w:color="auto" w:fill="auto"/>
            <w:vAlign w:val="center"/>
          </w:tcPr>
          <w:p w14:paraId="3EB6F62C" w14:textId="70D95611"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104709CC" w14:textId="77777777" w:rsidTr="00761205">
        <w:tc>
          <w:tcPr>
            <w:tcW w:w="921" w:type="dxa"/>
            <w:shd w:val="clear" w:color="auto" w:fill="auto"/>
            <w:noWrap/>
            <w:vAlign w:val="center"/>
            <w:hideMark/>
          </w:tcPr>
          <w:p w14:paraId="31052F4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EF39D99" w14:textId="3DB200B5"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r w:rsidR="00E037FE" w:rsidRPr="00761205">
              <w:rPr>
                <w:rFonts w:eastAsia="Times New Roman" w:cs="Calibri"/>
                <w:noProof w:val="0"/>
                <w:szCs w:val="22"/>
              </w:rPr>
              <w:t xml:space="preserve"> </w:t>
            </w:r>
            <w:r w:rsidR="005A5CC0">
              <w:rPr>
                <w:rFonts w:eastAsia="Times New Roman" w:cs="Calibri"/>
                <w:noProof w:val="0"/>
                <w:szCs w:val="22"/>
              </w:rPr>
              <w:t>(</w:t>
            </w:r>
            <w:commentRangeStart w:id="9"/>
            <w:commentRangeStart w:id="10"/>
            <w:r w:rsidR="005A5CC0" w:rsidRPr="005A5CC0">
              <w:rPr>
                <w:highlight w:val="yellow"/>
              </w:rPr>
              <w:t>A standard application rate of 0.34 kg (0.75 lbs) of glyphosate (acid equivalent) per acre assumed</w:t>
            </w:r>
            <w:commentRangeEnd w:id="9"/>
            <w:r w:rsidR="005A5CC0">
              <w:rPr>
                <w:rStyle w:val="CommentReference"/>
              </w:rPr>
              <w:commentReference w:id="9"/>
            </w:r>
            <w:commentRangeEnd w:id="10"/>
            <w:r w:rsidR="00835AD2">
              <w:rPr>
                <w:rStyle w:val="CommentReference"/>
              </w:rPr>
              <w:commentReference w:id="10"/>
            </w:r>
            <w:r w:rsidR="005A5CC0">
              <w:rPr>
                <w:rFonts w:eastAsia="Times New Roman" w:cs="Calibri"/>
                <w:noProof w:val="0"/>
                <w:szCs w:val="22"/>
              </w:rPr>
              <w:t>)</w:t>
            </w:r>
          </w:p>
        </w:tc>
        <w:tc>
          <w:tcPr>
            <w:tcW w:w="984" w:type="dxa"/>
            <w:shd w:val="clear" w:color="auto" w:fill="auto"/>
            <w:noWrap/>
            <w:vAlign w:val="center"/>
            <w:hideMark/>
          </w:tcPr>
          <w:p w14:paraId="52F1B226"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c>
          <w:tcPr>
            <w:tcW w:w="921" w:type="dxa"/>
            <w:shd w:val="clear" w:color="auto" w:fill="auto"/>
            <w:noWrap/>
            <w:vAlign w:val="center"/>
            <w:hideMark/>
          </w:tcPr>
          <w:p w14:paraId="1D4C452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1205D1D9"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826" w:type="dxa"/>
            <w:shd w:val="clear" w:color="auto" w:fill="auto"/>
            <w:noWrap/>
            <w:vAlign w:val="center"/>
            <w:hideMark/>
          </w:tcPr>
          <w:p w14:paraId="04501BCC"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r>
      <w:tr w:rsidR="00E037FE" w:rsidRPr="00761205" w14:paraId="7CB68957" w14:textId="77777777" w:rsidTr="00761205">
        <w:tc>
          <w:tcPr>
            <w:tcW w:w="921" w:type="dxa"/>
            <w:shd w:val="clear" w:color="auto" w:fill="auto"/>
            <w:noWrap/>
            <w:vAlign w:val="center"/>
            <w:hideMark/>
          </w:tcPr>
          <w:p w14:paraId="104FA2CA" w14:textId="6C5913E0"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7/2/19</w:t>
            </w:r>
          </w:p>
        </w:tc>
        <w:tc>
          <w:tcPr>
            <w:tcW w:w="2141" w:type="dxa"/>
            <w:shd w:val="clear" w:color="auto" w:fill="auto"/>
            <w:noWrap/>
            <w:vAlign w:val="center"/>
            <w:hideMark/>
          </w:tcPr>
          <w:p w14:paraId="6F566B84"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984" w:type="dxa"/>
            <w:shd w:val="clear" w:color="auto" w:fill="auto"/>
            <w:vAlign w:val="center"/>
          </w:tcPr>
          <w:p w14:paraId="5A24E464" w14:textId="145A82BE"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45AB55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14B26F88"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826" w:type="dxa"/>
            <w:shd w:val="clear" w:color="auto" w:fill="auto"/>
            <w:vAlign w:val="center"/>
          </w:tcPr>
          <w:p w14:paraId="36EB5206" w14:textId="14E0F20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4BBAA525" w14:textId="77777777" w:rsidTr="00761205">
        <w:tc>
          <w:tcPr>
            <w:tcW w:w="921" w:type="dxa"/>
            <w:shd w:val="clear" w:color="auto" w:fill="auto"/>
            <w:noWrap/>
            <w:vAlign w:val="center"/>
            <w:hideMark/>
          </w:tcPr>
          <w:p w14:paraId="01BFD4A8"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lastRenderedPageBreak/>
              <w:t>9/25/19</w:t>
            </w:r>
          </w:p>
        </w:tc>
        <w:tc>
          <w:tcPr>
            <w:tcW w:w="2141" w:type="dxa"/>
            <w:shd w:val="clear" w:color="auto" w:fill="auto"/>
            <w:noWrap/>
            <w:vAlign w:val="center"/>
            <w:hideMark/>
          </w:tcPr>
          <w:p w14:paraId="3C1A2C77"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984" w:type="dxa"/>
            <w:shd w:val="clear" w:color="auto" w:fill="auto"/>
            <w:vAlign w:val="center"/>
          </w:tcPr>
          <w:p w14:paraId="374DE2DC" w14:textId="04AEAC71"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4204E3BF"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50A1EE5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826" w:type="dxa"/>
            <w:shd w:val="clear" w:color="auto" w:fill="auto"/>
            <w:noWrap/>
            <w:vAlign w:val="center"/>
            <w:hideMark/>
          </w:tcPr>
          <w:p w14:paraId="6F41D5F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r>
      <w:tr w:rsidR="00E037FE" w:rsidRPr="00761205" w14:paraId="02D2E517" w14:textId="77777777" w:rsidTr="00761205">
        <w:tc>
          <w:tcPr>
            <w:tcW w:w="921" w:type="dxa"/>
            <w:shd w:val="clear" w:color="auto" w:fill="auto"/>
            <w:noWrap/>
            <w:vAlign w:val="center"/>
            <w:hideMark/>
          </w:tcPr>
          <w:p w14:paraId="525E67A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9/29/19</w:t>
            </w:r>
          </w:p>
        </w:tc>
        <w:tc>
          <w:tcPr>
            <w:tcW w:w="2141" w:type="dxa"/>
            <w:shd w:val="clear" w:color="auto" w:fill="auto"/>
            <w:noWrap/>
            <w:vAlign w:val="center"/>
            <w:hideMark/>
          </w:tcPr>
          <w:p w14:paraId="20645029"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984" w:type="dxa"/>
            <w:shd w:val="clear" w:color="auto" w:fill="auto"/>
            <w:vAlign w:val="center"/>
          </w:tcPr>
          <w:p w14:paraId="0ABBBBD4" w14:textId="5103F89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F216A0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6/23/20</w:t>
            </w:r>
          </w:p>
        </w:tc>
        <w:tc>
          <w:tcPr>
            <w:tcW w:w="2064" w:type="dxa"/>
            <w:shd w:val="clear" w:color="auto" w:fill="auto"/>
            <w:noWrap/>
            <w:vAlign w:val="center"/>
            <w:hideMark/>
          </w:tcPr>
          <w:p w14:paraId="35944A09"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826" w:type="dxa"/>
            <w:shd w:val="clear" w:color="auto" w:fill="auto"/>
            <w:vAlign w:val="center"/>
          </w:tcPr>
          <w:p w14:paraId="1FEDDA0D" w14:textId="5010F503"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5F07DE0A" w14:textId="77777777" w:rsidTr="00761205">
        <w:tc>
          <w:tcPr>
            <w:tcW w:w="921" w:type="dxa"/>
            <w:shd w:val="clear" w:color="auto" w:fill="auto"/>
            <w:noWrap/>
            <w:vAlign w:val="center"/>
            <w:hideMark/>
          </w:tcPr>
          <w:p w14:paraId="6FAB57F4" w14:textId="4AC2A922"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10/6/19</w:t>
            </w:r>
          </w:p>
        </w:tc>
        <w:tc>
          <w:tcPr>
            <w:tcW w:w="2141" w:type="dxa"/>
            <w:shd w:val="clear" w:color="auto" w:fill="auto"/>
            <w:noWrap/>
            <w:vAlign w:val="center"/>
            <w:hideMark/>
          </w:tcPr>
          <w:p w14:paraId="1B5A191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shd w:val="clear" w:color="auto" w:fill="auto"/>
            <w:noWrap/>
            <w:vAlign w:val="center"/>
            <w:hideMark/>
          </w:tcPr>
          <w:p w14:paraId="6A82467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c>
          <w:tcPr>
            <w:tcW w:w="921" w:type="dxa"/>
            <w:shd w:val="clear" w:color="auto" w:fill="auto"/>
            <w:noWrap/>
            <w:vAlign w:val="center"/>
            <w:hideMark/>
          </w:tcPr>
          <w:p w14:paraId="22D6811A" w14:textId="0B357754"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9/12/20</w:t>
            </w:r>
          </w:p>
        </w:tc>
        <w:tc>
          <w:tcPr>
            <w:tcW w:w="2064" w:type="dxa"/>
            <w:shd w:val="clear" w:color="auto" w:fill="auto"/>
            <w:noWrap/>
            <w:vAlign w:val="center"/>
            <w:hideMark/>
          </w:tcPr>
          <w:p w14:paraId="0B11DC5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826" w:type="dxa"/>
            <w:shd w:val="clear" w:color="auto" w:fill="auto"/>
            <w:vAlign w:val="center"/>
          </w:tcPr>
          <w:p w14:paraId="1A238090" w14:textId="11E14B49"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2237E23A" w14:textId="77777777" w:rsidTr="00761205">
        <w:tc>
          <w:tcPr>
            <w:tcW w:w="921" w:type="dxa"/>
            <w:shd w:val="clear" w:color="auto" w:fill="auto"/>
            <w:noWrap/>
            <w:vAlign w:val="center"/>
            <w:hideMark/>
          </w:tcPr>
          <w:p w14:paraId="4BDE1BA5" w14:textId="4E0278D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5/5/20</w:t>
            </w:r>
          </w:p>
        </w:tc>
        <w:tc>
          <w:tcPr>
            <w:tcW w:w="2141" w:type="dxa"/>
            <w:shd w:val="clear" w:color="auto" w:fill="auto"/>
            <w:noWrap/>
            <w:vAlign w:val="center"/>
            <w:hideMark/>
          </w:tcPr>
          <w:p w14:paraId="388E73F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984" w:type="dxa"/>
            <w:shd w:val="clear" w:color="auto" w:fill="auto"/>
            <w:vAlign w:val="center"/>
          </w:tcPr>
          <w:p w14:paraId="22D76601" w14:textId="79331A8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C70FEC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9/19/20</w:t>
            </w:r>
          </w:p>
        </w:tc>
        <w:tc>
          <w:tcPr>
            <w:tcW w:w="2064" w:type="dxa"/>
            <w:shd w:val="clear" w:color="auto" w:fill="auto"/>
            <w:noWrap/>
            <w:vAlign w:val="center"/>
            <w:hideMark/>
          </w:tcPr>
          <w:p w14:paraId="214B552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826" w:type="dxa"/>
            <w:shd w:val="clear" w:color="auto" w:fill="auto"/>
            <w:vAlign w:val="center"/>
          </w:tcPr>
          <w:p w14:paraId="55EA8D34" w14:textId="1C631C8F"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3C650406" w14:textId="77777777" w:rsidTr="00761205">
        <w:tc>
          <w:tcPr>
            <w:tcW w:w="921" w:type="dxa"/>
            <w:shd w:val="clear" w:color="auto" w:fill="auto"/>
            <w:noWrap/>
            <w:vAlign w:val="center"/>
            <w:hideMark/>
          </w:tcPr>
          <w:p w14:paraId="54EE98D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606A852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984" w:type="dxa"/>
            <w:shd w:val="clear" w:color="auto" w:fill="auto"/>
            <w:noWrap/>
            <w:vAlign w:val="center"/>
            <w:hideMark/>
          </w:tcPr>
          <w:p w14:paraId="7182746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4B90B8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9/28/20</w:t>
            </w:r>
          </w:p>
        </w:tc>
        <w:tc>
          <w:tcPr>
            <w:tcW w:w="2064" w:type="dxa"/>
            <w:shd w:val="clear" w:color="auto" w:fill="auto"/>
            <w:noWrap/>
            <w:vAlign w:val="center"/>
            <w:hideMark/>
          </w:tcPr>
          <w:p w14:paraId="39FB3D96"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826" w:type="dxa"/>
            <w:shd w:val="clear" w:color="auto" w:fill="auto"/>
            <w:noWrap/>
            <w:vAlign w:val="center"/>
            <w:hideMark/>
          </w:tcPr>
          <w:p w14:paraId="767688A4"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121,948</w:t>
            </w:r>
          </w:p>
        </w:tc>
      </w:tr>
      <w:tr w:rsidR="00E037FE" w:rsidRPr="00761205" w14:paraId="66C15C90" w14:textId="77777777" w:rsidTr="00761205">
        <w:tc>
          <w:tcPr>
            <w:tcW w:w="921" w:type="dxa"/>
            <w:shd w:val="clear" w:color="auto" w:fill="auto"/>
            <w:noWrap/>
            <w:vAlign w:val="center"/>
            <w:hideMark/>
          </w:tcPr>
          <w:p w14:paraId="0A582B2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00EBE4ED"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984" w:type="dxa"/>
            <w:shd w:val="clear" w:color="auto" w:fill="auto"/>
            <w:vAlign w:val="center"/>
          </w:tcPr>
          <w:p w14:paraId="737D44BF" w14:textId="743A701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27C346B4"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11/13/20</w:t>
            </w:r>
          </w:p>
        </w:tc>
        <w:tc>
          <w:tcPr>
            <w:tcW w:w="2064" w:type="dxa"/>
            <w:shd w:val="clear" w:color="auto" w:fill="auto"/>
            <w:noWrap/>
            <w:vAlign w:val="center"/>
            <w:hideMark/>
          </w:tcPr>
          <w:p w14:paraId="097C2FD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Subsoiled</w:t>
            </w:r>
          </w:p>
        </w:tc>
        <w:tc>
          <w:tcPr>
            <w:tcW w:w="826" w:type="dxa"/>
            <w:shd w:val="clear" w:color="auto" w:fill="auto"/>
            <w:noWrap/>
            <w:vAlign w:val="center"/>
            <w:hideMark/>
          </w:tcPr>
          <w:p w14:paraId="7C44641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6F348836" w14:textId="77777777" w:rsidTr="00761205">
        <w:tc>
          <w:tcPr>
            <w:tcW w:w="921" w:type="dxa"/>
            <w:shd w:val="clear" w:color="auto" w:fill="auto"/>
            <w:noWrap/>
            <w:vAlign w:val="center"/>
            <w:hideMark/>
          </w:tcPr>
          <w:p w14:paraId="2308EACA" w14:textId="77777777" w:rsidR="00F22336" w:rsidRPr="00F22336" w:rsidRDefault="00F22336" w:rsidP="00761205">
            <w:pPr>
              <w:autoSpaceDE w:val="0"/>
              <w:autoSpaceDN w:val="0"/>
              <w:adjustRightInd w:val="0"/>
              <w:snapToGrid w:val="0"/>
              <w:spacing w:line="240" w:lineRule="auto"/>
              <w:jc w:val="center"/>
              <w:rPr>
                <w:rFonts w:eastAsia="Times New Roman"/>
                <w:noProof w:val="0"/>
                <w:color w:val="auto"/>
              </w:rPr>
            </w:pPr>
          </w:p>
        </w:tc>
        <w:tc>
          <w:tcPr>
            <w:tcW w:w="2141" w:type="dxa"/>
            <w:shd w:val="clear" w:color="auto" w:fill="auto"/>
            <w:noWrap/>
            <w:vAlign w:val="center"/>
            <w:hideMark/>
          </w:tcPr>
          <w:p w14:paraId="2823FF2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984" w:type="dxa"/>
            <w:shd w:val="clear" w:color="auto" w:fill="auto"/>
            <w:noWrap/>
            <w:vAlign w:val="center"/>
            <w:hideMark/>
          </w:tcPr>
          <w:p w14:paraId="07FF743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c>
          <w:tcPr>
            <w:tcW w:w="921" w:type="dxa"/>
            <w:shd w:val="clear" w:color="auto" w:fill="auto"/>
            <w:noWrap/>
            <w:vAlign w:val="center"/>
            <w:hideMark/>
          </w:tcPr>
          <w:p w14:paraId="6E1A8360"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4/15/21</w:t>
            </w:r>
          </w:p>
        </w:tc>
        <w:tc>
          <w:tcPr>
            <w:tcW w:w="2064" w:type="dxa"/>
            <w:shd w:val="clear" w:color="auto" w:fill="auto"/>
            <w:noWrap/>
            <w:vAlign w:val="center"/>
            <w:hideMark/>
          </w:tcPr>
          <w:p w14:paraId="0A2EDD75"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826" w:type="dxa"/>
            <w:shd w:val="clear" w:color="auto" w:fill="auto"/>
            <w:noWrap/>
            <w:vAlign w:val="center"/>
            <w:hideMark/>
          </w:tcPr>
          <w:p w14:paraId="42F2946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r>
      <w:tr w:rsidR="00E037FE" w:rsidRPr="00761205" w14:paraId="4C9C8886" w14:textId="77777777" w:rsidTr="00761205">
        <w:tc>
          <w:tcPr>
            <w:tcW w:w="921" w:type="dxa"/>
            <w:shd w:val="clear" w:color="auto" w:fill="auto"/>
            <w:noWrap/>
            <w:vAlign w:val="center"/>
            <w:hideMark/>
          </w:tcPr>
          <w:p w14:paraId="4D5A7A6D"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317765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984" w:type="dxa"/>
            <w:shd w:val="clear" w:color="auto" w:fill="auto"/>
            <w:noWrap/>
            <w:vAlign w:val="center"/>
            <w:hideMark/>
          </w:tcPr>
          <w:p w14:paraId="56240A80"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c>
          <w:tcPr>
            <w:tcW w:w="921" w:type="dxa"/>
            <w:shd w:val="clear" w:color="auto" w:fill="auto"/>
            <w:noWrap/>
            <w:vAlign w:val="center"/>
            <w:hideMark/>
          </w:tcPr>
          <w:p w14:paraId="3FB3A5F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5/21/21</w:t>
            </w:r>
          </w:p>
        </w:tc>
        <w:tc>
          <w:tcPr>
            <w:tcW w:w="2064" w:type="dxa"/>
            <w:shd w:val="clear" w:color="auto" w:fill="auto"/>
            <w:noWrap/>
            <w:vAlign w:val="center"/>
            <w:hideMark/>
          </w:tcPr>
          <w:p w14:paraId="6A64BFF3"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826" w:type="dxa"/>
            <w:shd w:val="clear" w:color="auto" w:fill="auto"/>
            <w:vAlign w:val="center"/>
          </w:tcPr>
          <w:p w14:paraId="69F3E4C7" w14:textId="32791699"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51F53CDD" w14:textId="77777777" w:rsidTr="00761205">
        <w:tc>
          <w:tcPr>
            <w:tcW w:w="921" w:type="dxa"/>
            <w:shd w:val="clear" w:color="auto" w:fill="auto"/>
            <w:noWrap/>
            <w:vAlign w:val="center"/>
            <w:hideMark/>
          </w:tcPr>
          <w:p w14:paraId="2C2E5B8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6/20/20</w:t>
            </w:r>
          </w:p>
        </w:tc>
        <w:tc>
          <w:tcPr>
            <w:tcW w:w="2141" w:type="dxa"/>
            <w:shd w:val="clear" w:color="auto" w:fill="auto"/>
            <w:noWrap/>
            <w:vAlign w:val="center"/>
            <w:hideMark/>
          </w:tcPr>
          <w:p w14:paraId="23BA2B02"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984" w:type="dxa"/>
            <w:shd w:val="clear" w:color="auto" w:fill="auto"/>
            <w:vAlign w:val="center"/>
          </w:tcPr>
          <w:p w14:paraId="097A9554" w14:textId="29CC753B"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EBF62F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5/24/21</w:t>
            </w:r>
          </w:p>
        </w:tc>
        <w:tc>
          <w:tcPr>
            <w:tcW w:w="2064" w:type="dxa"/>
            <w:shd w:val="clear" w:color="auto" w:fill="auto"/>
            <w:noWrap/>
            <w:vAlign w:val="center"/>
            <w:hideMark/>
          </w:tcPr>
          <w:p w14:paraId="4F44D1C8"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826" w:type="dxa"/>
            <w:shd w:val="clear" w:color="auto" w:fill="auto"/>
            <w:noWrap/>
            <w:vAlign w:val="center"/>
            <w:hideMark/>
          </w:tcPr>
          <w:p w14:paraId="1E30D20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r>
      <w:tr w:rsidR="00E037FE" w:rsidRPr="00761205" w14:paraId="2C33118B" w14:textId="77777777" w:rsidTr="00761205">
        <w:tc>
          <w:tcPr>
            <w:tcW w:w="921" w:type="dxa"/>
            <w:shd w:val="clear" w:color="auto" w:fill="auto"/>
            <w:noWrap/>
            <w:vAlign w:val="center"/>
            <w:hideMark/>
          </w:tcPr>
          <w:p w14:paraId="482CD59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9/18/20</w:t>
            </w:r>
          </w:p>
        </w:tc>
        <w:tc>
          <w:tcPr>
            <w:tcW w:w="2141" w:type="dxa"/>
            <w:shd w:val="clear" w:color="auto" w:fill="auto"/>
            <w:noWrap/>
            <w:vAlign w:val="center"/>
            <w:hideMark/>
          </w:tcPr>
          <w:p w14:paraId="23A54BDD"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984" w:type="dxa"/>
            <w:shd w:val="clear" w:color="auto" w:fill="auto"/>
            <w:vAlign w:val="center"/>
          </w:tcPr>
          <w:p w14:paraId="7B0A9329" w14:textId="307F6DD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FBC8A86"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78490441"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826" w:type="dxa"/>
            <w:shd w:val="clear" w:color="auto" w:fill="auto"/>
            <w:vAlign w:val="center"/>
          </w:tcPr>
          <w:p w14:paraId="5F1B0F9E" w14:textId="53E0F5F8"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0C05783E" w14:textId="77777777" w:rsidTr="00761205">
        <w:tc>
          <w:tcPr>
            <w:tcW w:w="921" w:type="dxa"/>
            <w:shd w:val="clear" w:color="auto" w:fill="auto"/>
            <w:noWrap/>
            <w:vAlign w:val="center"/>
            <w:hideMark/>
          </w:tcPr>
          <w:p w14:paraId="3E34BF9D"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9/22/20</w:t>
            </w:r>
          </w:p>
        </w:tc>
        <w:tc>
          <w:tcPr>
            <w:tcW w:w="2141" w:type="dxa"/>
            <w:shd w:val="clear" w:color="auto" w:fill="auto"/>
            <w:noWrap/>
            <w:vAlign w:val="center"/>
            <w:hideMark/>
          </w:tcPr>
          <w:p w14:paraId="4BC2D5DF"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984" w:type="dxa"/>
            <w:shd w:val="clear" w:color="auto" w:fill="auto"/>
            <w:vAlign w:val="center"/>
          </w:tcPr>
          <w:p w14:paraId="08A7B3C5" w14:textId="46D746C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24A835D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6426C94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826" w:type="dxa"/>
            <w:shd w:val="clear" w:color="auto" w:fill="auto"/>
            <w:noWrap/>
            <w:vAlign w:val="center"/>
            <w:hideMark/>
          </w:tcPr>
          <w:p w14:paraId="3F03B36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r>
      <w:tr w:rsidR="00761205" w:rsidRPr="00761205" w14:paraId="29408165" w14:textId="77777777" w:rsidTr="00761205">
        <w:tc>
          <w:tcPr>
            <w:tcW w:w="921" w:type="dxa"/>
            <w:tcBorders>
              <w:bottom w:val="single" w:sz="8" w:space="0" w:color="auto"/>
            </w:tcBorders>
            <w:shd w:val="clear" w:color="auto" w:fill="auto"/>
            <w:noWrap/>
            <w:vAlign w:val="center"/>
            <w:hideMark/>
          </w:tcPr>
          <w:p w14:paraId="48E29A7F" w14:textId="0C2CC8A1"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761205">
              <w:t>10/6/20</w:t>
            </w:r>
          </w:p>
        </w:tc>
        <w:tc>
          <w:tcPr>
            <w:tcW w:w="2141" w:type="dxa"/>
            <w:tcBorders>
              <w:bottom w:val="single" w:sz="8" w:space="0" w:color="auto"/>
            </w:tcBorders>
            <w:shd w:val="clear" w:color="auto" w:fill="auto"/>
            <w:noWrap/>
            <w:vAlign w:val="center"/>
            <w:hideMark/>
          </w:tcPr>
          <w:p w14:paraId="384DC7EA"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tcBorders>
              <w:bottom w:val="single" w:sz="8" w:space="0" w:color="auto"/>
            </w:tcBorders>
            <w:shd w:val="clear" w:color="auto" w:fill="auto"/>
            <w:noWrap/>
            <w:vAlign w:val="center"/>
            <w:hideMark/>
          </w:tcPr>
          <w:p w14:paraId="1AFB2451"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121,948</w:t>
            </w:r>
          </w:p>
        </w:tc>
        <w:tc>
          <w:tcPr>
            <w:tcW w:w="921" w:type="dxa"/>
            <w:tcBorders>
              <w:bottom w:val="single" w:sz="8" w:space="0" w:color="auto"/>
            </w:tcBorders>
            <w:shd w:val="clear" w:color="auto" w:fill="auto"/>
            <w:noWrap/>
            <w:vAlign w:val="center"/>
            <w:hideMark/>
          </w:tcPr>
          <w:p w14:paraId="2FACF5C4"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6/20/21</w:t>
            </w:r>
          </w:p>
        </w:tc>
        <w:tc>
          <w:tcPr>
            <w:tcW w:w="2064" w:type="dxa"/>
            <w:tcBorders>
              <w:bottom w:val="single" w:sz="8" w:space="0" w:color="auto"/>
            </w:tcBorders>
            <w:shd w:val="clear" w:color="auto" w:fill="auto"/>
            <w:noWrap/>
            <w:vAlign w:val="center"/>
            <w:hideMark/>
          </w:tcPr>
          <w:p w14:paraId="06BB4FBF" w14:textId="77777777" w:rsidR="00761205" w:rsidRPr="00761205"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826" w:type="dxa"/>
            <w:tcBorders>
              <w:bottom w:val="single" w:sz="8" w:space="0" w:color="auto"/>
            </w:tcBorders>
            <w:shd w:val="clear" w:color="auto" w:fill="auto"/>
            <w:vAlign w:val="center"/>
          </w:tcPr>
          <w:p w14:paraId="195D3ED7" w14:textId="47FE6D7E"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p>
        </w:tc>
      </w:tr>
    </w:tbl>
    <w:p w14:paraId="30A2666D" w14:textId="010D201F" w:rsidR="00377426" w:rsidRPr="00761205" w:rsidRDefault="00761205" w:rsidP="00761205">
      <w:pPr>
        <w:pStyle w:val="MDPI22heading2"/>
        <w:spacing w:before="240"/>
      </w:pPr>
      <w:r w:rsidRPr="00761205">
        <w:t xml:space="preserve">2.2. </w:t>
      </w:r>
      <w:r w:rsidR="00377426" w:rsidRPr="00761205">
        <w:t xml:space="preserve">Field </w:t>
      </w:r>
      <w:r w:rsidR="00F77A18">
        <w:t>Measurements</w:t>
      </w:r>
    </w:p>
    <w:p w14:paraId="61402A54" w14:textId="4EE5B746" w:rsidR="00377426" w:rsidRDefault="00377426" w:rsidP="00761205">
      <w:pPr>
        <w:pStyle w:val="MDPI31text"/>
      </w:pPr>
      <w:r>
        <w:t>TD flow and nutrient data were collected at F1 for the entirety of the 2019 and 2020 water years (WY) and three events in the 2021 WY. At DC, data were collected for the entirety of the 2020 and 2021 WY and throughout October of the 2022 WY. Rainfall was measured using both a tipping bucket rain gauge (</w:t>
      </w:r>
      <w:commentRangeStart w:id="11"/>
      <w:r w:rsidRPr="003C5407">
        <w:rPr>
          <w:highlight w:val="yellow"/>
        </w:rPr>
        <w:t>Onset Computer Corp</w:t>
      </w:r>
      <w:commentRangeEnd w:id="11"/>
      <w:r w:rsidR="003C5407">
        <w:rPr>
          <w:rStyle w:val="CommentReference"/>
          <w:rFonts w:eastAsia="SimSun"/>
          <w:noProof/>
          <w:snapToGrid/>
          <w:lang w:eastAsia="zh-CN" w:bidi="ar-SA"/>
        </w:rPr>
        <w:commentReference w:id="11"/>
      </w:r>
      <w:r>
        <w:t>.</w:t>
      </w:r>
      <w:ins w:id="12" w:author="Ryan Ruggiero" w:date="2022-01-24T10:29:00Z">
        <w:r w:rsidR="0028147A">
          <w:t xml:space="preserve">, Bourne, </w:t>
        </w:r>
      </w:ins>
      <w:ins w:id="13" w:author="Ryan Ruggiero" w:date="2022-01-24T10:30:00Z">
        <w:r w:rsidR="0028147A">
          <w:t>M</w:t>
        </w:r>
      </w:ins>
      <w:ins w:id="14" w:author="Ryan Ruggiero" w:date="2022-01-24T10:35:00Z">
        <w:r w:rsidR="002C1323">
          <w:t>A</w:t>
        </w:r>
      </w:ins>
      <w:ins w:id="15" w:author="Ryan Ruggiero" w:date="2022-01-24T10:30:00Z">
        <w:r w:rsidR="0028147A">
          <w:t>, USA</w:t>
        </w:r>
      </w:ins>
      <w:r>
        <w:t xml:space="preserve">) and a manual rain gauge at DC. Rainfall was estimated for the 2019 WY at F1 using NOAA NOWData for the Burlington, VT area </w:t>
      </w:r>
      <w:r w:rsidRPr="006E6F01">
        <w:t>[39]</w:t>
      </w:r>
      <w:r>
        <w:t xml:space="preserve">. </w:t>
      </w:r>
    </w:p>
    <w:p w14:paraId="75A4C456" w14:textId="4AC3FBB0" w:rsidR="00377426" w:rsidRDefault="00377426" w:rsidP="00761205">
      <w:pPr>
        <w:pStyle w:val="MDPI31text"/>
      </w:pPr>
      <w:r>
        <w:t xml:space="preserve">TD flow was monitored at the EoF where TD mains </w:t>
      </w:r>
      <w:r w:rsidR="004D5C67">
        <w:t xml:space="preserve">were </w:t>
      </w:r>
      <w:r>
        <w:t>discharged. Flow from the TD outlet at F1 was directed into an H-flume (1.5</w:t>
      </w:r>
      <w:r w:rsidR="009724B8">
        <w:t xml:space="preserve"> </w:t>
      </w:r>
      <w:r>
        <w:t>ft) and was measured using the flume along with a compound weir (</w:t>
      </w:r>
      <w:r w:rsidRPr="003A2BC0">
        <w:rPr>
          <w:highlight w:val="yellow"/>
        </w:rPr>
        <w:t>Thel-Mar, LLC</w:t>
      </w:r>
      <w:ins w:id="16" w:author="Ryan Ruggiero" w:date="2022-01-24T10:30:00Z">
        <w:r w:rsidR="0028147A">
          <w:t>, Dickson, T</w:t>
        </w:r>
      </w:ins>
      <w:ins w:id="17" w:author="Ryan Ruggiero" w:date="2022-01-24T10:35:00Z">
        <w:r w:rsidR="002C1323">
          <w:t>N</w:t>
        </w:r>
      </w:ins>
      <w:ins w:id="18" w:author="Ryan Ruggiero" w:date="2022-01-24T10:31:00Z">
        <w:r w:rsidR="0028147A">
          <w:t>, USA</w:t>
        </w:r>
      </w:ins>
      <w:r>
        <w:t xml:space="preserve">) inserted into the pipe. Stage in the weir at the TD outlet was measured using a bubbler flow module (Teledyne ISCO 730 Bubbler Flow Module) and converted to flow rate using rating curves. Below the full capacity of the weir of 10.7 L/s, the weir rating curve was used to determine </w:t>
      </w:r>
      <w:r w:rsidR="004D5C67">
        <w:t xml:space="preserve">the </w:t>
      </w:r>
      <w:r>
        <w:t xml:space="preserve">flow. At or above this flow rate, a relationship between the water pressure at the TD outlet and </w:t>
      </w:r>
      <w:r w:rsidR="004D5C67">
        <w:t xml:space="preserve">the </w:t>
      </w:r>
      <w:r>
        <w:t xml:space="preserve">stage in the flume was used to determine </w:t>
      </w:r>
      <w:r w:rsidR="004D5C67">
        <w:t xml:space="preserve">the </w:t>
      </w:r>
      <w:r>
        <w:t xml:space="preserve">flow. </w:t>
      </w:r>
    </w:p>
    <w:p w14:paraId="4D0CFFB1" w14:textId="61AB516A" w:rsidR="00377426" w:rsidRDefault="00377426" w:rsidP="00761205">
      <w:pPr>
        <w:pStyle w:val="MDPI31text"/>
      </w:pPr>
      <w:r>
        <w:t xml:space="preserve">TD flow at both DCS and DCN was measured using in-line electromagnetic </w:t>
      </w:r>
      <w:r w:rsidR="004D5C67">
        <w:t>flowmeters</w:t>
      </w:r>
      <w:r>
        <w:t xml:space="preserve"> (ModMag M1000, </w:t>
      </w:r>
      <w:r w:rsidRPr="00B472B0">
        <w:rPr>
          <w:highlight w:val="yellow"/>
        </w:rPr>
        <w:t>Badger Meter, Inc</w:t>
      </w:r>
      <w:r w:rsidR="00B472B0">
        <w:rPr>
          <w:highlight w:val="yellow"/>
        </w:rPr>
        <w:t>.</w:t>
      </w:r>
      <w:ins w:id="19" w:author="Ryan Ruggiero" w:date="2022-01-24T10:32:00Z">
        <w:r w:rsidR="00BE3FF4">
          <w:t>, C</w:t>
        </w:r>
        <w:r w:rsidR="00BE3FF4" w:rsidRPr="00BE3FF4">
          <w:t>ollegeville</w:t>
        </w:r>
        <w:r w:rsidR="00BE3FF4">
          <w:t>, P</w:t>
        </w:r>
      </w:ins>
      <w:ins w:id="20" w:author="Ryan Ruggiero" w:date="2022-01-24T10:35:00Z">
        <w:r w:rsidR="002C1323">
          <w:t>A</w:t>
        </w:r>
      </w:ins>
      <w:ins w:id="21" w:author="Ryan Ruggiero" w:date="2022-01-24T10:32:00Z">
        <w:r w:rsidR="00BE3FF4">
          <w:t>, USA</w:t>
        </w:r>
      </w:ins>
      <w:r>
        <w:t xml:space="preserve">). The flow meters were set back several meters from the TD main outlet and installed below ground. Manholes were dug to access the TD main and the main was then cut and the flow meter placed at the end of the new outlet </w:t>
      </w:r>
      <w:r w:rsidRPr="00144DBE">
        <w:rPr>
          <w:highlight w:val="green"/>
        </w:rPr>
        <w:t>(Figure S</w:t>
      </w:r>
      <w:ins w:id="22" w:author="Ryan Ruggiero" w:date="2022-01-24T10:29:00Z">
        <w:r w:rsidR="00E90F02">
          <w:rPr>
            <w:highlight w:val="green"/>
          </w:rPr>
          <w:t>2</w:t>
        </w:r>
      </w:ins>
      <w:del w:id="23" w:author="Ryan Ruggiero" w:date="2022-01-24T10:29:00Z">
        <w:r w:rsidRPr="00144DBE" w:rsidDel="00E90F02">
          <w:rPr>
            <w:highlight w:val="green"/>
          </w:rPr>
          <w:delText>6</w:delText>
        </w:r>
      </w:del>
      <w:r w:rsidRPr="00144DBE">
        <w:rPr>
          <w:highlight w:val="green"/>
        </w:rPr>
        <w:t>).</w:t>
      </w:r>
      <w:r>
        <w:t xml:space="preserve"> The end of the flow meter was allowed to drain freely into the manhole, where a standpipe was installed on the inlet of the old TD outlet to control the water level in the manhole. The electromagnetic </w:t>
      </w:r>
      <w:r w:rsidR="004D5C67">
        <w:t>flowmeters</w:t>
      </w:r>
      <w:r>
        <w:t xml:space="preserve"> required pipe-full conditions during measurements, thus the outlet elevation using the standpipe was set just above the top of the flow meter outlet. </w:t>
      </w:r>
    </w:p>
    <w:p w14:paraId="06BA0B3C" w14:textId="1FFDEBC6" w:rsidR="00377426" w:rsidRDefault="00377426" w:rsidP="00761205">
      <w:pPr>
        <w:pStyle w:val="MDPI31text"/>
        <w:rPr>
          <w:sz w:val="23"/>
          <w:szCs w:val="23"/>
        </w:rPr>
      </w:pPr>
      <w:r>
        <w:t>Automatic water samplers (</w:t>
      </w:r>
      <w:del w:id="24" w:author="Ryan Ruggiero" w:date="2022-01-24T10:33:00Z">
        <w:r w:rsidDel="00C8572C">
          <w:delText xml:space="preserve">Teledyne </w:delText>
        </w:r>
      </w:del>
      <w:del w:id="25" w:author="Ryan Ruggiero" w:date="2022-01-24T10:34:00Z">
        <w:r w:rsidDel="002C1323">
          <w:delText>ISCO-</w:delText>
        </w:r>
      </w:del>
      <w:r>
        <w:t>6712</w:t>
      </w:r>
      <w:ins w:id="26" w:author="Ryan Ruggiero" w:date="2022-01-24T10:33:00Z">
        <w:r w:rsidR="00C8572C">
          <w:t>,</w:t>
        </w:r>
      </w:ins>
      <w:ins w:id="27" w:author="Ryan Ruggiero" w:date="2022-01-24T10:34:00Z">
        <w:r w:rsidR="009E5BA5">
          <w:t xml:space="preserve"> </w:t>
        </w:r>
      </w:ins>
      <w:ins w:id="28" w:author="Ryan Ruggiero" w:date="2022-01-24T10:33:00Z">
        <w:r w:rsidR="00C8572C">
          <w:t>Teledyne</w:t>
        </w:r>
      </w:ins>
      <w:ins w:id="29" w:author="Ryan Ruggiero" w:date="2022-01-24T10:34:00Z">
        <w:r w:rsidR="009E5BA5">
          <w:t xml:space="preserve"> </w:t>
        </w:r>
      </w:ins>
      <w:ins w:id="30" w:author="Ryan Ruggiero" w:date="2022-01-24T10:35:00Z">
        <w:r w:rsidR="002C1323">
          <w:t>ISCO</w:t>
        </w:r>
      </w:ins>
      <w:ins w:id="31" w:author="Ryan Ruggiero" w:date="2022-01-24T10:34:00Z">
        <w:r w:rsidR="00C8572C">
          <w:t xml:space="preserve">, </w:t>
        </w:r>
      </w:ins>
      <w:ins w:id="32" w:author="Ryan Ruggiero" w:date="2022-01-24T10:35:00Z">
        <w:r w:rsidR="002C1323">
          <w:t>Lincoln, NE</w:t>
        </w:r>
      </w:ins>
      <w:ins w:id="33" w:author="Ryan Ruggiero" w:date="2022-01-24T10:34:00Z">
        <w:r w:rsidR="00C8572C">
          <w:t>, USA</w:t>
        </w:r>
      </w:ins>
      <w:r>
        <w:t>) were used to record stage or flow at five-minute intervals at each TD outlet, as well as sample the discharging TD water. At F1 samples were taken using an anchored intake just before the outlet and at DC the sample tubing was anchored at the outlet of the flow meter. Samplers contained 24 1-</w:t>
      </w:r>
      <w:r w:rsidR="00D60B05">
        <w:t>L</w:t>
      </w:r>
      <w:r>
        <w:t xml:space="preserve"> bottles and a two-part program was typically used; the first set of bottles </w:t>
      </w:r>
      <w:r w:rsidR="004D5C67">
        <w:t>was</w:t>
      </w:r>
      <w:r>
        <w:t xml:space="preserve"> reserved for composite baseflow sampling (part A) and the second set </w:t>
      </w:r>
      <w:r w:rsidR="004D5C67">
        <w:t>was</w:t>
      </w:r>
      <w:r>
        <w:t xml:space="preserve"> reserved for discrete event flow sampling (part B). Baseflow sampling was </w:t>
      </w:r>
      <w:r w:rsidR="004D5C67">
        <w:t>time-based</w:t>
      </w:r>
      <w:r>
        <w:t xml:space="preserve"> and was disabled during events. Event sampling was triggered based on </w:t>
      </w:r>
      <w:r w:rsidR="004D5C67">
        <w:t xml:space="preserve">the </w:t>
      </w:r>
      <w:r>
        <w:t xml:space="preserve">rise in flow rate, and rather than 1 </w:t>
      </w:r>
      <w:r w:rsidR="00D60B05">
        <w:t>h</w:t>
      </w:r>
      <w:r>
        <w:t xml:space="preserve"> composite samples throughout the hydrograph </w:t>
      </w:r>
      <w:r w:rsidRPr="00937113">
        <w:t>[13</w:t>
      </w:r>
      <w:r w:rsidR="00B472B0">
        <w:t>,</w:t>
      </w:r>
      <w:r w:rsidRPr="00937113">
        <w:t>22]</w:t>
      </w:r>
      <w:r>
        <w:t xml:space="preserve">, event sampling was discrete and both time and flow proportional sampling was used </w:t>
      </w:r>
      <w:r w:rsidR="004D5C67">
        <w:t>to</w:t>
      </w:r>
      <w:r>
        <w:t xml:space="preserve"> maximize resolution during peak flows. Event pacing was determined based on prior observations of the network response and flow characteristics, while baseflow pacing occurred every six hours and used composite sampling. Minor modifications to the automatic sampler programming occurred throughout the study period to account for storm size, baseflow, etc. yet the general approach remained consistent. </w:t>
      </w:r>
    </w:p>
    <w:p w14:paraId="2A4DBFC9" w14:textId="3EEAEF05" w:rsidR="00377426" w:rsidRDefault="00377426" w:rsidP="00761205">
      <w:pPr>
        <w:pStyle w:val="MDPI31text"/>
      </w:pPr>
      <w:r>
        <w:lastRenderedPageBreak/>
        <w:t>Surface runoff was measured from distinct surface watersheds above the DCS and DCN TD networks as part of a paired watershed study in the calibration phase occurring at the DC site (</w:t>
      </w:r>
      <w:r w:rsidRPr="00144DBE">
        <w:rPr>
          <w:highlight w:val="green"/>
        </w:rPr>
        <w:t>Figure S</w:t>
      </w:r>
      <w:ins w:id="34" w:author="Ryan Ruggiero" w:date="2022-01-24T10:35:00Z">
        <w:r w:rsidR="0029085F">
          <w:rPr>
            <w:highlight w:val="green"/>
          </w:rPr>
          <w:t>3</w:t>
        </w:r>
      </w:ins>
      <w:del w:id="35" w:author="Ryan Ruggiero" w:date="2022-01-24T10:35:00Z">
        <w:r w:rsidRPr="00144DBE" w:rsidDel="0029085F">
          <w:rPr>
            <w:highlight w:val="green"/>
          </w:rPr>
          <w:delText>5</w:delText>
        </w:r>
      </w:del>
      <w:r>
        <w:t xml:space="preserve">). Surface runoff was measured using automatic water samplers with methods like those at the tiles except for the flow measurement device. At DCS surface runoff was collected by a surface inlet set back several meters from the EoF and directed underground through a 0.3 m (12 in) pipe to the EoF, where </w:t>
      </w:r>
      <w:r w:rsidR="004D5C67">
        <w:t xml:space="preserve">the </w:t>
      </w:r>
      <w:r>
        <w:t xml:space="preserve">flow was measured using a bubbler module to determine </w:t>
      </w:r>
      <w:r w:rsidR="004D5C67">
        <w:t xml:space="preserve">the </w:t>
      </w:r>
      <w:r>
        <w:t xml:space="preserve">stage in a compound weir inserted into the pipe. At DCN surface runoff was directed using wooden wing-walls into a 0.47 m (1.5 ft) H-flume located at the EoF where a bubbler module was used to determine </w:t>
      </w:r>
      <w:r w:rsidR="004D5C67">
        <w:t xml:space="preserve">the </w:t>
      </w:r>
      <w:r>
        <w:t xml:space="preserve">stage in the flume </w:t>
      </w:r>
      <w:r w:rsidRPr="00144DBE">
        <w:rPr>
          <w:highlight w:val="green"/>
        </w:rPr>
        <w:t>(Figure S</w:t>
      </w:r>
      <w:ins w:id="36" w:author="Ryan Ruggiero" w:date="2022-01-24T10:36:00Z">
        <w:r w:rsidR="0029085F">
          <w:rPr>
            <w:highlight w:val="green"/>
          </w:rPr>
          <w:t>2</w:t>
        </w:r>
      </w:ins>
      <w:del w:id="37" w:author="Ryan Ruggiero" w:date="2022-01-24T10:36:00Z">
        <w:r w:rsidRPr="00144DBE" w:rsidDel="0029085F">
          <w:rPr>
            <w:highlight w:val="green"/>
          </w:rPr>
          <w:delText>6</w:delText>
        </w:r>
      </w:del>
      <w:r w:rsidRPr="00144DBE">
        <w:rPr>
          <w:highlight w:val="green"/>
        </w:rPr>
        <w:t>).</w:t>
      </w:r>
      <w:r>
        <w:t xml:space="preserve"> At DCS water samples were collected using an intake anchored in the outlet pipe and at DCN the intake was placed in a plastic box anchored at the flume outlet.</w:t>
      </w:r>
    </w:p>
    <w:p w14:paraId="03C34456" w14:textId="589EC067" w:rsidR="00377426" w:rsidRPr="00761205" w:rsidRDefault="00761205" w:rsidP="00761205">
      <w:pPr>
        <w:pStyle w:val="MDPI22heading2"/>
        <w:spacing w:before="240"/>
      </w:pPr>
      <w:r w:rsidRPr="00761205">
        <w:t xml:space="preserve">2.3. </w:t>
      </w:r>
      <w:r w:rsidR="00377426" w:rsidRPr="00761205">
        <w:t>Water Quality Analysis</w:t>
      </w:r>
    </w:p>
    <w:p w14:paraId="75214133" w14:textId="2FC2FC4C" w:rsidR="00377426" w:rsidRDefault="00377426" w:rsidP="00761205">
      <w:pPr>
        <w:pStyle w:val="MDPI31text"/>
      </w:pPr>
      <w:r>
        <w:t>Events were anticipated from the weather forecast, however</w:t>
      </w:r>
      <w:r w:rsidR="004D5C67">
        <w:t>,</w:t>
      </w:r>
      <w:r>
        <w:t xml:space="preserve"> a wireless modem was used to communicate with the automatic samplers to remotely determine if event sampling had occurred. Event samples were retrieved from sites and transported to the lab within 24 </w:t>
      </w:r>
      <w:r w:rsidR="00D60B05">
        <w:t>h</w:t>
      </w:r>
      <w:r>
        <w:t xml:space="preserve">, and grab samples were returned to the lab the same day. Samples were analyzed at the University of Vermont Agriculture and Environmental Testing Laboratory located in Burlington VT by standard methods for total P (TP) (SM 4500-P F: alkaline persulfate digestion and flow injection analysis) and soluble reactive P (SRP). Sample splits for SRP were filtered using a 0.45 um membrane filter and frozen until the analysis. Most event samples in this study were turbid and </w:t>
      </w:r>
      <w:r w:rsidRPr="00803A06">
        <w:t xml:space="preserve">thus centrifuged until they were non-turbid and then decanted to ease with filtering. The P fraction of TP-SRP </w:t>
      </w:r>
      <w:r>
        <w:t xml:space="preserve">is equal to particulate P (PP) plus dissolved unreactive P, where dissolved unreactive P is organic and PP smaller than the filter pore </w:t>
      </w:r>
      <w:r w:rsidRPr="006E6F01">
        <w:t>[40]</w:t>
      </w:r>
      <w:r>
        <w:t xml:space="preserve">. However for simplicity, herein it is assumed that TP-SRP is PP </w:t>
      </w:r>
      <w:r w:rsidRPr="006E6F01">
        <w:t>[13</w:t>
      </w:r>
      <w:r w:rsidR="00803A06">
        <w:t>,</w:t>
      </w:r>
      <w:r w:rsidRPr="006E6F01">
        <w:t>36</w:t>
      </w:r>
      <w:r w:rsidR="00803A06">
        <w:t>,</w:t>
      </w:r>
      <w:r w:rsidRPr="006E6F01">
        <w:t>41]</w:t>
      </w:r>
      <w:r>
        <w:t>. Runoff sample and rainwater (collected from the manual rain gauge) EC was measured using a benchtop EC meter (</w:t>
      </w:r>
      <w:commentRangeStart w:id="38"/>
      <w:r w:rsidRPr="00803A06">
        <w:rPr>
          <w:highlight w:val="yellow"/>
        </w:rPr>
        <w:t>Amber Science, Inc.</w:t>
      </w:r>
      <w:ins w:id="39" w:author="Ryan Ruggiero" w:date="2022-01-24T10:52:00Z">
        <w:r w:rsidR="00835AD2">
          <w:rPr>
            <w:highlight w:val="yellow"/>
          </w:rPr>
          <w:t>, Eugene, OR, USA</w:t>
        </w:r>
      </w:ins>
      <w:r w:rsidRPr="00803A06">
        <w:rPr>
          <w:highlight w:val="yellow"/>
        </w:rPr>
        <w:t>).</w:t>
      </w:r>
      <w:commentRangeEnd w:id="38"/>
      <w:r w:rsidR="00803A06">
        <w:rPr>
          <w:rStyle w:val="CommentReference"/>
          <w:rFonts w:eastAsia="SimSun"/>
          <w:noProof/>
          <w:snapToGrid/>
          <w:lang w:eastAsia="zh-CN" w:bidi="ar-SA"/>
        </w:rPr>
        <w:commentReference w:id="38"/>
      </w:r>
    </w:p>
    <w:p w14:paraId="17CF36F1" w14:textId="2D88CE33" w:rsidR="00377426" w:rsidRPr="00761205" w:rsidRDefault="00761205" w:rsidP="00761205">
      <w:pPr>
        <w:pStyle w:val="MDPI22heading2"/>
        <w:spacing w:before="240"/>
      </w:pPr>
      <w:r w:rsidRPr="00761205">
        <w:t xml:space="preserve">2.4. </w:t>
      </w:r>
      <w:r w:rsidR="00377426" w:rsidRPr="00761205">
        <w:t>Analytical Methodology</w:t>
      </w:r>
    </w:p>
    <w:p w14:paraId="037B874F" w14:textId="3859C333" w:rsidR="00377426" w:rsidRDefault="00377426" w:rsidP="00761205">
      <w:pPr>
        <w:pStyle w:val="MDPI31text"/>
      </w:pPr>
      <w:r>
        <w:t>Runoff event initiation points corresponded with the initial rise in TD flow, usually from low- or no-flow conditions. Events during the dry season usually ended when TD flow returned to zero, while events during the wet season usually had long recession limbs. For these events</w:t>
      </w:r>
      <w:r w:rsidR="004D5C67">
        <w:t>,</w:t>
      </w:r>
      <w:r>
        <w:t xml:space="preserve"> the last visible inflection point on the recession limb was used to determine the end of the event hydrograph </w:t>
      </w:r>
      <w:r w:rsidRPr="006E6F01">
        <w:t>[42]</w:t>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rsidRPr="00937113">
        <w:t>[22]</w:t>
      </w:r>
      <w:r>
        <w:t xml:space="preserve">. Event total rainfall was determined as the rainfall in the 24 </w:t>
      </w:r>
      <w:r w:rsidR="00D60B05">
        <w:t>h</w:t>
      </w:r>
      <w:r>
        <w:t xml:space="preserve"> leading up to the event start time plus rainfall during the event. </w:t>
      </w:r>
    </w:p>
    <w:p w14:paraId="35028750" w14:textId="32BADC82" w:rsidR="00377426" w:rsidRDefault="00377426" w:rsidP="00761205">
      <w:pPr>
        <w:pStyle w:val="MDPI31text"/>
      </w:pPr>
      <w:commentRangeStart w:id="40"/>
      <w:commentRangeStart w:id="41"/>
      <w:r>
        <w:t>Chemographs were constructed by linearly interpolating between sample bottle concentrations to achieve a continuous concentration dataset for each event at the resolution of the flow data (i.e.</w:t>
      </w:r>
      <w:r w:rsidR="00D60B05">
        <w:t>,</w:t>
      </w:r>
      <w:r>
        <w:t xml:space="preserve"> 5 </w:t>
      </w:r>
      <w:r w:rsidR="00D60B05">
        <w:t>min</w:t>
      </w:r>
      <w:r>
        <w:t>). Starting and ending concentrations were assumed to be entirely SRP and set to the average concentrations in baseflow samples at each site during the study period. Loadographs were constructed by multiplying the continuous flow (i.e.</w:t>
      </w:r>
      <w:r w:rsidR="00D60B05">
        <w:t>,</w:t>
      </w:r>
      <w:r>
        <w:t xml:space="preserve"> hydrograph) and nutrient concentration (i.e.</w:t>
      </w:r>
      <w:r w:rsidR="00D60B05">
        <w:t>,</w:t>
      </w:r>
      <w:r>
        <w:t xml:space="preserve"> chemograph) datasets. Event loads of TP, SRP, and PP (TP-SRP) were determined by integrating the loadographs, </w:t>
      </w:r>
      <w:commentRangeEnd w:id="40"/>
      <w:r w:rsidR="004D5C67">
        <w:rPr>
          <w:rStyle w:val="CommentReference"/>
          <w:rFonts w:eastAsia="SimSun"/>
          <w:noProof/>
          <w:snapToGrid/>
          <w:lang w:eastAsia="zh-CN" w:bidi="ar-SA"/>
        </w:rPr>
        <w:commentReference w:id="40"/>
      </w:r>
      <w:commentRangeEnd w:id="41"/>
      <w:r w:rsidR="00576458">
        <w:rPr>
          <w:rStyle w:val="CommentReference"/>
          <w:rFonts w:eastAsia="SimSun"/>
          <w:noProof/>
          <w:snapToGrid/>
          <w:lang w:eastAsia="zh-CN" w:bidi="ar-SA"/>
        </w:rPr>
        <w:commentReference w:id="41"/>
      </w:r>
      <w:r>
        <w:t xml:space="preserve">and event flow weighted mean concentrations (FWMC) were back-calculated by dividing the mass exports by the total event volume. At F1, for six relatively small to moderately sized events, insufficient samples were obtained to calculate P export as described above. For these, an average P concentration for the event was assumed based on the samples available and concentrations in other events temporally nearby. Also at F1, for three large events, equipment failure resulted in both incomplete hydrographs and incomplete TP samples. For </w:t>
      </w:r>
      <w:r>
        <w:lastRenderedPageBreak/>
        <w:t>these, export was estimated from either another nearby monitored tile or from previous storms of similar rainfall intensity. At DC, loadographs were constructed for events that fell between</w:t>
      </w:r>
      <w:r w:rsidR="00DA41DD">
        <w:t xml:space="preserve"> </w:t>
      </w:r>
      <w:r>
        <w:t>12</w:t>
      </w:r>
      <w:r w:rsidR="00DA41DD">
        <w:t xml:space="preserve"> May </w:t>
      </w:r>
      <w:r>
        <w:t>2020 and 21</w:t>
      </w:r>
      <w:r w:rsidR="00DA41DD">
        <w:t xml:space="preserve"> July </w:t>
      </w:r>
      <w:r>
        <w:t xml:space="preserve">2021, while compositing sampling was used outside of this period </w:t>
      </w:r>
      <w:r w:rsidRPr="006E6F01">
        <w:t>[43]</w:t>
      </w:r>
      <w:r>
        <w:t>. At the DC site, P export during missed events was estimated using regression relationships with nearby tiles. Baseflow loading was simplified because sampling was intermittent, and P concentrations were generally very low. Thus, daily baseflow P loading was set to a constant site-specific value, where it was assumed this loading rate occurred every day there was TD flow but no event hydrograph.</w:t>
      </w:r>
      <w:bookmarkStart w:id="42" w:name="_xuc2ohwyy7wk" w:colFirst="0" w:colLast="0"/>
      <w:bookmarkEnd w:id="42"/>
    </w:p>
    <w:p w14:paraId="3D0DE8F2" w14:textId="35F4D45E" w:rsidR="00377426" w:rsidRPr="00761205" w:rsidRDefault="00761205" w:rsidP="00761205">
      <w:pPr>
        <w:pStyle w:val="MDPI23heading3"/>
        <w:spacing w:before="240"/>
      </w:pPr>
      <w:r w:rsidRPr="00761205">
        <w:t xml:space="preserve">2.4.1. </w:t>
      </w:r>
      <w:r w:rsidR="00377426" w:rsidRPr="00761205">
        <w:t>Four Component Hydrograph Separation</w:t>
      </w:r>
    </w:p>
    <w:p w14:paraId="59AE606F" w14:textId="773F4E1F" w:rsidR="00377426" w:rsidRDefault="00377426" w:rsidP="00761205">
      <w:pPr>
        <w:pStyle w:val="MDPI31text"/>
      </w:pPr>
      <w:r>
        <w:t xml:space="preserve">This study closely follows the methods used in Nazari et al. </w:t>
      </w:r>
      <w:r w:rsidRPr="00937113">
        <w:t>[17]</w:t>
      </w:r>
      <w:r>
        <w:t xml:space="preserve"> to combine the two hydrograph separations, EMMA and</w:t>
      </w:r>
      <w:r w:rsidR="00D60B05">
        <w:t xml:space="preserve"> </w:t>
      </w:r>
      <w:r>
        <w:t>HRA, into one four-component model. The methods are presented in detail in that study, and modifications to them are described here. First, their approach uses 30-</w:t>
      </w:r>
      <w:r w:rsidR="00D60B05">
        <w:t>min</w:t>
      </w:r>
      <w:r>
        <w:t xml:space="preserve"> data while here we used 5-</w:t>
      </w:r>
      <w:r w:rsidR="00D60B05">
        <w:t>min</w:t>
      </w:r>
      <w:r>
        <w:t xml:space="preserve"> data, which maximized the resolution of the flow data due to significantly shorter recessions observed in this study. Our results suggested that daily aggregated data of flow and P concentrations would result in under-estimating P loading due to flashy TD hydrographs. We also found that there was high multicollinearity between flow components in the four-component hydrograph separation model. Thus, we chose not to pursue the multiple linear regression analysis. We performed the master recession curve analysis in RC 4.0 using the matching strip method </w:t>
      </w:r>
      <w:r w:rsidRPr="006E6F01">
        <w:t>[44]</w:t>
      </w:r>
      <w:r>
        <w:t>. Results from the master recession curve</w:t>
      </w:r>
      <w:r w:rsidR="00D60B05">
        <w:t xml:space="preserve"> </w:t>
      </w:r>
      <w:r>
        <w:t>analysis showed that QF:SF recession constant ratios were greater than 3, thus suggesting that reservoir distinctions were valid (</w:t>
      </w:r>
      <w:commentRangeStart w:id="43"/>
      <w:r>
        <w:t>Table S</w:t>
      </w:r>
      <w:ins w:id="44" w:author="Ryan Ruggiero" w:date="2022-01-24T10:55:00Z">
        <w:r w:rsidR="00576458">
          <w:t>1</w:t>
        </w:r>
      </w:ins>
      <w:del w:id="45" w:author="Ryan Ruggiero" w:date="2022-01-24T10:55:00Z">
        <w:r w:rsidDel="00576458">
          <w:delText>3</w:delText>
        </w:r>
      </w:del>
      <w:commentRangeEnd w:id="43"/>
      <w:r w:rsidR="00144DBE">
        <w:rPr>
          <w:rStyle w:val="CommentReference"/>
          <w:rFonts w:eastAsia="SimSun"/>
          <w:noProof/>
          <w:snapToGrid/>
          <w:lang w:eastAsia="zh-CN" w:bidi="ar-SA"/>
        </w:rPr>
        <w:commentReference w:id="43"/>
      </w:r>
      <w:r>
        <w:t xml:space="preserve">) </w:t>
      </w:r>
      <w:r w:rsidRPr="00937113">
        <w:t>[13</w:t>
      </w:r>
      <w:r w:rsidR="002421A7">
        <w:t>,</w:t>
      </w:r>
      <w:r w:rsidRPr="00937113">
        <w:t>17]</w:t>
      </w:r>
      <w:r>
        <w:t xml:space="preserve">. Concerning the individual event hydrograph separations, intermediate reservoirs </w:t>
      </w:r>
      <w:r w:rsidRPr="006E6F01">
        <w:t>[45</w:t>
      </w:r>
      <w:r w:rsidR="002421A7">
        <w:t>,</w:t>
      </w:r>
      <w:r w:rsidRPr="006E6F01">
        <w:t>46]</w:t>
      </w:r>
      <w:r>
        <w:t xml:space="preserve"> of TD hydrograph recessions in log-normal space were frequently observed, making it difficult to isolate a single inflection point to represent the peak of SF </w:t>
      </w:r>
      <w:r w:rsidRPr="00937113">
        <w:t>[17]</w:t>
      </w:r>
      <w:r>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11B657F8" w14:textId="6A2DFA6A" w:rsidR="00377426" w:rsidRDefault="00377426" w:rsidP="00761205">
      <w:pPr>
        <w:pStyle w:val="MDPI31text"/>
      </w:pPr>
      <w:r>
        <w:t xml:space="preserve">An additional modification from the Nazari et al. </w:t>
      </w:r>
      <w:r w:rsidRPr="00937113">
        <w:t>[17]</w:t>
      </w:r>
      <w:r>
        <w:t xml:space="preserve"> methods was that continuous EC data were not available in this study because EC was measured in discrete samples (i.e., individual event and baseflow bottles) </w:t>
      </w:r>
      <w:r w:rsidRPr="006E6F01">
        <w:t>[47]</w:t>
      </w:r>
      <w:r>
        <w:t xml:space="preserve">. Thus, only the events where baseflow EC was available prior to the event were used in the source contribution analysis and subsequently the four-component hydrograph separation. This was determined since </w:t>
      </w:r>
      <w:r w:rsidR="004D5C67">
        <w:t xml:space="preserve">the </w:t>
      </w:r>
      <w:r>
        <w:t>rapid dilution of EC was observed between baseflow samples and the event’s first discrete sample, even if event sampling occurred prior to TD flow reaching 1.0 L/s. To perform the EMMA with the discrete EC values, EC was linearly interpolated between sample values, and the value for baseflow EC prior to the event was used as starting and ending values for the matrix signature (i.e.</w:t>
      </w:r>
      <w:r w:rsidR="00D60B05">
        <w:t>,</w:t>
      </w:r>
      <w:r>
        <w:t xml:space="preserve"> new water = 0 at the start and end of </w:t>
      </w:r>
      <w:r w:rsidR="004D5C67">
        <w:t xml:space="preserve">the </w:t>
      </w:r>
      <w:r>
        <w:t xml:space="preserve">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rsidRPr="006E6F01">
        <w:t>[48]</w:t>
      </w:r>
      <w:r>
        <w:t xml:space="preserve"> and is the most accurate signature of the new water </w:t>
      </w:r>
      <w:r w:rsidR="004D5C67">
        <w:t>end-member</w:t>
      </w:r>
      <w:r>
        <w:t xml:space="preserve"> available in this study. </w:t>
      </w:r>
    </w:p>
    <w:p w14:paraId="1B59902D" w14:textId="5CFF2538" w:rsidR="00377426" w:rsidRPr="00761205" w:rsidRDefault="00761205" w:rsidP="00761205">
      <w:pPr>
        <w:pStyle w:val="MDPI23heading3"/>
        <w:spacing w:before="240"/>
      </w:pPr>
      <w:r w:rsidRPr="00761205">
        <w:t xml:space="preserve">2.4.2. </w:t>
      </w:r>
      <w:r w:rsidR="00377426" w:rsidRPr="00761205">
        <w:t>Rainfall Pulse Analysis</w:t>
      </w:r>
    </w:p>
    <w:p w14:paraId="55FCC1F9" w14:textId="776D4882" w:rsidR="00377426" w:rsidRDefault="00377426" w:rsidP="00761205">
      <w:pPr>
        <w:pStyle w:val="MDPI31text"/>
      </w:pPr>
      <w:r>
        <w:t xml:space="preserve">TD readily and rapidly responded to rainfall, thus, rainfall pulses were analyzed to better understand how pulse intensity affects TD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w:t>
      </w:r>
      <w:r>
        <w:lastRenderedPageBreak/>
        <w:t>data was aggregated on an hourly basis by clock hour to obtain rainfall pulses. Consecutive 30-</w:t>
      </w:r>
      <w:r w:rsidR="00D60B05">
        <w:t>min</w:t>
      </w:r>
      <w:r>
        <w:t xml:space="preserve"> pulses greater than zero were lumped together into a single pulse, and pulse metrics of total volume, maximum intensity, and duration were calculated. The maximum pulse intensity of the pulse group was set equal to the highest 30-</w:t>
      </w:r>
      <w:r w:rsidR="00D60B05">
        <w:t>min</w:t>
      </w:r>
      <w:r>
        <w:t xml:space="preserve"> intensity contained within the group. The maximum intensity was compared to the quartiles of the period of record of the 30-</w:t>
      </w:r>
      <w:r w:rsidR="00D60B05">
        <w:t>min</w:t>
      </w:r>
      <w:r>
        <w:t xml:space="preserve"> pulse data to assign levels to pulse group (herein ‘pulse’) intensities. Pulses that fell below Q4 were </w:t>
      </w:r>
      <w:r w:rsidRPr="000B4588">
        <w:t xml:space="preserve">assigned to </w:t>
      </w:r>
      <w:r w:rsidR="00D60B05" w:rsidRPr="000B4588">
        <w:t>‘</w:t>
      </w:r>
      <w:r w:rsidRPr="000B4588">
        <w:t>Low</w:t>
      </w:r>
      <w:r w:rsidR="00D60B05" w:rsidRPr="000B4588">
        <w:t>’</w:t>
      </w:r>
      <w:r w:rsidRPr="000B4588">
        <w:t xml:space="preserve"> and pulses </w:t>
      </w:r>
      <w:r>
        <w:rPr>
          <w:highlight w:val="white"/>
        </w:rPr>
        <w:t xml:space="preserve">above Q4 </w:t>
      </w:r>
      <w:r w:rsidR="004D5C67">
        <w:rPr>
          <w:highlight w:val="white"/>
        </w:rPr>
        <w:t>was</w:t>
      </w:r>
      <w:r>
        <w:rPr>
          <w:highlight w:val="white"/>
        </w:rPr>
        <w:t xml:space="preserve"> set to ‘High’. </w:t>
      </w:r>
      <w:r>
        <w:t xml:space="preserve">The response variable window for a pulse was the hour following the start of a pulse to </w:t>
      </w:r>
      <w:r w:rsidR="004D5C67">
        <w:t xml:space="preserve">the </w:t>
      </w:r>
      <w:r>
        <w:t xml:space="preserve">hour following the end of a pulse. The mean of the three P species loadographs, along with the maximum of the hydrograph, in the response variable window </w:t>
      </w:r>
      <w:r w:rsidR="004D5C67">
        <w:t>was</w:t>
      </w:r>
      <w:r>
        <w:t xml:space="preserve"> calculated as the response variables associated with the pulse. </w:t>
      </w:r>
    </w:p>
    <w:p w14:paraId="5CAA4D10" w14:textId="690AB804" w:rsidR="00377426" w:rsidRDefault="00377426" w:rsidP="00761205">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TD mean P loading rates and maximum flow rate in the time window associated with the rainfall pulse. </w:t>
      </w:r>
      <w:r>
        <w:t xml:space="preserve">For the assumption of independence to be met between replicates, we must assume that the P pool is inexhaustible, thus there is an equal chance for the effect of pulse intensity to generate a given TD P loading rate regardless of how much was exported previously. This was not the case for events close to MI since data suggested old water contained high soluble P prior to events, suggesting source limitation </w:t>
      </w:r>
      <w:r w:rsidR="004D5C67">
        <w:t>post-MI</w:t>
      </w:r>
      <w:r>
        <w:t xml:space="preserve">. Osterholz et al. </w:t>
      </w:r>
      <w:r w:rsidRPr="006E6F01">
        <w:t>[36]</w:t>
      </w:r>
      <w:r>
        <w:t xml:space="preserve"> suggested removing observations six months post P application to isolate the effects of legacy P on TD concentrations. However, because of the drought and frequent P applications, very few events and rainfall pulses met this assumption in this study. As a result, we removed pulses that occurred within 100 days of </w:t>
      </w:r>
      <w:bookmarkStart w:id="46" w:name="_bql9ximafzmw" w:colFirst="0" w:colLast="0"/>
      <w:bookmarkEnd w:id="46"/>
      <w:r>
        <w:t xml:space="preserve">MI to minimize the effect of source limitation P transport. </w:t>
      </w:r>
    </w:p>
    <w:p w14:paraId="0C5B5654" w14:textId="47A5D02D" w:rsidR="00377426" w:rsidRPr="00761205" w:rsidRDefault="00761205" w:rsidP="00761205">
      <w:pPr>
        <w:pStyle w:val="MDPI23heading3"/>
        <w:spacing w:before="240"/>
      </w:pPr>
      <w:r w:rsidRPr="00761205">
        <w:t xml:space="preserve">2.4.3. </w:t>
      </w:r>
      <w:r w:rsidR="00377426" w:rsidRPr="00761205">
        <w:t>Statistical Analysis</w:t>
      </w:r>
    </w:p>
    <w:p w14:paraId="270B7D21" w14:textId="78B31B98" w:rsidR="00377426" w:rsidRPr="00214576" w:rsidRDefault="00377426" w:rsidP="00761205">
      <w:pPr>
        <w:pStyle w:val="MDPI31text"/>
        <w:rPr>
          <w:b/>
          <w:szCs w:val="32"/>
        </w:rPr>
      </w:pPr>
      <w:r>
        <w:t xml:space="preserve">The Kendall’s rank correlation coefficient was used to determine the relationship between event rainfall and TD discharge metrics and time series, namely day of </w:t>
      </w:r>
      <w:r w:rsidR="004D5C67">
        <w:t xml:space="preserve">the </w:t>
      </w:r>
      <w:r>
        <w:t xml:space="preserve">hydrologic year, number of days since MI, and number of days since P application, which included MI, cover crop termination, and fertilizer application during planting (Table 1) </w:t>
      </w:r>
      <w:r w:rsidRPr="006E6F01">
        <w:t>[35</w:t>
      </w:r>
      <w:r w:rsidR="000B4588">
        <w:t>,</w:t>
      </w:r>
      <w:r w:rsidRPr="006E6F01">
        <w:t>36]</w:t>
      </w:r>
      <w:r>
        <w:t xml:space="preserve">. Pearson correlations were used to correlate TD discharge and rainfall metrics. Event rainfall metrics included total rainfall, which was determined as the rainfall in the 24 </w:t>
      </w:r>
      <w:r w:rsidR="00D60B05">
        <w:t>h</w:t>
      </w:r>
      <w:r>
        <w:t xml:space="preserve"> leading up to the event plus the </w:t>
      </w:r>
      <w:r w:rsidR="004D5C67">
        <w:t>rainfall</w:t>
      </w:r>
      <w:r>
        <w:t xml:space="preserve"> during the hydrograph, max hourly rainfall intensity, and 24-</w:t>
      </w:r>
      <w:r w:rsidR="00D60B05">
        <w:t>h</w:t>
      </w:r>
      <w:r>
        <w:t xml:space="preserve"> and 7-day and 30-day rainfall totals. Event TD discharge metrics included P species loads and FWMC, total water discharge, peak flow rate, response time, time to peak, and RR. The Kruskal-Wallis nonparametric test was used to evaluate significant differences when data was not normally distributed. Factor groups with significant Kruskal-Wallis</w:t>
      </w:r>
      <w:r w:rsidR="00D60B05">
        <w:t xml:space="preserve"> </w:t>
      </w:r>
      <w:r>
        <w:t xml:space="preserve">p-values were compared using the Dunn test post-hoc analysis to determine significant differences between individual levels </w:t>
      </w:r>
      <w:r w:rsidRPr="006E6F01">
        <w:t>[49]</w:t>
      </w:r>
      <w:r>
        <w:t xml:space="preserve">. Analysis was performed using R software </w:t>
      </w:r>
      <w:r w:rsidRPr="006E6F01">
        <w:t>[50]</w:t>
      </w:r>
      <w:r>
        <w:t>.</w:t>
      </w:r>
    </w:p>
    <w:p w14:paraId="7ECC1FB2" w14:textId="44E84B89" w:rsidR="00377426" w:rsidRDefault="00761205" w:rsidP="00761205">
      <w:pPr>
        <w:pStyle w:val="MDPI21heading1"/>
      </w:pPr>
      <w:r>
        <w:t xml:space="preserve">3. </w:t>
      </w:r>
      <w:r w:rsidR="00377426" w:rsidRPr="001F31D1">
        <w:t>Results</w:t>
      </w:r>
    </w:p>
    <w:p w14:paraId="77E8DF27" w14:textId="2CF072E5" w:rsidR="00377426" w:rsidRPr="00761205" w:rsidRDefault="00761205" w:rsidP="00761205">
      <w:pPr>
        <w:pStyle w:val="MDPI22heading2"/>
      </w:pPr>
      <w:r w:rsidRPr="00761205">
        <w:t xml:space="preserve">3.1. </w:t>
      </w:r>
      <w:r w:rsidR="00377426" w:rsidRPr="00761205">
        <w:t>General Hydrology and P Transport</w:t>
      </w:r>
    </w:p>
    <w:p w14:paraId="3BC5E629" w14:textId="3A42B743" w:rsidR="00377426" w:rsidRDefault="00377426" w:rsidP="00761205">
      <w:pPr>
        <w:pStyle w:val="MDPI31text"/>
      </w:pPr>
      <w:r>
        <w:t xml:space="preserve">Rainfall was 108, 63, and 70 cm during 2019, 2020, and 2021 WY, respectively. Event rainfall metrics, namely total rainfall, maximum hourly rainfall </w:t>
      </w:r>
      <w:r w:rsidRPr="000B4588">
        <w:t xml:space="preserve">intensity, and </w:t>
      </w:r>
      <w:r>
        <w:t xml:space="preserve">24 </w:t>
      </w:r>
      <w:r w:rsidR="00D60B05">
        <w:t>h</w:t>
      </w:r>
      <w:r>
        <w:t xml:space="preserve"> and 7- and 30-day antecedent rainfall, were positively correlated to the day of </w:t>
      </w:r>
      <w:r w:rsidR="004D5C67">
        <w:t xml:space="preserve">the </w:t>
      </w:r>
      <w:r>
        <w:t>hydrologic year (</w:t>
      </w:r>
      <w:r w:rsidRPr="00144DBE">
        <w:rPr>
          <w:highlight w:val="green"/>
        </w:rPr>
        <w:t>Figure S</w:t>
      </w:r>
      <w:ins w:id="47" w:author="Ryan Ruggiero" w:date="2022-01-24T10:36:00Z">
        <w:r w:rsidR="0029085F">
          <w:rPr>
            <w:highlight w:val="green"/>
          </w:rPr>
          <w:t>4</w:t>
        </w:r>
      </w:ins>
      <w:del w:id="48" w:author="Ryan Ruggiero" w:date="2022-01-24T10:36:00Z">
        <w:r w:rsidRPr="00144DBE" w:rsidDel="0029085F">
          <w:rPr>
            <w:highlight w:val="green"/>
          </w:rPr>
          <w:delText>1</w:delText>
        </w:r>
      </w:del>
      <w:r>
        <w:t>). For maximum hourly rainfall intensity</w:t>
      </w:r>
      <w:r w:rsidR="00445CA6">
        <w:t>,</w:t>
      </w:r>
      <w:r>
        <w:t xml:space="preserve"> this is the expected result because of </w:t>
      </w:r>
      <w:r w:rsidR="00445CA6">
        <w:t>high-intensity</w:t>
      </w:r>
      <w:r>
        <w:t xml:space="preserve"> summer thunderstorms, however, correlations were highly influenced by a very wet July in the 2021 WY </w:t>
      </w:r>
      <w:r w:rsidRPr="00144DBE">
        <w:rPr>
          <w:highlight w:val="green"/>
        </w:rPr>
        <w:t>(Figure S</w:t>
      </w:r>
      <w:ins w:id="49" w:author="Ryan Ruggiero" w:date="2022-01-24T10:36:00Z">
        <w:r w:rsidR="0029085F">
          <w:rPr>
            <w:highlight w:val="green"/>
          </w:rPr>
          <w:t>4</w:t>
        </w:r>
      </w:ins>
      <w:del w:id="50" w:author="Ryan Ruggiero" w:date="2022-01-24T10:36:00Z">
        <w:r w:rsidRPr="00144DBE" w:rsidDel="0029085F">
          <w:rPr>
            <w:highlight w:val="green"/>
          </w:rPr>
          <w:delText>1</w:delText>
        </w:r>
      </w:del>
      <w:r>
        <w:t xml:space="preserve">). An abnormally dry to moderate drought period occurred from June 2020 to August 2021, and during this period, TD regularly responded to rainfall without surface runoff occurring </w:t>
      </w:r>
      <w:r w:rsidRPr="006E6F01">
        <w:t>[51]</w:t>
      </w:r>
      <w:r>
        <w:t xml:space="preserve">. A lack of surface runoff was also attributed to high surface roughness from subsoiling in the fall of 2020. TP and SRP FWMC in this study and elsewhere in the LCB </w:t>
      </w:r>
      <w:r w:rsidRPr="006329B3">
        <w:t>[13]</w:t>
      </w:r>
      <w:r>
        <w:t xml:space="preserve"> were higher in </w:t>
      </w:r>
      <w:r w:rsidR="00445CA6">
        <w:t xml:space="preserve">the </w:t>
      </w:r>
      <w:r>
        <w:t xml:space="preserve">surface runoff </w:t>
      </w:r>
      <w:r>
        <w:lastRenderedPageBreak/>
        <w:t xml:space="preserve">than in TD. However, event peak TP concentrations in TD flow were found to exceed surface runoff TP FWMC on some occasions. Findings in other cold climate regions have found that the majority of surface P export occurs during the non-growing season because the majority of annual flow may stem from snowmelt </w:t>
      </w:r>
      <w:r w:rsidRPr="006E6F01">
        <w:t>[52</w:t>
      </w:r>
      <w:r w:rsidR="00623793">
        <w:t>,</w:t>
      </w:r>
      <w:r w:rsidRPr="006E6F01">
        <w:t>53]</w:t>
      </w:r>
      <w:r>
        <w:t xml:space="preserve">. Results in this study showed that snowmelt did not result in higher surface runoff volumes relative to summer thunderstorms. Also, P concentrations in surface runoff and TD were higher in the summer than during the snowmelt event, thus the non-growing season was not a significant P export period via surface runoff. TD was the </w:t>
      </w:r>
      <w:r w:rsidR="00445CA6">
        <w:t>dominant</w:t>
      </w:r>
      <w:r>
        <w:t xml:space="preserve"> P export pathway, and results coincide with the notion that hydrology dictates P transport via TD </w:t>
      </w:r>
      <w:r w:rsidRPr="00937113">
        <w:t>[14]</w:t>
      </w:r>
      <w:r>
        <w:t>. Most of the annual TP export through TD was during event flows, where larger events generally exported more P (</w:t>
      </w:r>
      <w:r w:rsidRPr="00144DBE">
        <w:rPr>
          <w:highlight w:val="cyan"/>
        </w:rPr>
        <w:t>Table S</w:t>
      </w:r>
      <w:ins w:id="51" w:author="Ryan Ruggiero" w:date="2022-01-24T10:55:00Z">
        <w:r w:rsidR="002D36BA">
          <w:rPr>
            <w:highlight w:val="cyan"/>
          </w:rPr>
          <w:t>2</w:t>
        </w:r>
      </w:ins>
      <w:del w:id="52" w:author="Ryan Ruggiero" w:date="2022-01-24T10:55:00Z">
        <w:r w:rsidRPr="00144DBE" w:rsidDel="002D36BA">
          <w:rPr>
            <w:highlight w:val="cyan"/>
          </w:rPr>
          <w:delText>1</w:delText>
        </w:r>
      </w:del>
      <w:r>
        <w:t xml:space="preserve">). </w:t>
      </w:r>
    </w:p>
    <w:p w14:paraId="321B8AA3" w14:textId="003122AA" w:rsidR="00377426" w:rsidRDefault="00377426" w:rsidP="00761205">
      <w:pPr>
        <w:pStyle w:val="MDPI31text"/>
      </w:pPr>
      <w:r>
        <w:t xml:space="preserve">P export was highly variable between events and years. In fall 2020 there was no baseflow prior to and after event hydrographs because of the drought, </w:t>
      </w:r>
      <w:r w:rsidRPr="0087149D">
        <w:t xml:space="preserve">suggesting the entirety of the event flows and P was transported to </w:t>
      </w:r>
      <w:r>
        <w:t xml:space="preserve">TD </w:t>
      </w:r>
      <w:r w:rsidRPr="0087149D">
        <w:t xml:space="preserve">via PFP. Also, </w:t>
      </w:r>
      <w:r>
        <w:t>RR</w:t>
      </w:r>
      <w:r w:rsidRPr="0087149D">
        <w:t xml:space="preserve"> for these events </w:t>
      </w:r>
      <w:r w:rsidR="00445CA6">
        <w:t>was</w:t>
      </w:r>
      <w:r w:rsidRPr="0087149D">
        <w:t xml:space="preserve"> among the lowest and hydrograph response times were relatively </w:t>
      </w:r>
      <w:r>
        <w:t>high</w:t>
      </w:r>
      <w:r w:rsidRPr="0087149D">
        <w:t xml:space="preserve"> (</w:t>
      </w:r>
      <w:r>
        <w:t xml:space="preserve">above the interquartile range; </w:t>
      </w:r>
      <w:r w:rsidRPr="00144DBE">
        <w:rPr>
          <w:highlight w:val="cyan"/>
        </w:rPr>
        <w:t>Table S</w:t>
      </w:r>
      <w:ins w:id="53" w:author="Ryan Ruggiero" w:date="2022-01-24T10:55:00Z">
        <w:r w:rsidR="002D36BA">
          <w:rPr>
            <w:highlight w:val="cyan"/>
          </w:rPr>
          <w:t>2</w:t>
        </w:r>
      </w:ins>
      <w:del w:id="54" w:author="Ryan Ruggiero" w:date="2022-01-24T10:55:00Z">
        <w:r w:rsidRPr="00144DBE" w:rsidDel="002D36BA">
          <w:rPr>
            <w:highlight w:val="cyan"/>
          </w:rPr>
          <w:delText>1</w:delText>
        </w:r>
      </w:del>
      <w:r w:rsidRPr="0087149D">
        <w:t xml:space="preserve">), suggesting that a soil moisture deficit needed to be overcome to allow PFP activity </w:t>
      </w:r>
      <w:r w:rsidRPr="006E6F01">
        <w:t>[54</w:t>
      </w:r>
      <w:r w:rsidR="00435D3B">
        <w:t>,</w:t>
      </w:r>
      <w:r w:rsidRPr="006E6F01">
        <w:t>55]</w:t>
      </w:r>
      <w:r w:rsidRPr="0087149D">
        <w:t>.</w:t>
      </w:r>
      <w:r>
        <w:t xml:space="preserve"> In the 2019 and 2020 WY, most of the annual TP loading through TD was during the non-growing season, while in the 2021 WY, TP loading was similar between the growing and nongrowing </w:t>
      </w:r>
      <w:r w:rsidRPr="00435D3B">
        <w:t xml:space="preserve">seasons (Table 2). This </w:t>
      </w:r>
      <w:r>
        <w:t>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3AEF92CC" w14:textId="723CE40E" w:rsidR="00377426" w:rsidRDefault="005A5CC0" w:rsidP="005A5CC0">
      <w:pPr>
        <w:pStyle w:val="MDPI41tablecaption"/>
        <w:jc w:val="both"/>
      </w:pPr>
      <w:r w:rsidRPr="005A5CC0">
        <w:rPr>
          <w:b/>
        </w:rPr>
        <w:t xml:space="preserve">Table 2. </w:t>
      </w:r>
      <w:r w:rsidR="00377426">
        <w:t xml:space="preserve">WY-annual estimates of TD TP export (g/ha). Volume is mean event volume (mm), RR is mean event runoff ratio, G is growing season, and NG is </w:t>
      </w:r>
      <w:r w:rsidR="00445CA6">
        <w:t xml:space="preserve">a </w:t>
      </w:r>
      <w:r w:rsidR="00377426">
        <w:t>non-growing season.</w:t>
      </w:r>
    </w:p>
    <w:tbl>
      <w:tblPr>
        <w:tblW w:w="10465" w:type="dxa"/>
        <w:jc w:val="center"/>
        <w:tblLayout w:type="fixed"/>
        <w:tblCellMar>
          <w:left w:w="0" w:type="dxa"/>
          <w:right w:w="0" w:type="dxa"/>
        </w:tblCellMar>
        <w:tblLook w:val="04A0" w:firstRow="1" w:lastRow="0" w:firstColumn="1" w:lastColumn="0" w:noHBand="0" w:noVBand="1"/>
      </w:tblPr>
      <w:tblGrid>
        <w:gridCol w:w="567"/>
        <w:gridCol w:w="993"/>
        <w:gridCol w:w="383"/>
        <w:gridCol w:w="512"/>
        <w:gridCol w:w="521"/>
        <w:gridCol w:w="613"/>
        <w:gridCol w:w="760"/>
        <w:gridCol w:w="429"/>
        <w:gridCol w:w="521"/>
        <w:gridCol w:w="521"/>
        <w:gridCol w:w="613"/>
        <w:gridCol w:w="766"/>
        <w:gridCol w:w="521"/>
        <w:gridCol w:w="652"/>
        <w:gridCol w:w="613"/>
        <w:gridCol w:w="654"/>
        <w:gridCol w:w="826"/>
      </w:tblGrid>
      <w:tr w:rsidR="00377426" w:rsidRPr="0036584A" w14:paraId="3FD4F422" w14:textId="77777777" w:rsidTr="00F81558">
        <w:trPr>
          <w:jc w:val="center"/>
        </w:trPr>
        <w:tc>
          <w:tcPr>
            <w:tcW w:w="1560" w:type="dxa"/>
            <w:gridSpan w:val="2"/>
            <w:tcBorders>
              <w:top w:val="single" w:sz="8" w:space="0" w:color="auto"/>
              <w:left w:val="nil"/>
              <w:bottom w:val="single" w:sz="4" w:space="0" w:color="auto"/>
              <w:right w:val="nil"/>
            </w:tcBorders>
            <w:shd w:val="clear" w:color="auto" w:fill="auto"/>
            <w:vAlign w:val="center"/>
            <w:hideMark/>
          </w:tcPr>
          <w:p w14:paraId="13DF77F9" w14:textId="77777777" w:rsidR="00377426" w:rsidRPr="0036584A" w:rsidRDefault="00377426" w:rsidP="0036584A">
            <w:pPr>
              <w:pStyle w:val="MDPI42tablebody"/>
              <w:autoSpaceDE w:val="0"/>
              <w:autoSpaceDN w:val="0"/>
              <w:rPr>
                <w:b/>
              </w:rPr>
            </w:pPr>
          </w:p>
        </w:tc>
        <w:tc>
          <w:tcPr>
            <w:tcW w:w="2029" w:type="dxa"/>
            <w:gridSpan w:val="4"/>
            <w:tcBorders>
              <w:top w:val="single" w:sz="8" w:space="0" w:color="auto"/>
              <w:left w:val="nil"/>
              <w:bottom w:val="single" w:sz="4" w:space="0" w:color="auto"/>
              <w:right w:val="nil"/>
            </w:tcBorders>
            <w:shd w:val="clear" w:color="auto" w:fill="auto"/>
            <w:vAlign w:val="center"/>
            <w:hideMark/>
          </w:tcPr>
          <w:p w14:paraId="7F0A5974" w14:textId="77777777" w:rsidR="00377426" w:rsidRPr="0036584A" w:rsidRDefault="00377426" w:rsidP="0036584A">
            <w:pPr>
              <w:pStyle w:val="MDPI42tablebody"/>
              <w:autoSpaceDE w:val="0"/>
              <w:autoSpaceDN w:val="0"/>
              <w:rPr>
                <w:b/>
              </w:rPr>
            </w:pPr>
            <w:r w:rsidRPr="0036584A">
              <w:rPr>
                <w:b/>
              </w:rPr>
              <w:t>2019</w:t>
            </w:r>
          </w:p>
        </w:tc>
        <w:tc>
          <w:tcPr>
            <w:tcW w:w="760" w:type="dxa"/>
            <w:tcBorders>
              <w:top w:val="single" w:sz="8" w:space="0" w:color="auto"/>
              <w:left w:val="nil"/>
              <w:bottom w:val="single" w:sz="4" w:space="0" w:color="auto"/>
              <w:right w:val="nil"/>
            </w:tcBorders>
            <w:shd w:val="clear" w:color="auto" w:fill="auto"/>
            <w:vAlign w:val="center"/>
            <w:hideMark/>
          </w:tcPr>
          <w:p w14:paraId="4B16BAB7" w14:textId="77777777" w:rsidR="00377426" w:rsidRPr="0036584A" w:rsidRDefault="00377426" w:rsidP="0036584A">
            <w:pPr>
              <w:pStyle w:val="MDPI42tablebody"/>
              <w:autoSpaceDE w:val="0"/>
              <w:autoSpaceDN w:val="0"/>
              <w:rPr>
                <w:b/>
              </w:rPr>
            </w:pPr>
          </w:p>
        </w:tc>
        <w:tc>
          <w:tcPr>
            <w:tcW w:w="2084" w:type="dxa"/>
            <w:gridSpan w:val="4"/>
            <w:tcBorders>
              <w:top w:val="single" w:sz="8" w:space="0" w:color="auto"/>
              <w:left w:val="nil"/>
              <w:bottom w:val="single" w:sz="4" w:space="0" w:color="auto"/>
              <w:right w:val="nil"/>
            </w:tcBorders>
            <w:shd w:val="clear" w:color="auto" w:fill="auto"/>
            <w:vAlign w:val="center"/>
            <w:hideMark/>
          </w:tcPr>
          <w:p w14:paraId="4205D6D2" w14:textId="77777777" w:rsidR="00377426" w:rsidRPr="0036584A" w:rsidRDefault="00377426" w:rsidP="0036584A">
            <w:pPr>
              <w:pStyle w:val="MDPI42tablebody"/>
              <w:autoSpaceDE w:val="0"/>
              <w:autoSpaceDN w:val="0"/>
              <w:rPr>
                <w:b/>
              </w:rPr>
            </w:pPr>
            <w:r w:rsidRPr="0036584A">
              <w:rPr>
                <w:b/>
              </w:rPr>
              <w:t>2020</w:t>
            </w:r>
          </w:p>
        </w:tc>
        <w:tc>
          <w:tcPr>
            <w:tcW w:w="766" w:type="dxa"/>
            <w:tcBorders>
              <w:top w:val="single" w:sz="8" w:space="0" w:color="auto"/>
              <w:left w:val="nil"/>
              <w:bottom w:val="single" w:sz="4" w:space="0" w:color="auto"/>
              <w:right w:val="nil"/>
            </w:tcBorders>
            <w:shd w:val="clear" w:color="auto" w:fill="auto"/>
            <w:vAlign w:val="center"/>
            <w:hideMark/>
          </w:tcPr>
          <w:p w14:paraId="750F160B" w14:textId="77777777" w:rsidR="00377426" w:rsidRPr="0036584A" w:rsidRDefault="00377426" w:rsidP="0036584A">
            <w:pPr>
              <w:pStyle w:val="MDPI42tablebody"/>
              <w:autoSpaceDE w:val="0"/>
              <w:autoSpaceDN w:val="0"/>
              <w:rPr>
                <w:b/>
              </w:rPr>
            </w:pPr>
          </w:p>
        </w:tc>
        <w:tc>
          <w:tcPr>
            <w:tcW w:w="2440" w:type="dxa"/>
            <w:gridSpan w:val="4"/>
            <w:tcBorders>
              <w:top w:val="single" w:sz="8" w:space="0" w:color="auto"/>
              <w:left w:val="nil"/>
              <w:bottom w:val="single" w:sz="4" w:space="0" w:color="auto"/>
              <w:right w:val="nil"/>
            </w:tcBorders>
            <w:shd w:val="clear" w:color="auto" w:fill="auto"/>
            <w:vAlign w:val="center"/>
            <w:hideMark/>
          </w:tcPr>
          <w:p w14:paraId="5ECDA971" w14:textId="77777777" w:rsidR="00377426" w:rsidRPr="0036584A" w:rsidRDefault="00377426" w:rsidP="0036584A">
            <w:pPr>
              <w:pStyle w:val="MDPI42tablebody"/>
              <w:autoSpaceDE w:val="0"/>
              <w:autoSpaceDN w:val="0"/>
              <w:rPr>
                <w:b/>
              </w:rPr>
            </w:pPr>
            <w:r w:rsidRPr="0036584A">
              <w:rPr>
                <w:b/>
              </w:rPr>
              <w:t>2021</w:t>
            </w:r>
          </w:p>
        </w:tc>
        <w:tc>
          <w:tcPr>
            <w:tcW w:w="826" w:type="dxa"/>
            <w:tcBorders>
              <w:top w:val="single" w:sz="8" w:space="0" w:color="auto"/>
              <w:left w:val="nil"/>
              <w:bottom w:val="single" w:sz="4" w:space="0" w:color="auto"/>
              <w:right w:val="nil"/>
            </w:tcBorders>
            <w:shd w:val="clear" w:color="auto" w:fill="auto"/>
            <w:vAlign w:val="center"/>
            <w:hideMark/>
          </w:tcPr>
          <w:p w14:paraId="12EA4139" w14:textId="77777777" w:rsidR="00377426" w:rsidRPr="0036584A" w:rsidRDefault="00377426" w:rsidP="0036584A">
            <w:pPr>
              <w:pStyle w:val="MDPI42tablebody"/>
              <w:autoSpaceDE w:val="0"/>
              <w:autoSpaceDN w:val="0"/>
              <w:rPr>
                <w:b/>
              </w:rPr>
            </w:pPr>
          </w:p>
        </w:tc>
      </w:tr>
      <w:tr w:rsidR="00D60B05" w:rsidRPr="0036584A" w14:paraId="6FC3C1CA" w14:textId="77777777" w:rsidTr="00F81558">
        <w:trPr>
          <w:jc w:val="center"/>
        </w:trPr>
        <w:tc>
          <w:tcPr>
            <w:tcW w:w="1560" w:type="dxa"/>
            <w:gridSpan w:val="2"/>
            <w:tcBorders>
              <w:top w:val="single" w:sz="4" w:space="0" w:color="auto"/>
              <w:left w:val="nil"/>
              <w:bottom w:val="single" w:sz="4" w:space="0" w:color="auto"/>
            </w:tcBorders>
            <w:shd w:val="clear" w:color="auto" w:fill="auto"/>
            <w:vAlign w:val="center"/>
            <w:hideMark/>
          </w:tcPr>
          <w:p w14:paraId="67A6A0AE" w14:textId="77777777" w:rsidR="00377426" w:rsidRPr="0036584A" w:rsidRDefault="00377426" w:rsidP="0036584A">
            <w:pPr>
              <w:pStyle w:val="MDPI42tablebody"/>
              <w:autoSpaceDE w:val="0"/>
              <w:autoSpaceDN w:val="0"/>
              <w:rPr>
                <w:b/>
              </w:rPr>
            </w:pPr>
          </w:p>
        </w:tc>
        <w:tc>
          <w:tcPr>
            <w:tcW w:w="895" w:type="dxa"/>
            <w:gridSpan w:val="2"/>
            <w:tcBorders>
              <w:top w:val="single" w:sz="4" w:space="0" w:color="auto"/>
              <w:bottom w:val="single" w:sz="4" w:space="0" w:color="auto"/>
            </w:tcBorders>
            <w:shd w:val="clear" w:color="auto" w:fill="auto"/>
            <w:vAlign w:val="center"/>
            <w:hideMark/>
          </w:tcPr>
          <w:p w14:paraId="7E6F155D" w14:textId="77777777" w:rsidR="00377426" w:rsidRPr="0036584A" w:rsidRDefault="00377426" w:rsidP="0036584A">
            <w:pPr>
              <w:pStyle w:val="MDPI42tablebody"/>
              <w:autoSpaceDE w:val="0"/>
              <w:autoSpaceDN w:val="0"/>
              <w:rPr>
                <w:b/>
              </w:rPr>
            </w:pPr>
            <w:r w:rsidRPr="0036584A">
              <w:rPr>
                <w:b/>
              </w:rPr>
              <w:t>Baseflow</w:t>
            </w:r>
          </w:p>
        </w:tc>
        <w:tc>
          <w:tcPr>
            <w:tcW w:w="1134" w:type="dxa"/>
            <w:gridSpan w:val="2"/>
            <w:tcBorders>
              <w:top w:val="single" w:sz="4" w:space="0" w:color="auto"/>
              <w:bottom w:val="single" w:sz="4" w:space="0" w:color="auto"/>
            </w:tcBorders>
            <w:shd w:val="clear" w:color="auto" w:fill="auto"/>
            <w:vAlign w:val="center"/>
            <w:hideMark/>
          </w:tcPr>
          <w:p w14:paraId="06938F0B" w14:textId="77777777" w:rsidR="00377426" w:rsidRPr="0036584A" w:rsidRDefault="00377426" w:rsidP="0036584A">
            <w:pPr>
              <w:pStyle w:val="MDPI42tablebody"/>
              <w:autoSpaceDE w:val="0"/>
              <w:autoSpaceDN w:val="0"/>
              <w:rPr>
                <w:b/>
              </w:rPr>
            </w:pPr>
            <w:r w:rsidRPr="0036584A">
              <w:rPr>
                <w:b/>
              </w:rPr>
              <w:t>Event</w:t>
            </w:r>
          </w:p>
        </w:tc>
        <w:tc>
          <w:tcPr>
            <w:tcW w:w="760" w:type="dxa"/>
            <w:tcBorders>
              <w:top w:val="single" w:sz="4" w:space="0" w:color="auto"/>
              <w:bottom w:val="single" w:sz="4" w:space="0" w:color="auto"/>
            </w:tcBorders>
            <w:shd w:val="clear" w:color="auto" w:fill="auto"/>
            <w:vAlign w:val="center"/>
            <w:hideMark/>
          </w:tcPr>
          <w:p w14:paraId="65E34F04" w14:textId="77777777" w:rsidR="00377426" w:rsidRPr="0036584A" w:rsidRDefault="00377426" w:rsidP="0036584A">
            <w:pPr>
              <w:pStyle w:val="MDPI42tablebody"/>
              <w:autoSpaceDE w:val="0"/>
              <w:autoSpaceDN w:val="0"/>
              <w:rPr>
                <w:b/>
              </w:rPr>
            </w:pPr>
          </w:p>
        </w:tc>
        <w:tc>
          <w:tcPr>
            <w:tcW w:w="950" w:type="dxa"/>
            <w:gridSpan w:val="2"/>
            <w:tcBorders>
              <w:top w:val="single" w:sz="4" w:space="0" w:color="auto"/>
              <w:bottom w:val="single" w:sz="4" w:space="0" w:color="auto"/>
            </w:tcBorders>
            <w:shd w:val="clear" w:color="auto" w:fill="auto"/>
            <w:vAlign w:val="center"/>
            <w:hideMark/>
          </w:tcPr>
          <w:p w14:paraId="5C5B4B3B" w14:textId="77777777" w:rsidR="00377426" w:rsidRPr="0036584A" w:rsidRDefault="00377426" w:rsidP="0036584A">
            <w:pPr>
              <w:pStyle w:val="MDPI42tablebody"/>
              <w:autoSpaceDE w:val="0"/>
              <w:autoSpaceDN w:val="0"/>
              <w:rPr>
                <w:b/>
              </w:rPr>
            </w:pPr>
            <w:r w:rsidRPr="0036584A">
              <w:rPr>
                <w:b/>
              </w:rPr>
              <w:t>Baseflow</w:t>
            </w:r>
          </w:p>
        </w:tc>
        <w:tc>
          <w:tcPr>
            <w:tcW w:w="1134" w:type="dxa"/>
            <w:gridSpan w:val="2"/>
            <w:tcBorders>
              <w:top w:val="single" w:sz="4" w:space="0" w:color="auto"/>
              <w:bottom w:val="single" w:sz="4" w:space="0" w:color="auto"/>
            </w:tcBorders>
            <w:shd w:val="clear" w:color="auto" w:fill="auto"/>
            <w:vAlign w:val="center"/>
            <w:hideMark/>
          </w:tcPr>
          <w:p w14:paraId="3561FD29" w14:textId="77777777" w:rsidR="00377426" w:rsidRPr="0036584A" w:rsidRDefault="00377426" w:rsidP="0036584A">
            <w:pPr>
              <w:pStyle w:val="MDPI42tablebody"/>
              <w:autoSpaceDE w:val="0"/>
              <w:autoSpaceDN w:val="0"/>
              <w:rPr>
                <w:b/>
              </w:rPr>
            </w:pPr>
            <w:r w:rsidRPr="0036584A">
              <w:rPr>
                <w:b/>
              </w:rPr>
              <w:t>Event</w:t>
            </w:r>
          </w:p>
        </w:tc>
        <w:tc>
          <w:tcPr>
            <w:tcW w:w="766" w:type="dxa"/>
            <w:tcBorders>
              <w:top w:val="single" w:sz="4" w:space="0" w:color="auto"/>
              <w:bottom w:val="single" w:sz="4" w:space="0" w:color="auto"/>
            </w:tcBorders>
            <w:shd w:val="clear" w:color="auto" w:fill="auto"/>
            <w:vAlign w:val="center"/>
            <w:hideMark/>
          </w:tcPr>
          <w:p w14:paraId="0B39E8DC" w14:textId="77777777" w:rsidR="00377426" w:rsidRPr="0036584A" w:rsidRDefault="00377426" w:rsidP="0036584A">
            <w:pPr>
              <w:pStyle w:val="MDPI42tablebody"/>
              <w:autoSpaceDE w:val="0"/>
              <w:autoSpaceDN w:val="0"/>
              <w:rPr>
                <w:b/>
              </w:rPr>
            </w:pPr>
          </w:p>
        </w:tc>
        <w:tc>
          <w:tcPr>
            <w:tcW w:w="1173" w:type="dxa"/>
            <w:gridSpan w:val="2"/>
            <w:tcBorders>
              <w:top w:val="single" w:sz="4" w:space="0" w:color="auto"/>
              <w:bottom w:val="single" w:sz="4" w:space="0" w:color="auto"/>
            </w:tcBorders>
            <w:shd w:val="clear" w:color="auto" w:fill="auto"/>
            <w:vAlign w:val="center"/>
            <w:hideMark/>
          </w:tcPr>
          <w:p w14:paraId="47A70707" w14:textId="77777777" w:rsidR="00377426" w:rsidRPr="0036584A" w:rsidRDefault="00377426" w:rsidP="0036584A">
            <w:pPr>
              <w:pStyle w:val="MDPI42tablebody"/>
              <w:autoSpaceDE w:val="0"/>
              <w:autoSpaceDN w:val="0"/>
              <w:rPr>
                <w:b/>
              </w:rPr>
            </w:pPr>
            <w:r w:rsidRPr="0036584A">
              <w:rPr>
                <w:b/>
              </w:rPr>
              <w:t>Baseflow</w:t>
            </w:r>
          </w:p>
        </w:tc>
        <w:tc>
          <w:tcPr>
            <w:tcW w:w="1267" w:type="dxa"/>
            <w:gridSpan w:val="2"/>
            <w:tcBorders>
              <w:top w:val="single" w:sz="4" w:space="0" w:color="auto"/>
              <w:bottom w:val="single" w:sz="4" w:space="0" w:color="auto"/>
            </w:tcBorders>
            <w:shd w:val="clear" w:color="auto" w:fill="auto"/>
            <w:vAlign w:val="center"/>
            <w:hideMark/>
          </w:tcPr>
          <w:p w14:paraId="6DC57FD7" w14:textId="77777777" w:rsidR="00377426" w:rsidRPr="0036584A" w:rsidRDefault="00377426" w:rsidP="0036584A">
            <w:pPr>
              <w:pStyle w:val="MDPI42tablebody"/>
              <w:autoSpaceDE w:val="0"/>
              <w:autoSpaceDN w:val="0"/>
              <w:rPr>
                <w:b/>
              </w:rPr>
            </w:pPr>
            <w:r w:rsidRPr="0036584A">
              <w:rPr>
                <w:b/>
              </w:rPr>
              <w:t>Event</w:t>
            </w:r>
          </w:p>
        </w:tc>
        <w:tc>
          <w:tcPr>
            <w:tcW w:w="826" w:type="dxa"/>
            <w:tcBorders>
              <w:top w:val="single" w:sz="4" w:space="0" w:color="auto"/>
              <w:bottom w:val="single" w:sz="4" w:space="0" w:color="auto"/>
              <w:right w:val="nil"/>
            </w:tcBorders>
            <w:shd w:val="clear" w:color="auto" w:fill="auto"/>
            <w:vAlign w:val="center"/>
            <w:hideMark/>
          </w:tcPr>
          <w:p w14:paraId="4CC65550" w14:textId="77777777" w:rsidR="00377426" w:rsidRPr="0036584A" w:rsidRDefault="00377426" w:rsidP="0036584A">
            <w:pPr>
              <w:pStyle w:val="MDPI42tablebody"/>
              <w:autoSpaceDE w:val="0"/>
              <w:autoSpaceDN w:val="0"/>
              <w:rPr>
                <w:b/>
              </w:rPr>
            </w:pPr>
          </w:p>
        </w:tc>
      </w:tr>
      <w:tr w:rsidR="0036584A" w:rsidRPr="0036584A" w14:paraId="376EC129" w14:textId="77777777" w:rsidTr="00F81558">
        <w:trPr>
          <w:jc w:val="center"/>
        </w:trPr>
        <w:tc>
          <w:tcPr>
            <w:tcW w:w="567" w:type="dxa"/>
            <w:tcBorders>
              <w:top w:val="single" w:sz="4" w:space="0" w:color="auto"/>
              <w:left w:val="nil"/>
              <w:bottom w:val="single" w:sz="4" w:space="0" w:color="auto"/>
            </w:tcBorders>
            <w:shd w:val="clear" w:color="auto" w:fill="auto"/>
            <w:vAlign w:val="center"/>
            <w:hideMark/>
          </w:tcPr>
          <w:p w14:paraId="43EE5985" w14:textId="77777777" w:rsidR="00377426" w:rsidRPr="0036584A" w:rsidRDefault="00377426" w:rsidP="0036584A">
            <w:pPr>
              <w:pStyle w:val="MDPI42tablebody"/>
              <w:autoSpaceDE w:val="0"/>
              <w:autoSpaceDN w:val="0"/>
            </w:pPr>
            <w:r w:rsidRPr="0036584A">
              <w:t>Site</w:t>
            </w:r>
          </w:p>
        </w:tc>
        <w:tc>
          <w:tcPr>
            <w:tcW w:w="993" w:type="dxa"/>
            <w:tcBorders>
              <w:top w:val="single" w:sz="4" w:space="0" w:color="auto"/>
              <w:bottom w:val="single" w:sz="4" w:space="0" w:color="auto"/>
            </w:tcBorders>
            <w:shd w:val="clear" w:color="auto" w:fill="auto"/>
            <w:vAlign w:val="center"/>
            <w:hideMark/>
          </w:tcPr>
          <w:p w14:paraId="29ED15F7" w14:textId="77777777" w:rsidR="00377426" w:rsidRPr="0036584A" w:rsidRDefault="00377426" w:rsidP="0036584A">
            <w:pPr>
              <w:pStyle w:val="MDPI42tablebody"/>
              <w:autoSpaceDE w:val="0"/>
              <w:autoSpaceDN w:val="0"/>
            </w:pPr>
            <w:r w:rsidRPr="0036584A">
              <w:t>Metric</w:t>
            </w:r>
          </w:p>
        </w:tc>
        <w:tc>
          <w:tcPr>
            <w:tcW w:w="383" w:type="dxa"/>
            <w:tcBorders>
              <w:top w:val="single" w:sz="4" w:space="0" w:color="auto"/>
              <w:bottom w:val="single" w:sz="4" w:space="0" w:color="auto"/>
            </w:tcBorders>
            <w:shd w:val="clear" w:color="auto" w:fill="auto"/>
            <w:vAlign w:val="center"/>
            <w:hideMark/>
          </w:tcPr>
          <w:p w14:paraId="0770659F" w14:textId="77777777" w:rsidR="00377426" w:rsidRPr="0036584A" w:rsidRDefault="00377426" w:rsidP="0036584A">
            <w:pPr>
              <w:pStyle w:val="MDPI42tablebody"/>
              <w:autoSpaceDE w:val="0"/>
              <w:autoSpaceDN w:val="0"/>
            </w:pPr>
            <w:r w:rsidRPr="0036584A">
              <w:t>G</w:t>
            </w:r>
          </w:p>
        </w:tc>
        <w:tc>
          <w:tcPr>
            <w:tcW w:w="512" w:type="dxa"/>
            <w:tcBorders>
              <w:top w:val="single" w:sz="4" w:space="0" w:color="auto"/>
              <w:bottom w:val="single" w:sz="4" w:space="0" w:color="auto"/>
            </w:tcBorders>
            <w:shd w:val="clear" w:color="auto" w:fill="auto"/>
            <w:vAlign w:val="center"/>
            <w:hideMark/>
          </w:tcPr>
          <w:p w14:paraId="7DF743C6" w14:textId="77777777" w:rsidR="00377426" w:rsidRPr="0036584A" w:rsidRDefault="00377426" w:rsidP="0036584A">
            <w:pPr>
              <w:pStyle w:val="MDPI42tablebody"/>
              <w:autoSpaceDE w:val="0"/>
              <w:autoSpaceDN w:val="0"/>
            </w:pPr>
            <w:r w:rsidRPr="0036584A">
              <w:t>NG</w:t>
            </w:r>
          </w:p>
        </w:tc>
        <w:tc>
          <w:tcPr>
            <w:tcW w:w="521" w:type="dxa"/>
            <w:tcBorders>
              <w:top w:val="single" w:sz="4" w:space="0" w:color="auto"/>
              <w:bottom w:val="single" w:sz="4" w:space="0" w:color="auto"/>
            </w:tcBorders>
            <w:shd w:val="clear" w:color="auto" w:fill="auto"/>
            <w:vAlign w:val="center"/>
            <w:hideMark/>
          </w:tcPr>
          <w:p w14:paraId="11EFF9EB" w14:textId="77777777" w:rsidR="00377426" w:rsidRPr="0036584A" w:rsidRDefault="00377426" w:rsidP="0036584A">
            <w:pPr>
              <w:pStyle w:val="MDPI42tablebody"/>
              <w:autoSpaceDE w:val="0"/>
              <w:autoSpaceDN w:val="0"/>
            </w:pPr>
            <w:r w:rsidRPr="0036584A">
              <w:t>G</w:t>
            </w:r>
          </w:p>
        </w:tc>
        <w:tc>
          <w:tcPr>
            <w:tcW w:w="613" w:type="dxa"/>
            <w:tcBorders>
              <w:top w:val="single" w:sz="4" w:space="0" w:color="auto"/>
              <w:bottom w:val="single" w:sz="4" w:space="0" w:color="auto"/>
            </w:tcBorders>
            <w:shd w:val="clear" w:color="auto" w:fill="auto"/>
            <w:vAlign w:val="center"/>
            <w:hideMark/>
          </w:tcPr>
          <w:p w14:paraId="3E5370EE" w14:textId="77777777" w:rsidR="00377426" w:rsidRPr="0036584A" w:rsidRDefault="00377426" w:rsidP="0036584A">
            <w:pPr>
              <w:pStyle w:val="MDPI42tablebody"/>
              <w:autoSpaceDE w:val="0"/>
              <w:autoSpaceDN w:val="0"/>
            </w:pPr>
            <w:r w:rsidRPr="0036584A">
              <w:t>NG</w:t>
            </w:r>
          </w:p>
        </w:tc>
        <w:tc>
          <w:tcPr>
            <w:tcW w:w="760" w:type="dxa"/>
            <w:tcBorders>
              <w:top w:val="single" w:sz="4" w:space="0" w:color="auto"/>
              <w:bottom w:val="single" w:sz="4" w:space="0" w:color="auto"/>
            </w:tcBorders>
            <w:shd w:val="clear" w:color="auto" w:fill="auto"/>
            <w:vAlign w:val="center"/>
            <w:hideMark/>
          </w:tcPr>
          <w:p w14:paraId="22203C05" w14:textId="77777777" w:rsidR="00377426" w:rsidRPr="0036584A" w:rsidRDefault="00377426" w:rsidP="0036584A">
            <w:pPr>
              <w:pStyle w:val="MDPI42tablebody"/>
              <w:autoSpaceDE w:val="0"/>
              <w:autoSpaceDN w:val="0"/>
            </w:pPr>
            <w:r w:rsidRPr="0036584A">
              <w:t>WY Total</w:t>
            </w:r>
          </w:p>
        </w:tc>
        <w:tc>
          <w:tcPr>
            <w:tcW w:w="429" w:type="dxa"/>
            <w:tcBorders>
              <w:top w:val="single" w:sz="4" w:space="0" w:color="auto"/>
              <w:bottom w:val="single" w:sz="4" w:space="0" w:color="auto"/>
            </w:tcBorders>
            <w:shd w:val="clear" w:color="auto" w:fill="auto"/>
            <w:vAlign w:val="center"/>
            <w:hideMark/>
          </w:tcPr>
          <w:p w14:paraId="49AB5253" w14:textId="77777777" w:rsidR="00377426" w:rsidRPr="0036584A" w:rsidRDefault="00377426" w:rsidP="0036584A">
            <w:pPr>
              <w:pStyle w:val="MDPI42tablebody"/>
              <w:autoSpaceDE w:val="0"/>
              <w:autoSpaceDN w:val="0"/>
            </w:pPr>
            <w:r w:rsidRPr="0036584A">
              <w:t>G</w:t>
            </w:r>
          </w:p>
        </w:tc>
        <w:tc>
          <w:tcPr>
            <w:tcW w:w="521" w:type="dxa"/>
            <w:tcBorders>
              <w:top w:val="single" w:sz="4" w:space="0" w:color="auto"/>
              <w:bottom w:val="single" w:sz="4" w:space="0" w:color="auto"/>
            </w:tcBorders>
            <w:shd w:val="clear" w:color="auto" w:fill="auto"/>
            <w:vAlign w:val="center"/>
            <w:hideMark/>
          </w:tcPr>
          <w:p w14:paraId="4C821112" w14:textId="77777777" w:rsidR="00377426" w:rsidRPr="0036584A" w:rsidRDefault="00377426" w:rsidP="0036584A">
            <w:pPr>
              <w:pStyle w:val="MDPI42tablebody"/>
              <w:autoSpaceDE w:val="0"/>
              <w:autoSpaceDN w:val="0"/>
            </w:pPr>
            <w:r w:rsidRPr="0036584A">
              <w:t>NG</w:t>
            </w:r>
          </w:p>
        </w:tc>
        <w:tc>
          <w:tcPr>
            <w:tcW w:w="521" w:type="dxa"/>
            <w:tcBorders>
              <w:top w:val="single" w:sz="4" w:space="0" w:color="auto"/>
              <w:bottom w:val="single" w:sz="4" w:space="0" w:color="auto"/>
            </w:tcBorders>
            <w:shd w:val="clear" w:color="auto" w:fill="auto"/>
            <w:vAlign w:val="center"/>
            <w:hideMark/>
          </w:tcPr>
          <w:p w14:paraId="34D5ADFD" w14:textId="77777777" w:rsidR="00377426" w:rsidRPr="0036584A" w:rsidRDefault="00377426" w:rsidP="0036584A">
            <w:pPr>
              <w:pStyle w:val="MDPI42tablebody"/>
              <w:autoSpaceDE w:val="0"/>
              <w:autoSpaceDN w:val="0"/>
            </w:pPr>
            <w:r w:rsidRPr="0036584A">
              <w:t>G</w:t>
            </w:r>
          </w:p>
        </w:tc>
        <w:tc>
          <w:tcPr>
            <w:tcW w:w="613" w:type="dxa"/>
            <w:tcBorders>
              <w:top w:val="single" w:sz="4" w:space="0" w:color="auto"/>
              <w:bottom w:val="single" w:sz="4" w:space="0" w:color="auto"/>
            </w:tcBorders>
            <w:shd w:val="clear" w:color="auto" w:fill="auto"/>
            <w:vAlign w:val="center"/>
            <w:hideMark/>
          </w:tcPr>
          <w:p w14:paraId="0480A392" w14:textId="77777777" w:rsidR="00377426" w:rsidRPr="0036584A" w:rsidRDefault="00377426" w:rsidP="0036584A">
            <w:pPr>
              <w:pStyle w:val="MDPI42tablebody"/>
              <w:autoSpaceDE w:val="0"/>
              <w:autoSpaceDN w:val="0"/>
            </w:pPr>
            <w:r w:rsidRPr="0036584A">
              <w:t>NG</w:t>
            </w:r>
          </w:p>
        </w:tc>
        <w:tc>
          <w:tcPr>
            <w:tcW w:w="766" w:type="dxa"/>
            <w:tcBorders>
              <w:top w:val="single" w:sz="4" w:space="0" w:color="auto"/>
              <w:bottom w:val="single" w:sz="4" w:space="0" w:color="auto"/>
            </w:tcBorders>
            <w:shd w:val="clear" w:color="auto" w:fill="auto"/>
            <w:vAlign w:val="center"/>
            <w:hideMark/>
          </w:tcPr>
          <w:p w14:paraId="560FD7A7" w14:textId="77777777" w:rsidR="00377426" w:rsidRPr="0036584A" w:rsidRDefault="00377426" w:rsidP="0036584A">
            <w:pPr>
              <w:pStyle w:val="MDPI42tablebody"/>
              <w:autoSpaceDE w:val="0"/>
              <w:autoSpaceDN w:val="0"/>
            </w:pPr>
            <w:r w:rsidRPr="0036584A">
              <w:t>WY Total</w:t>
            </w:r>
          </w:p>
        </w:tc>
        <w:tc>
          <w:tcPr>
            <w:tcW w:w="521" w:type="dxa"/>
            <w:tcBorders>
              <w:top w:val="single" w:sz="4" w:space="0" w:color="auto"/>
              <w:bottom w:val="single" w:sz="4" w:space="0" w:color="auto"/>
            </w:tcBorders>
            <w:shd w:val="clear" w:color="auto" w:fill="auto"/>
            <w:vAlign w:val="center"/>
            <w:hideMark/>
          </w:tcPr>
          <w:p w14:paraId="38D103AD" w14:textId="77777777" w:rsidR="00377426" w:rsidRPr="0036584A" w:rsidRDefault="00377426" w:rsidP="0036584A">
            <w:pPr>
              <w:pStyle w:val="MDPI42tablebody"/>
              <w:autoSpaceDE w:val="0"/>
              <w:autoSpaceDN w:val="0"/>
            </w:pPr>
            <w:r w:rsidRPr="0036584A">
              <w:t>G</w:t>
            </w:r>
          </w:p>
        </w:tc>
        <w:tc>
          <w:tcPr>
            <w:tcW w:w="652" w:type="dxa"/>
            <w:tcBorders>
              <w:top w:val="single" w:sz="4" w:space="0" w:color="auto"/>
              <w:bottom w:val="single" w:sz="4" w:space="0" w:color="auto"/>
            </w:tcBorders>
            <w:shd w:val="clear" w:color="auto" w:fill="auto"/>
            <w:vAlign w:val="center"/>
            <w:hideMark/>
          </w:tcPr>
          <w:p w14:paraId="4586CDCD" w14:textId="77777777" w:rsidR="00377426" w:rsidRPr="0036584A" w:rsidRDefault="00377426" w:rsidP="0036584A">
            <w:pPr>
              <w:pStyle w:val="MDPI42tablebody"/>
              <w:autoSpaceDE w:val="0"/>
              <w:autoSpaceDN w:val="0"/>
            </w:pPr>
            <w:r w:rsidRPr="0036584A">
              <w:t>NG</w:t>
            </w:r>
          </w:p>
        </w:tc>
        <w:tc>
          <w:tcPr>
            <w:tcW w:w="613" w:type="dxa"/>
            <w:tcBorders>
              <w:top w:val="single" w:sz="4" w:space="0" w:color="auto"/>
              <w:bottom w:val="single" w:sz="4" w:space="0" w:color="auto"/>
            </w:tcBorders>
            <w:shd w:val="clear" w:color="auto" w:fill="auto"/>
            <w:vAlign w:val="center"/>
            <w:hideMark/>
          </w:tcPr>
          <w:p w14:paraId="5F921606" w14:textId="77777777" w:rsidR="00377426" w:rsidRPr="0036584A" w:rsidRDefault="00377426" w:rsidP="0036584A">
            <w:pPr>
              <w:pStyle w:val="MDPI42tablebody"/>
              <w:autoSpaceDE w:val="0"/>
              <w:autoSpaceDN w:val="0"/>
            </w:pPr>
            <w:r w:rsidRPr="0036584A">
              <w:t>G</w:t>
            </w:r>
          </w:p>
        </w:tc>
        <w:tc>
          <w:tcPr>
            <w:tcW w:w="654" w:type="dxa"/>
            <w:tcBorders>
              <w:top w:val="single" w:sz="4" w:space="0" w:color="auto"/>
              <w:bottom w:val="single" w:sz="4" w:space="0" w:color="auto"/>
            </w:tcBorders>
            <w:shd w:val="clear" w:color="auto" w:fill="auto"/>
            <w:vAlign w:val="center"/>
            <w:hideMark/>
          </w:tcPr>
          <w:p w14:paraId="0263DB3F" w14:textId="77777777" w:rsidR="00377426" w:rsidRPr="0036584A" w:rsidRDefault="00377426" w:rsidP="0036584A">
            <w:pPr>
              <w:pStyle w:val="MDPI42tablebody"/>
              <w:autoSpaceDE w:val="0"/>
              <w:autoSpaceDN w:val="0"/>
            </w:pPr>
            <w:r w:rsidRPr="0036584A">
              <w:t>NG</w:t>
            </w:r>
          </w:p>
        </w:tc>
        <w:tc>
          <w:tcPr>
            <w:tcW w:w="826" w:type="dxa"/>
            <w:tcBorders>
              <w:top w:val="single" w:sz="4" w:space="0" w:color="auto"/>
              <w:bottom w:val="single" w:sz="4" w:space="0" w:color="auto"/>
              <w:right w:val="nil"/>
            </w:tcBorders>
            <w:shd w:val="clear" w:color="auto" w:fill="auto"/>
            <w:vAlign w:val="center"/>
            <w:hideMark/>
          </w:tcPr>
          <w:p w14:paraId="4BDEA50D" w14:textId="77777777" w:rsidR="00377426" w:rsidRPr="0036584A" w:rsidRDefault="00377426" w:rsidP="0036584A">
            <w:pPr>
              <w:pStyle w:val="MDPI42tablebody"/>
              <w:autoSpaceDE w:val="0"/>
              <w:autoSpaceDN w:val="0"/>
            </w:pPr>
            <w:r w:rsidRPr="0036584A">
              <w:t>WY Total</w:t>
            </w:r>
          </w:p>
        </w:tc>
      </w:tr>
      <w:tr w:rsidR="00D60B05" w:rsidRPr="0036584A" w14:paraId="25D9D1C2" w14:textId="77777777" w:rsidTr="00F81558">
        <w:trPr>
          <w:jc w:val="center"/>
        </w:trPr>
        <w:tc>
          <w:tcPr>
            <w:tcW w:w="567" w:type="dxa"/>
            <w:vMerge w:val="restart"/>
            <w:tcBorders>
              <w:top w:val="single" w:sz="4" w:space="0" w:color="auto"/>
              <w:left w:val="nil"/>
              <w:bottom w:val="nil"/>
              <w:right w:val="nil"/>
            </w:tcBorders>
            <w:shd w:val="clear" w:color="auto" w:fill="auto"/>
            <w:vAlign w:val="center"/>
            <w:hideMark/>
          </w:tcPr>
          <w:p w14:paraId="2EF51FC8" w14:textId="77777777" w:rsidR="00377426" w:rsidRPr="0036584A" w:rsidRDefault="00377426" w:rsidP="0036584A">
            <w:pPr>
              <w:pStyle w:val="MDPI42tablebody"/>
              <w:autoSpaceDE w:val="0"/>
              <w:autoSpaceDN w:val="0"/>
            </w:pPr>
            <w:r w:rsidRPr="0036584A">
              <w:t>F1</w:t>
            </w:r>
          </w:p>
        </w:tc>
        <w:tc>
          <w:tcPr>
            <w:tcW w:w="993" w:type="dxa"/>
            <w:tcBorders>
              <w:top w:val="single" w:sz="4" w:space="0" w:color="auto"/>
              <w:left w:val="nil"/>
              <w:bottom w:val="nil"/>
              <w:right w:val="nil"/>
            </w:tcBorders>
            <w:shd w:val="clear" w:color="auto" w:fill="auto"/>
            <w:vAlign w:val="center"/>
            <w:hideMark/>
          </w:tcPr>
          <w:p w14:paraId="0CD105FD"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49DF7594" w14:textId="77777777" w:rsidR="00377426" w:rsidRPr="0036584A" w:rsidRDefault="00377426" w:rsidP="0036584A">
            <w:pPr>
              <w:pStyle w:val="MDPI42tablebody"/>
              <w:autoSpaceDE w:val="0"/>
              <w:autoSpaceDN w:val="0"/>
            </w:pPr>
            <w:r w:rsidRPr="0036584A">
              <w:t>3.3</w:t>
            </w:r>
          </w:p>
        </w:tc>
        <w:tc>
          <w:tcPr>
            <w:tcW w:w="512" w:type="dxa"/>
            <w:tcBorders>
              <w:top w:val="single" w:sz="4" w:space="0" w:color="auto"/>
              <w:left w:val="nil"/>
              <w:bottom w:val="nil"/>
              <w:right w:val="nil"/>
            </w:tcBorders>
            <w:shd w:val="clear" w:color="auto" w:fill="auto"/>
            <w:vAlign w:val="center"/>
            <w:hideMark/>
          </w:tcPr>
          <w:p w14:paraId="1CAE9139" w14:textId="77777777" w:rsidR="00377426" w:rsidRPr="0036584A" w:rsidRDefault="00377426" w:rsidP="0036584A">
            <w:pPr>
              <w:pStyle w:val="MDPI42tablebody"/>
              <w:autoSpaceDE w:val="0"/>
              <w:autoSpaceDN w:val="0"/>
            </w:pPr>
            <w:r w:rsidRPr="0036584A">
              <w:t>4.5</w:t>
            </w:r>
          </w:p>
        </w:tc>
        <w:tc>
          <w:tcPr>
            <w:tcW w:w="521" w:type="dxa"/>
            <w:tcBorders>
              <w:top w:val="single" w:sz="4" w:space="0" w:color="auto"/>
              <w:left w:val="nil"/>
              <w:bottom w:val="nil"/>
              <w:right w:val="nil"/>
            </w:tcBorders>
            <w:shd w:val="clear" w:color="auto" w:fill="auto"/>
            <w:vAlign w:val="center"/>
            <w:hideMark/>
          </w:tcPr>
          <w:p w14:paraId="7006051B" w14:textId="77777777" w:rsidR="00377426" w:rsidRPr="0036584A" w:rsidRDefault="00377426" w:rsidP="0036584A">
            <w:pPr>
              <w:pStyle w:val="MDPI42tablebody"/>
              <w:autoSpaceDE w:val="0"/>
              <w:autoSpaceDN w:val="0"/>
            </w:pPr>
            <w:r w:rsidRPr="0036584A">
              <w:t>536</w:t>
            </w:r>
          </w:p>
        </w:tc>
        <w:tc>
          <w:tcPr>
            <w:tcW w:w="613" w:type="dxa"/>
            <w:tcBorders>
              <w:top w:val="single" w:sz="4" w:space="0" w:color="auto"/>
              <w:left w:val="nil"/>
              <w:bottom w:val="nil"/>
              <w:right w:val="nil"/>
            </w:tcBorders>
            <w:shd w:val="clear" w:color="auto" w:fill="auto"/>
            <w:vAlign w:val="center"/>
            <w:hideMark/>
          </w:tcPr>
          <w:p w14:paraId="31FECF00" w14:textId="77777777" w:rsidR="00377426" w:rsidRPr="0036584A" w:rsidRDefault="00377426" w:rsidP="0036584A">
            <w:pPr>
              <w:pStyle w:val="MDPI42tablebody"/>
              <w:autoSpaceDE w:val="0"/>
              <w:autoSpaceDN w:val="0"/>
            </w:pPr>
            <w:r w:rsidRPr="0036584A">
              <w:t>852.3</w:t>
            </w:r>
          </w:p>
        </w:tc>
        <w:tc>
          <w:tcPr>
            <w:tcW w:w="760" w:type="dxa"/>
            <w:tcBorders>
              <w:top w:val="single" w:sz="4" w:space="0" w:color="auto"/>
              <w:left w:val="nil"/>
              <w:bottom w:val="nil"/>
              <w:right w:val="nil"/>
            </w:tcBorders>
            <w:shd w:val="clear" w:color="auto" w:fill="auto"/>
            <w:vAlign w:val="center"/>
            <w:hideMark/>
          </w:tcPr>
          <w:p w14:paraId="175805F3" w14:textId="410C2E5C" w:rsidR="00377426" w:rsidRPr="0036584A" w:rsidRDefault="00377426" w:rsidP="0036584A">
            <w:pPr>
              <w:pStyle w:val="MDPI42tablebody"/>
              <w:autoSpaceDE w:val="0"/>
              <w:autoSpaceDN w:val="0"/>
            </w:pPr>
            <w:r w:rsidRPr="0036584A">
              <w:t>1396.1</w:t>
            </w:r>
            <w:r w:rsidR="000C02B3">
              <w:t xml:space="preserve"> </w:t>
            </w:r>
            <w:r w:rsidRPr="0036584A">
              <w:rPr>
                <w:vertAlign w:val="superscript"/>
              </w:rPr>
              <w:t>a</w:t>
            </w:r>
          </w:p>
        </w:tc>
        <w:tc>
          <w:tcPr>
            <w:tcW w:w="429" w:type="dxa"/>
            <w:tcBorders>
              <w:top w:val="single" w:sz="4" w:space="0" w:color="auto"/>
              <w:left w:val="nil"/>
              <w:bottom w:val="nil"/>
              <w:right w:val="nil"/>
            </w:tcBorders>
            <w:shd w:val="clear" w:color="auto" w:fill="auto"/>
            <w:vAlign w:val="center"/>
            <w:hideMark/>
          </w:tcPr>
          <w:p w14:paraId="26E8F1AD" w14:textId="77777777" w:rsidR="00377426" w:rsidRPr="0036584A" w:rsidRDefault="00377426" w:rsidP="0036584A">
            <w:pPr>
              <w:pStyle w:val="MDPI42tablebody"/>
              <w:autoSpaceDE w:val="0"/>
              <w:autoSpaceDN w:val="0"/>
            </w:pPr>
            <w:r w:rsidRPr="0036584A">
              <w:t>1.4</w:t>
            </w:r>
          </w:p>
        </w:tc>
        <w:tc>
          <w:tcPr>
            <w:tcW w:w="521" w:type="dxa"/>
            <w:tcBorders>
              <w:top w:val="single" w:sz="4" w:space="0" w:color="auto"/>
              <w:left w:val="nil"/>
              <w:bottom w:val="nil"/>
              <w:right w:val="nil"/>
            </w:tcBorders>
            <w:shd w:val="clear" w:color="auto" w:fill="auto"/>
            <w:vAlign w:val="center"/>
            <w:hideMark/>
          </w:tcPr>
          <w:p w14:paraId="518C4EBE" w14:textId="77777777" w:rsidR="00377426" w:rsidRPr="0036584A" w:rsidRDefault="00377426" w:rsidP="0036584A">
            <w:pPr>
              <w:pStyle w:val="MDPI42tablebody"/>
              <w:autoSpaceDE w:val="0"/>
              <w:autoSpaceDN w:val="0"/>
            </w:pPr>
            <w:r w:rsidRPr="0036584A">
              <w:t>4.3</w:t>
            </w:r>
          </w:p>
        </w:tc>
        <w:tc>
          <w:tcPr>
            <w:tcW w:w="521" w:type="dxa"/>
            <w:tcBorders>
              <w:top w:val="single" w:sz="4" w:space="0" w:color="auto"/>
              <w:left w:val="nil"/>
              <w:bottom w:val="nil"/>
              <w:right w:val="nil"/>
            </w:tcBorders>
            <w:shd w:val="clear" w:color="auto" w:fill="auto"/>
            <w:vAlign w:val="center"/>
            <w:hideMark/>
          </w:tcPr>
          <w:p w14:paraId="0EB5A126" w14:textId="77777777" w:rsidR="00377426" w:rsidRPr="0036584A" w:rsidRDefault="00377426" w:rsidP="0036584A">
            <w:pPr>
              <w:pStyle w:val="MDPI42tablebody"/>
              <w:autoSpaceDE w:val="0"/>
              <w:autoSpaceDN w:val="0"/>
            </w:pPr>
            <w:r w:rsidRPr="0036584A">
              <w:t>64</w:t>
            </w:r>
          </w:p>
        </w:tc>
        <w:tc>
          <w:tcPr>
            <w:tcW w:w="613" w:type="dxa"/>
            <w:tcBorders>
              <w:top w:val="single" w:sz="4" w:space="0" w:color="auto"/>
              <w:left w:val="nil"/>
              <w:bottom w:val="nil"/>
              <w:right w:val="nil"/>
            </w:tcBorders>
            <w:shd w:val="clear" w:color="auto" w:fill="auto"/>
            <w:vAlign w:val="center"/>
            <w:hideMark/>
          </w:tcPr>
          <w:p w14:paraId="68F3E546" w14:textId="77777777" w:rsidR="00377426" w:rsidRPr="0036584A" w:rsidRDefault="00377426" w:rsidP="0036584A">
            <w:pPr>
              <w:pStyle w:val="MDPI42tablebody"/>
              <w:autoSpaceDE w:val="0"/>
              <w:autoSpaceDN w:val="0"/>
            </w:pPr>
            <w:r w:rsidRPr="0036584A">
              <w:t>1484</w:t>
            </w:r>
          </w:p>
        </w:tc>
        <w:tc>
          <w:tcPr>
            <w:tcW w:w="766" w:type="dxa"/>
            <w:tcBorders>
              <w:top w:val="single" w:sz="4" w:space="0" w:color="auto"/>
              <w:left w:val="nil"/>
              <w:bottom w:val="nil"/>
              <w:right w:val="nil"/>
            </w:tcBorders>
            <w:shd w:val="clear" w:color="auto" w:fill="auto"/>
            <w:vAlign w:val="center"/>
            <w:hideMark/>
          </w:tcPr>
          <w:p w14:paraId="6FAFB0A7" w14:textId="47E89796" w:rsidR="00377426" w:rsidRPr="0036584A" w:rsidRDefault="00377426" w:rsidP="0036584A">
            <w:pPr>
              <w:pStyle w:val="MDPI42tablebody"/>
              <w:autoSpaceDE w:val="0"/>
              <w:autoSpaceDN w:val="0"/>
            </w:pPr>
            <w:r w:rsidRPr="0036584A">
              <w:t>1554.1</w:t>
            </w:r>
            <w:r w:rsidR="000C02B3">
              <w:t xml:space="preserve"> </w:t>
            </w:r>
            <w:r w:rsidRPr="0036584A">
              <w:rPr>
                <w:vertAlign w:val="superscript"/>
              </w:rPr>
              <w:t>b</w:t>
            </w:r>
          </w:p>
        </w:tc>
        <w:tc>
          <w:tcPr>
            <w:tcW w:w="521" w:type="dxa"/>
            <w:tcBorders>
              <w:top w:val="single" w:sz="4" w:space="0" w:color="auto"/>
              <w:left w:val="nil"/>
              <w:bottom w:val="nil"/>
              <w:right w:val="nil"/>
            </w:tcBorders>
            <w:shd w:val="clear" w:color="auto" w:fill="auto"/>
            <w:vAlign w:val="center"/>
            <w:hideMark/>
          </w:tcPr>
          <w:p w14:paraId="4218EB08" w14:textId="77777777" w:rsidR="00377426" w:rsidRPr="0036584A" w:rsidRDefault="00377426" w:rsidP="0036584A">
            <w:pPr>
              <w:pStyle w:val="MDPI42tablebody"/>
              <w:autoSpaceDE w:val="0"/>
              <w:autoSpaceDN w:val="0"/>
            </w:pPr>
          </w:p>
        </w:tc>
        <w:tc>
          <w:tcPr>
            <w:tcW w:w="652" w:type="dxa"/>
            <w:tcBorders>
              <w:top w:val="single" w:sz="4" w:space="0" w:color="auto"/>
              <w:left w:val="nil"/>
              <w:bottom w:val="nil"/>
              <w:right w:val="nil"/>
            </w:tcBorders>
            <w:shd w:val="clear" w:color="auto" w:fill="auto"/>
            <w:vAlign w:val="center"/>
            <w:hideMark/>
          </w:tcPr>
          <w:p w14:paraId="50FD6F31"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259F8A1D" w14:textId="77777777" w:rsidR="00377426" w:rsidRPr="0036584A" w:rsidRDefault="00377426" w:rsidP="0036584A">
            <w:pPr>
              <w:pStyle w:val="MDPI42tablebody"/>
              <w:autoSpaceDE w:val="0"/>
              <w:autoSpaceDN w:val="0"/>
              <w:rPr>
                <w:rFonts w:ascii="Times New Roman" w:hAnsi="Times New Roman"/>
                <w:color w:val="auto"/>
              </w:rPr>
            </w:pPr>
          </w:p>
        </w:tc>
        <w:tc>
          <w:tcPr>
            <w:tcW w:w="654" w:type="dxa"/>
            <w:tcBorders>
              <w:top w:val="single" w:sz="4" w:space="0" w:color="auto"/>
              <w:left w:val="nil"/>
              <w:bottom w:val="nil"/>
              <w:right w:val="nil"/>
            </w:tcBorders>
            <w:shd w:val="clear" w:color="auto" w:fill="auto"/>
            <w:vAlign w:val="center"/>
            <w:hideMark/>
          </w:tcPr>
          <w:p w14:paraId="74822FCE" w14:textId="77777777" w:rsidR="00377426" w:rsidRPr="0036584A" w:rsidRDefault="00377426" w:rsidP="0036584A">
            <w:pPr>
              <w:pStyle w:val="MDPI42tablebody"/>
              <w:autoSpaceDE w:val="0"/>
              <w:autoSpaceDN w:val="0"/>
              <w:rPr>
                <w:rFonts w:ascii="Times New Roman" w:hAnsi="Times New Roman"/>
                <w:color w:val="auto"/>
              </w:rPr>
            </w:pPr>
          </w:p>
        </w:tc>
        <w:tc>
          <w:tcPr>
            <w:tcW w:w="826" w:type="dxa"/>
            <w:tcBorders>
              <w:top w:val="single" w:sz="4" w:space="0" w:color="auto"/>
              <w:left w:val="nil"/>
              <w:bottom w:val="nil"/>
              <w:right w:val="nil"/>
            </w:tcBorders>
            <w:shd w:val="clear" w:color="auto" w:fill="auto"/>
            <w:vAlign w:val="center"/>
            <w:hideMark/>
          </w:tcPr>
          <w:p w14:paraId="4170F7A8" w14:textId="77777777" w:rsidR="00377426" w:rsidRPr="0036584A" w:rsidRDefault="00377426" w:rsidP="0036584A">
            <w:pPr>
              <w:pStyle w:val="MDPI42tablebody"/>
              <w:autoSpaceDE w:val="0"/>
              <w:autoSpaceDN w:val="0"/>
              <w:rPr>
                <w:rFonts w:ascii="Times New Roman" w:hAnsi="Times New Roman"/>
                <w:color w:val="auto"/>
              </w:rPr>
            </w:pPr>
          </w:p>
        </w:tc>
      </w:tr>
      <w:tr w:rsidR="00D60B05" w:rsidRPr="0036584A" w14:paraId="38EEB453" w14:textId="77777777" w:rsidTr="00F81558">
        <w:trPr>
          <w:jc w:val="center"/>
        </w:trPr>
        <w:tc>
          <w:tcPr>
            <w:tcW w:w="567" w:type="dxa"/>
            <w:vMerge/>
            <w:tcBorders>
              <w:top w:val="nil"/>
              <w:left w:val="nil"/>
              <w:bottom w:val="nil"/>
              <w:right w:val="nil"/>
            </w:tcBorders>
            <w:vAlign w:val="center"/>
            <w:hideMark/>
          </w:tcPr>
          <w:p w14:paraId="3050BE45"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24A018C9"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2CE3A7F2"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34AEA8FC"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B959C9F" w14:textId="77777777" w:rsidR="00377426" w:rsidRPr="0036584A" w:rsidRDefault="00377426" w:rsidP="0036584A">
            <w:pPr>
              <w:pStyle w:val="MDPI42tablebody"/>
              <w:autoSpaceDE w:val="0"/>
              <w:autoSpaceDN w:val="0"/>
            </w:pPr>
            <w:r w:rsidRPr="0036584A">
              <w:t>8.97</w:t>
            </w:r>
          </w:p>
        </w:tc>
        <w:tc>
          <w:tcPr>
            <w:tcW w:w="613" w:type="dxa"/>
            <w:tcBorders>
              <w:top w:val="nil"/>
              <w:left w:val="nil"/>
              <w:bottom w:val="nil"/>
              <w:right w:val="nil"/>
            </w:tcBorders>
            <w:shd w:val="clear" w:color="auto" w:fill="auto"/>
            <w:vAlign w:val="center"/>
            <w:hideMark/>
          </w:tcPr>
          <w:p w14:paraId="25A647C5" w14:textId="77777777" w:rsidR="00377426" w:rsidRPr="0036584A" w:rsidRDefault="00377426" w:rsidP="0036584A">
            <w:pPr>
              <w:pStyle w:val="MDPI42tablebody"/>
              <w:autoSpaceDE w:val="0"/>
              <w:autoSpaceDN w:val="0"/>
            </w:pPr>
            <w:r w:rsidRPr="0036584A">
              <w:t>17.65</w:t>
            </w:r>
          </w:p>
        </w:tc>
        <w:tc>
          <w:tcPr>
            <w:tcW w:w="760" w:type="dxa"/>
            <w:tcBorders>
              <w:top w:val="nil"/>
              <w:left w:val="nil"/>
              <w:bottom w:val="nil"/>
              <w:right w:val="nil"/>
            </w:tcBorders>
            <w:shd w:val="clear" w:color="auto" w:fill="auto"/>
            <w:vAlign w:val="center"/>
            <w:hideMark/>
          </w:tcPr>
          <w:p w14:paraId="771C1965" w14:textId="77777777" w:rsidR="00377426" w:rsidRPr="0036584A" w:rsidRDefault="00377426" w:rsidP="0036584A">
            <w:pPr>
              <w:pStyle w:val="MDPI42tablebody"/>
              <w:autoSpaceDE w:val="0"/>
              <w:autoSpaceDN w:val="0"/>
            </w:pPr>
          </w:p>
        </w:tc>
        <w:tc>
          <w:tcPr>
            <w:tcW w:w="429" w:type="dxa"/>
            <w:tcBorders>
              <w:top w:val="nil"/>
              <w:left w:val="nil"/>
              <w:bottom w:val="nil"/>
              <w:right w:val="nil"/>
            </w:tcBorders>
            <w:shd w:val="clear" w:color="auto" w:fill="auto"/>
            <w:vAlign w:val="center"/>
            <w:hideMark/>
          </w:tcPr>
          <w:p w14:paraId="0C0726D0"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0968BB6E"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11EB117A"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020A36BD" w14:textId="77777777" w:rsidR="00377426" w:rsidRPr="0036584A" w:rsidRDefault="00377426" w:rsidP="0036584A">
            <w:pPr>
              <w:pStyle w:val="MDPI42tablebody"/>
              <w:autoSpaceDE w:val="0"/>
              <w:autoSpaceDN w:val="0"/>
            </w:pPr>
            <w:r w:rsidRPr="0036584A">
              <w:t>10.41</w:t>
            </w:r>
          </w:p>
        </w:tc>
        <w:tc>
          <w:tcPr>
            <w:tcW w:w="766" w:type="dxa"/>
            <w:tcBorders>
              <w:top w:val="nil"/>
              <w:left w:val="nil"/>
              <w:bottom w:val="nil"/>
              <w:right w:val="nil"/>
            </w:tcBorders>
            <w:shd w:val="clear" w:color="auto" w:fill="auto"/>
            <w:vAlign w:val="center"/>
            <w:hideMark/>
          </w:tcPr>
          <w:p w14:paraId="5CE293BA"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7B4A20B5"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65D5C44D"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54D8A440" w14:textId="77777777" w:rsidR="00377426" w:rsidRPr="0036584A" w:rsidRDefault="00377426" w:rsidP="0036584A">
            <w:pPr>
              <w:pStyle w:val="MDPI42tablebody"/>
              <w:autoSpaceDE w:val="0"/>
              <w:autoSpaceDN w:val="0"/>
              <w:rPr>
                <w:rFonts w:ascii="Times New Roman" w:hAnsi="Times New Roman"/>
                <w:color w:val="auto"/>
              </w:rPr>
            </w:pPr>
          </w:p>
        </w:tc>
        <w:tc>
          <w:tcPr>
            <w:tcW w:w="654" w:type="dxa"/>
            <w:tcBorders>
              <w:top w:val="nil"/>
              <w:left w:val="nil"/>
              <w:bottom w:val="nil"/>
              <w:right w:val="nil"/>
            </w:tcBorders>
            <w:shd w:val="clear" w:color="auto" w:fill="auto"/>
            <w:vAlign w:val="center"/>
            <w:hideMark/>
          </w:tcPr>
          <w:p w14:paraId="162202C5" w14:textId="77777777" w:rsidR="00377426" w:rsidRPr="0036584A" w:rsidRDefault="00377426" w:rsidP="0036584A">
            <w:pPr>
              <w:pStyle w:val="MDPI42tablebody"/>
              <w:autoSpaceDE w:val="0"/>
              <w:autoSpaceDN w:val="0"/>
              <w:rPr>
                <w:rFonts w:ascii="Times New Roman" w:hAnsi="Times New Roman"/>
                <w:color w:val="auto"/>
              </w:rPr>
            </w:pPr>
          </w:p>
        </w:tc>
        <w:tc>
          <w:tcPr>
            <w:tcW w:w="826" w:type="dxa"/>
            <w:tcBorders>
              <w:top w:val="nil"/>
              <w:left w:val="nil"/>
              <w:bottom w:val="nil"/>
              <w:right w:val="nil"/>
            </w:tcBorders>
            <w:shd w:val="clear" w:color="auto" w:fill="auto"/>
            <w:vAlign w:val="center"/>
            <w:hideMark/>
          </w:tcPr>
          <w:p w14:paraId="31D0F90A" w14:textId="77777777" w:rsidR="00377426" w:rsidRPr="0036584A" w:rsidRDefault="00377426" w:rsidP="0036584A">
            <w:pPr>
              <w:pStyle w:val="MDPI42tablebody"/>
              <w:autoSpaceDE w:val="0"/>
              <w:autoSpaceDN w:val="0"/>
              <w:rPr>
                <w:rFonts w:ascii="Times New Roman" w:hAnsi="Times New Roman"/>
                <w:color w:val="auto"/>
              </w:rPr>
            </w:pPr>
          </w:p>
        </w:tc>
      </w:tr>
      <w:tr w:rsidR="00D60B05" w:rsidRPr="0036584A" w14:paraId="4DB463CB" w14:textId="77777777" w:rsidTr="00F81558">
        <w:trPr>
          <w:jc w:val="center"/>
        </w:trPr>
        <w:tc>
          <w:tcPr>
            <w:tcW w:w="567" w:type="dxa"/>
            <w:vMerge/>
            <w:tcBorders>
              <w:top w:val="nil"/>
              <w:left w:val="nil"/>
              <w:bottom w:val="single" w:sz="4" w:space="0" w:color="auto"/>
              <w:right w:val="nil"/>
            </w:tcBorders>
            <w:vAlign w:val="center"/>
            <w:hideMark/>
          </w:tcPr>
          <w:p w14:paraId="388896C4" w14:textId="77777777" w:rsidR="00377426" w:rsidRPr="0036584A" w:rsidRDefault="00377426" w:rsidP="0036584A">
            <w:pPr>
              <w:pStyle w:val="MDPI42tablebody"/>
              <w:autoSpaceDE w:val="0"/>
              <w:autoSpaceDN w:val="0"/>
            </w:pPr>
          </w:p>
        </w:tc>
        <w:tc>
          <w:tcPr>
            <w:tcW w:w="993" w:type="dxa"/>
            <w:tcBorders>
              <w:top w:val="nil"/>
              <w:left w:val="nil"/>
              <w:bottom w:val="single" w:sz="4" w:space="0" w:color="auto"/>
              <w:right w:val="nil"/>
            </w:tcBorders>
            <w:shd w:val="clear" w:color="auto" w:fill="auto"/>
            <w:vAlign w:val="center"/>
            <w:hideMark/>
          </w:tcPr>
          <w:p w14:paraId="6B0CA309"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4" w:space="0" w:color="auto"/>
              <w:right w:val="nil"/>
            </w:tcBorders>
            <w:shd w:val="clear" w:color="auto" w:fill="auto"/>
            <w:vAlign w:val="center"/>
            <w:hideMark/>
          </w:tcPr>
          <w:p w14:paraId="5ED77532" w14:textId="08ED838E"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4" w:space="0" w:color="auto"/>
              <w:right w:val="nil"/>
            </w:tcBorders>
            <w:shd w:val="clear" w:color="auto" w:fill="auto"/>
            <w:vAlign w:val="center"/>
            <w:hideMark/>
          </w:tcPr>
          <w:p w14:paraId="0AB7F2C8" w14:textId="1ADC834E"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4DE9A08C" w14:textId="77777777" w:rsidR="00377426" w:rsidRPr="0036584A" w:rsidRDefault="00377426" w:rsidP="0036584A">
            <w:pPr>
              <w:pStyle w:val="MDPI42tablebody"/>
              <w:autoSpaceDE w:val="0"/>
              <w:autoSpaceDN w:val="0"/>
            </w:pPr>
            <w:r w:rsidRPr="0036584A">
              <w:t>0.53</w:t>
            </w:r>
          </w:p>
        </w:tc>
        <w:tc>
          <w:tcPr>
            <w:tcW w:w="613" w:type="dxa"/>
            <w:tcBorders>
              <w:top w:val="nil"/>
              <w:left w:val="nil"/>
              <w:bottom w:val="single" w:sz="4" w:space="0" w:color="auto"/>
              <w:right w:val="nil"/>
            </w:tcBorders>
            <w:shd w:val="clear" w:color="auto" w:fill="auto"/>
            <w:vAlign w:val="center"/>
            <w:hideMark/>
          </w:tcPr>
          <w:p w14:paraId="16C0F60D" w14:textId="77777777" w:rsidR="00377426" w:rsidRPr="0036584A" w:rsidRDefault="00377426" w:rsidP="0036584A">
            <w:pPr>
              <w:pStyle w:val="MDPI42tablebody"/>
              <w:autoSpaceDE w:val="0"/>
              <w:autoSpaceDN w:val="0"/>
            </w:pPr>
            <w:r w:rsidRPr="0036584A">
              <w:t>0.6</w:t>
            </w:r>
          </w:p>
        </w:tc>
        <w:tc>
          <w:tcPr>
            <w:tcW w:w="760" w:type="dxa"/>
            <w:tcBorders>
              <w:top w:val="nil"/>
              <w:left w:val="nil"/>
              <w:bottom w:val="single" w:sz="4" w:space="0" w:color="auto"/>
              <w:right w:val="nil"/>
            </w:tcBorders>
            <w:shd w:val="clear" w:color="auto" w:fill="auto"/>
            <w:vAlign w:val="center"/>
            <w:hideMark/>
          </w:tcPr>
          <w:p w14:paraId="03AC0660" w14:textId="18A5FAF7"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4" w:space="0" w:color="auto"/>
              <w:right w:val="nil"/>
            </w:tcBorders>
            <w:shd w:val="clear" w:color="auto" w:fill="auto"/>
            <w:vAlign w:val="center"/>
            <w:hideMark/>
          </w:tcPr>
          <w:p w14:paraId="797D4672" w14:textId="32998EFA"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56047EBF" w14:textId="480EDDF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057F3EA1" w14:textId="7D664211"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7D9266C6" w14:textId="77777777" w:rsidR="00377426" w:rsidRPr="0036584A" w:rsidRDefault="00377426" w:rsidP="0036584A">
            <w:pPr>
              <w:pStyle w:val="MDPI42tablebody"/>
              <w:autoSpaceDE w:val="0"/>
              <w:autoSpaceDN w:val="0"/>
            </w:pPr>
            <w:r w:rsidRPr="0036584A">
              <w:t>0.51</w:t>
            </w:r>
          </w:p>
        </w:tc>
        <w:tc>
          <w:tcPr>
            <w:tcW w:w="766" w:type="dxa"/>
            <w:tcBorders>
              <w:top w:val="nil"/>
              <w:left w:val="nil"/>
              <w:bottom w:val="single" w:sz="4" w:space="0" w:color="auto"/>
              <w:right w:val="nil"/>
            </w:tcBorders>
            <w:shd w:val="clear" w:color="auto" w:fill="auto"/>
            <w:vAlign w:val="center"/>
            <w:hideMark/>
          </w:tcPr>
          <w:p w14:paraId="747DB449" w14:textId="5701713F"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157A4630" w14:textId="6D626D74"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4" w:space="0" w:color="auto"/>
              <w:right w:val="nil"/>
            </w:tcBorders>
            <w:shd w:val="clear" w:color="auto" w:fill="auto"/>
            <w:vAlign w:val="center"/>
            <w:hideMark/>
          </w:tcPr>
          <w:p w14:paraId="0EE3680C" w14:textId="740DE6BC"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451B4836" w14:textId="5459B434" w:rsidR="00377426" w:rsidRPr="0036584A" w:rsidRDefault="00D60B05" w:rsidP="0036584A">
            <w:pPr>
              <w:pStyle w:val="MDPI42tablebody"/>
              <w:autoSpaceDE w:val="0"/>
              <w:autoSpaceDN w:val="0"/>
            </w:pPr>
            <w:r w:rsidRPr="00D60B05">
              <w:t xml:space="preserve"> </w:t>
            </w:r>
          </w:p>
        </w:tc>
        <w:tc>
          <w:tcPr>
            <w:tcW w:w="654" w:type="dxa"/>
            <w:tcBorders>
              <w:top w:val="nil"/>
              <w:left w:val="nil"/>
              <w:bottom w:val="single" w:sz="4" w:space="0" w:color="auto"/>
              <w:right w:val="nil"/>
            </w:tcBorders>
            <w:shd w:val="clear" w:color="auto" w:fill="auto"/>
            <w:vAlign w:val="center"/>
            <w:hideMark/>
          </w:tcPr>
          <w:p w14:paraId="42AE0DC4" w14:textId="10631D1D" w:rsidR="00377426" w:rsidRPr="0036584A" w:rsidRDefault="00D60B05" w:rsidP="0036584A">
            <w:pPr>
              <w:pStyle w:val="MDPI42tablebody"/>
              <w:autoSpaceDE w:val="0"/>
              <w:autoSpaceDN w:val="0"/>
            </w:pPr>
            <w:r w:rsidRPr="00D60B05">
              <w:t xml:space="preserve"> </w:t>
            </w:r>
          </w:p>
        </w:tc>
        <w:tc>
          <w:tcPr>
            <w:tcW w:w="826" w:type="dxa"/>
            <w:tcBorders>
              <w:top w:val="nil"/>
              <w:left w:val="nil"/>
              <w:bottom w:val="single" w:sz="4" w:space="0" w:color="auto"/>
              <w:right w:val="nil"/>
            </w:tcBorders>
            <w:shd w:val="clear" w:color="auto" w:fill="auto"/>
            <w:vAlign w:val="center"/>
            <w:hideMark/>
          </w:tcPr>
          <w:p w14:paraId="2A53035A" w14:textId="45609C6E" w:rsidR="00377426" w:rsidRPr="0036584A" w:rsidRDefault="00D60B05" w:rsidP="0036584A">
            <w:pPr>
              <w:pStyle w:val="MDPI42tablebody"/>
              <w:autoSpaceDE w:val="0"/>
              <w:autoSpaceDN w:val="0"/>
            </w:pPr>
            <w:r w:rsidRPr="00D60B05">
              <w:t xml:space="preserve"> </w:t>
            </w:r>
          </w:p>
        </w:tc>
      </w:tr>
      <w:tr w:rsidR="00D60B05" w:rsidRPr="0036584A" w14:paraId="5DE65823" w14:textId="77777777" w:rsidTr="00F81558">
        <w:trPr>
          <w:jc w:val="center"/>
        </w:trPr>
        <w:tc>
          <w:tcPr>
            <w:tcW w:w="567" w:type="dxa"/>
            <w:vMerge w:val="restart"/>
            <w:tcBorders>
              <w:top w:val="single" w:sz="4" w:space="0" w:color="auto"/>
              <w:left w:val="nil"/>
              <w:bottom w:val="nil"/>
              <w:right w:val="nil"/>
            </w:tcBorders>
            <w:shd w:val="clear" w:color="auto" w:fill="auto"/>
            <w:vAlign w:val="center"/>
            <w:hideMark/>
          </w:tcPr>
          <w:p w14:paraId="1C654342" w14:textId="77777777" w:rsidR="00377426" w:rsidRPr="0036584A" w:rsidRDefault="00377426" w:rsidP="0036584A">
            <w:pPr>
              <w:pStyle w:val="MDPI42tablebody"/>
              <w:autoSpaceDE w:val="0"/>
              <w:autoSpaceDN w:val="0"/>
            </w:pPr>
            <w:r w:rsidRPr="0036584A">
              <w:t>DCN</w:t>
            </w:r>
          </w:p>
        </w:tc>
        <w:tc>
          <w:tcPr>
            <w:tcW w:w="993" w:type="dxa"/>
            <w:tcBorders>
              <w:top w:val="single" w:sz="4" w:space="0" w:color="auto"/>
              <w:left w:val="nil"/>
              <w:bottom w:val="nil"/>
              <w:right w:val="nil"/>
            </w:tcBorders>
            <w:shd w:val="clear" w:color="auto" w:fill="auto"/>
            <w:vAlign w:val="center"/>
            <w:hideMark/>
          </w:tcPr>
          <w:p w14:paraId="73D1ECA7"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5770ACEA" w14:textId="77777777" w:rsidR="00377426" w:rsidRPr="0036584A" w:rsidRDefault="00377426" w:rsidP="0036584A">
            <w:pPr>
              <w:pStyle w:val="MDPI42tablebody"/>
              <w:autoSpaceDE w:val="0"/>
              <w:autoSpaceDN w:val="0"/>
            </w:pPr>
          </w:p>
        </w:tc>
        <w:tc>
          <w:tcPr>
            <w:tcW w:w="512" w:type="dxa"/>
            <w:tcBorders>
              <w:top w:val="single" w:sz="4" w:space="0" w:color="auto"/>
              <w:left w:val="nil"/>
              <w:bottom w:val="nil"/>
              <w:right w:val="nil"/>
            </w:tcBorders>
            <w:shd w:val="clear" w:color="auto" w:fill="auto"/>
            <w:vAlign w:val="center"/>
            <w:hideMark/>
          </w:tcPr>
          <w:p w14:paraId="18A67CBB"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single" w:sz="4" w:space="0" w:color="auto"/>
              <w:left w:val="nil"/>
              <w:bottom w:val="nil"/>
              <w:right w:val="nil"/>
            </w:tcBorders>
            <w:shd w:val="clear" w:color="auto" w:fill="auto"/>
            <w:vAlign w:val="center"/>
            <w:hideMark/>
          </w:tcPr>
          <w:p w14:paraId="460BBEBE"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4BA14A53"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single" w:sz="4" w:space="0" w:color="auto"/>
              <w:left w:val="nil"/>
              <w:bottom w:val="nil"/>
              <w:right w:val="nil"/>
            </w:tcBorders>
            <w:shd w:val="clear" w:color="auto" w:fill="auto"/>
            <w:vAlign w:val="center"/>
            <w:hideMark/>
          </w:tcPr>
          <w:p w14:paraId="05AD410D"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single" w:sz="4" w:space="0" w:color="auto"/>
              <w:left w:val="nil"/>
              <w:bottom w:val="nil"/>
              <w:right w:val="nil"/>
            </w:tcBorders>
            <w:shd w:val="clear" w:color="auto" w:fill="auto"/>
            <w:vAlign w:val="center"/>
            <w:hideMark/>
          </w:tcPr>
          <w:p w14:paraId="62A53C9A" w14:textId="77777777" w:rsidR="00377426" w:rsidRPr="0036584A" w:rsidRDefault="00377426" w:rsidP="0036584A">
            <w:pPr>
              <w:pStyle w:val="MDPI42tablebody"/>
              <w:autoSpaceDE w:val="0"/>
              <w:autoSpaceDN w:val="0"/>
            </w:pPr>
            <w:r w:rsidRPr="0036584A">
              <w:t>6.7</w:t>
            </w:r>
          </w:p>
        </w:tc>
        <w:tc>
          <w:tcPr>
            <w:tcW w:w="521" w:type="dxa"/>
            <w:tcBorders>
              <w:top w:val="single" w:sz="4" w:space="0" w:color="auto"/>
              <w:left w:val="nil"/>
              <w:bottom w:val="nil"/>
              <w:right w:val="nil"/>
            </w:tcBorders>
            <w:shd w:val="clear" w:color="auto" w:fill="auto"/>
            <w:vAlign w:val="center"/>
            <w:hideMark/>
          </w:tcPr>
          <w:p w14:paraId="7812D894" w14:textId="77777777" w:rsidR="00377426" w:rsidRPr="0036584A" w:rsidRDefault="00377426" w:rsidP="0036584A">
            <w:pPr>
              <w:pStyle w:val="MDPI42tablebody"/>
              <w:autoSpaceDE w:val="0"/>
              <w:autoSpaceDN w:val="0"/>
            </w:pPr>
            <w:r w:rsidRPr="0036584A">
              <w:t>21.2</w:t>
            </w:r>
          </w:p>
        </w:tc>
        <w:tc>
          <w:tcPr>
            <w:tcW w:w="521" w:type="dxa"/>
            <w:tcBorders>
              <w:top w:val="single" w:sz="4" w:space="0" w:color="auto"/>
              <w:left w:val="nil"/>
              <w:bottom w:val="nil"/>
              <w:right w:val="nil"/>
            </w:tcBorders>
            <w:shd w:val="clear" w:color="auto" w:fill="auto"/>
            <w:vAlign w:val="center"/>
            <w:hideMark/>
          </w:tcPr>
          <w:p w14:paraId="060B908B" w14:textId="77777777" w:rsidR="00377426" w:rsidRPr="0036584A" w:rsidRDefault="00377426" w:rsidP="0036584A">
            <w:pPr>
              <w:pStyle w:val="MDPI42tablebody"/>
              <w:autoSpaceDE w:val="0"/>
              <w:autoSpaceDN w:val="0"/>
            </w:pPr>
            <w:r w:rsidRPr="0036584A">
              <w:t>64</w:t>
            </w:r>
          </w:p>
        </w:tc>
        <w:tc>
          <w:tcPr>
            <w:tcW w:w="613" w:type="dxa"/>
            <w:tcBorders>
              <w:top w:val="single" w:sz="4" w:space="0" w:color="auto"/>
              <w:left w:val="nil"/>
              <w:bottom w:val="nil"/>
              <w:right w:val="nil"/>
            </w:tcBorders>
            <w:shd w:val="clear" w:color="auto" w:fill="auto"/>
            <w:vAlign w:val="center"/>
            <w:hideMark/>
          </w:tcPr>
          <w:p w14:paraId="04B4D1D5" w14:textId="77777777" w:rsidR="00377426" w:rsidRPr="0036584A" w:rsidRDefault="00377426" w:rsidP="0036584A">
            <w:pPr>
              <w:pStyle w:val="MDPI42tablebody"/>
              <w:autoSpaceDE w:val="0"/>
              <w:autoSpaceDN w:val="0"/>
            </w:pPr>
            <w:r w:rsidRPr="0036584A">
              <w:t>3268</w:t>
            </w:r>
          </w:p>
        </w:tc>
        <w:tc>
          <w:tcPr>
            <w:tcW w:w="766" w:type="dxa"/>
            <w:tcBorders>
              <w:top w:val="single" w:sz="4" w:space="0" w:color="auto"/>
              <w:left w:val="nil"/>
              <w:bottom w:val="nil"/>
              <w:right w:val="nil"/>
            </w:tcBorders>
            <w:shd w:val="clear" w:color="auto" w:fill="auto"/>
            <w:vAlign w:val="center"/>
            <w:hideMark/>
          </w:tcPr>
          <w:p w14:paraId="27E287BC" w14:textId="4AA18F55" w:rsidR="00377426" w:rsidRPr="0036584A" w:rsidRDefault="00377426" w:rsidP="0036584A">
            <w:pPr>
              <w:pStyle w:val="MDPI42tablebody"/>
              <w:autoSpaceDE w:val="0"/>
              <w:autoSpaceDN w:val="0"/>
            </w:pPr>
            <w:r w:rsidRPr="0036584A">
              <w:t>3359.9</w:t>
            </w:r>
            <w:r w:rsidR="000C02B3">
              <w:t xml:space="preserve"> </w:t>
            </w:r>
            <w:r w:rsidRPr="0036584A">
              <w:rPr>
                <w:vertAlign w:val="superscript"/>
              </w:rPr>
              <w:t>c</w:t>
            </w:r>
          </w:p>
        </w:tc>
        <w:tc>
          <w:tcPr>
            <w:tcW w:w="521" w:type="dxa"/>
            <w:tcBorders>
              <w:top w:val="single" w:sz="4" w:space="0" w:color="auto"/>
              <w:left w:val="nil"/>
              <w:bottom w:val="nil"/>
              <w:right w:val="nil"/>
            </w:tcBorders>
            <w:shd w:val="clear" w:color="auto" w:fill="auto"/>
            <w:vAlign w:val="center"/>
            <w:hideMark/>
          </w:tcPr>
          <w:p w14:paraId="387E0958" w14:textId="77777777" w:rsidR="00377426" w:rsidRPr="0036584A" w:rsidRDefault="00377426" w:rsidP="0036584A">
            <w:pPr>
              <w:pStyle w:val="MDPI42tablebody"/>
              <w:autoSpaceDE w:val="0"/>
              <w:autoSpaceDN w:val="0"/>
            </w:pPr>
            <w:r w:rsidRPr="0036584A">
              <w:t>15.4</w:t>
            </w:r>
          </w:p>
        </w:tc>
        <w:tc>
          <w:tcPr>
            <w:tcW w:w="652" w:type="dxa"/>
            <w:tcBorders>
              <w:top w:val="single" w:sz="4" w:space="0" w:color="auto"/>
              <w:left w:val="nil"/>
              <w:bottom w:val="nil"/>
              <w:right w:val="nil"/>
            </w:tcBorders>
            <w:shd w:val="clear" w:color="auto" w:fill="auto"/>
            <w:vAlign w:val="center"/>
            <w:hideMark/>
          </w:tcPr>
          <w:p w14:paraId="56394AD6" w14:textId="77777777" w:rsidR="00377426" w:rsidRPr="0036584A" w:rsidRDefault="00377426" w:rsidP="0036584A">
            <w:pPr>
              <w:pStyle w:val="MDPI42tablebody"/>
              <w:autoSpaceDE w:val="0"/>
              <w:autoSpaceDN w:val="0"/>
            </w:pPr>
            <w:r w:rsidRPr="0036584A">
              <w:t>16</w:t>
            </w:r>
          </w:p>
        </w:tc>
        <w:tc>
          <w:tcPr>
            <w:tcW w:w="613" w:type="dxa"/>
            <w:tcBorders>
              <w:top w:val="single" w:sz="4" w:space="0" w:color="auto"/>
              <w:left w:val="nil"/>
              <w:bottom w:val="nil"/>
              <w:right w:val="nil"/>
            </w:tcBorders>
            <w:shd w:val="clear" w:color="auto" w:fill="auto"/>
            <w:vAlign w:val="center"/>
            <w:hideMark/>
          </w:tcPr>
          <w:p w14:paraId="6EF8D3B9" w14:textId="77777777" w:rsidR="00377426" w:rsidRPr="0036584A" w:rsidRDefault="00377426" w:rsidP="0036584A">
            <w:pPr>
              <w:pStyle w:val="MDPI42tablebody"/>
              <w:autoSpaceDE w:val="0"/>
              <w:autoSpaceDN w:val="0"/>
            </w:pPr>
            <w:r w:rsidRPr="0036584A">
              <w:t>742.2</w:t>
            </w:r>
          </w:p>
        </w:tc>
        <w:tc>
          <w:tcPr>
            <w:tcW w:w="654" w:type="dxa"/>
            <w:tcBorders>
              <w:top w:val="single" w:sz="4" w:space="0" w:color="auto"/>
              <w:left w:val="nil"/>
              <w:bottom w:val="nil"/>
              <w:right w:val="nil"/>
            </w:tcBorders>
            <w:shd w:val="clear" w:color="auto" w:fill="auto"/>
            <w:vAlign w:val="center"/>
            <w:hideMark/>
          </w:tcPr>
          <w:p w14:paraId="5ADF5432" w14:textId="77777777" w:rsidR="00377426" w:rsidRPr="0036584A" w:rsidRDefault="00377426" w:rsidP="0036584A">
            <w:pPr>
              <w:pStyle w:val="MDPI42tablebody"/>
              <w:autoSpaceDE w:val="0"/>
              <w:autoSpaceDN w:val="0"/>
            </w:pPr>
            <w:r w:rsidRPr="0036584A">
              <w:t>762.8</w:t>
            </w:r>
          </w:p>
        </w:tc>
        <w:tc>
          <w:tcPr>
            <w:tcW w:w="826" w:type="dxa"/>
            <w:tcBorders>
              <w:top w:val="single" w:sz="4" w:space="0" w:color="auto"/>
              <w:left w:val="nil"/>
              <w:bottom w:val="nil"/>
              <w:right w:val="nil"/>
            </w:tcBorders>
            <w:shd w:val="clear" w:color="auto" w:fill="auto"/>
            <w:vAlign w:val="center"/>
            <w:hideMark/>
          </w:tcPr>
          <w:p w14:paraId="44ADE2E6" w14:textId="0B5B5A3D" w:rsidR="00377426" w:rsidRPr="0036584A" w:rsidRDefault="00377426" w:rsidP="0036584A">
            <w:pPr>
              <w:pStyle w:val="MDPI42tablebody"/>
              <w:autoSpaceDE w:val="0"/>
              <w:autoSpaceDN w:val="0"/>
            </w:pPr>
            <w:r w:rsidRPr="0036584A">
              <w:t>1536.4</w:t>
            </w:r>
            <w:r w:rsidR="000C02B3">
              <w:t xml:space="preserve"> </w:t>
            </w:r>
            <w:r w:rsidRPr="0036584A">
              <w:rPr>
                <w:vertAlign w:val="superscript"/>
              </w:rPr>
              <w:t>d</w:t>
            </w:r>
          </w:p>
        </w:tc>
      </w:tr>
      <w:tr w:rsidR="00D60B05" w:rsidRPr="0036584A" w14:paraId="304F5F87" w14:textId="77777777" w:rsidTr="00F81558">
        <w:trPr>
          <w:jc w:val="center"/>
        </w:trPr>
        <w:tc>
          <w:tcPr>
            <w:tcW w:w="567" w:type="dxa"/>
            <w:vMerge/>
            <w:tcBorders>
              <w:top w:val="nil"/>
              <w:left w:val="nil"/>
              <w:bottom w:val="nil"/>
              <w:right w:val="nil"/>
            </w:tcBorders>
            <w:vAlign w:val="center"/>
            <w:hideMark/>
          </w:tcPr>
          <w:p w14:paraId="68D01499"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11B32247"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2036B877"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6E4F6952"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7788628D"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4639AD7D"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nil"/>
              <w:left w:val="nil"/>
              <w:bottom w:val="nil"/>
              <w:right w:val="nil"/>
            </w:tcBorders>
            <w:shd w:val="clear" w:color="auto" w:fill="auto"/>
            <w:vAlign w:val="center"/>
            <w:hideMark/>
          </w:tcPr>
          <w:p w14:paraId="2DC16E67"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nil"/>
              <w:left w:val="nil"/>
              <w:bottom w:val="nil"/>
              <w:right w:val="nil"/>
            </w:tcBorders>
            <w:shd w:val="clear" w:color="auto" w:fill="auto"/>
            <w:vAlign w:val="center"/>
            <w:hideMark/>
          </w:tcPr>
          <w:p w14:paraId="70B51EA9"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6F6630E7"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3E6F0355" w14:textId="77777777" w:rsidR="00377426" w:rsidRPr="0036584A" w:rsidRDefault="00377426" w:rsidP="0036584A">
            <w:pPr>
              <w:pStyle w:val="MDPI42tablebody"/>
              <w:autoSpaceDE w:val="0"/>
              <w:autoSpaceDN w:val="0"/>
            </w:pPr>
            <w:r w:rsidRPr="0036584A">
              <w:t>2.73</w:t>
            </w:r>
          </w:p>
        </w:tc>
        <w:tc>
          <w:tcPr>
            <w:tcW w:w="613" w:type="dxa"/>
            <w:tcBorders>
              <w:top w:val="nil"/>
              <w:left w:val="nil"/>
              <w:bottom w:val="nil"/>
              <w:right w:val="nil"/>
            </w:tcBorders>
            <w:shd w:val="clear" w:color="auto" w:fill="auto"/>
            <w:vAlign w:val="center"/>
            <w:hideMark/>
          </w:tcPr>
          <w:p w14:paraId="43DF9FA2" w14:textId="77777777" w:rsidR="00377426" w:rsidRPr="0036584A" w:rsidRDefault="00377426" w:rsidP="0036584A">
            <w:pPr>
              <w:pStyle w:val="MDPI42tablebody"/>
              <w:autoSpaceDE w:val="0"/>
              <w:autoSpaceDN w:val="0"/>
            </w:pPr>
            <w:r w:rsidRPr="0036584A">
              <w:t>17.02</w:t>
            </w:r>
          </w:p>
        </w:tc>
        <w:tc>
          <w:tcPr>
            <w:tcW w:w="766" w:type="dxa"/>
            <w:tcBorders>
              <w:top w:val="nil"/>
              <w:left w:val="nil"/>
              <w:bottom w:val="nil"/>
              <w:right w:val="nil"/>
            </w:tcBorders>
            <w:shd w:val="clear" w:color="auto" w:fill="auto"/>
            <w:vAlign w:val="center"/>
            <w:hideMark/>
          </w:tcPr>
          <w:p w14:paraId="74FBD5D3"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7C4706E5"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4BE07A26"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7DBAE07D" w14:textId="77777777" w:rsidR="00377426" w:rsidRPr="0036584A" w:rsidRDefault="00377426" w:rsidP="0036584A">
            <w:pPr>
              <w:pStyle w:val="MDPI42tablebody"/>
              <w:autoSpaceDE w:val="0"/>
              <w:autoSpaceDN w:val="0"/>
            </w:pPr>
            <w:r w:rsidRPr="0036584A">
              <w:t>9.18</w:t>
            </w:r>
          </w:p>
        </w:tc>
        <w:tc>
          <w:tcPr>
            <w:tcW w:w="654" w:type="dxa"/>
            <w:tcBorders>
              <w:top w:val="nil"/>
              <w:left w:val="nil"/>
              <w:bottom w:val="nil"/>
              <w:right w:val="nil"/>
            </w:tcBorders>
            <w:shd w:val="clear" w:color="auto" w:fill="auto"/>
            <w:vAlign w:val="center"/>
            <w:hideMark/>
          </w:tcPr>
          <w:p w14:paraId="05430FB4" w14:textId="77777777" w:rsidR="00377426" w:rsidRPr="0036584A" w:rsidRDefault="00377426" w:rsidP="0036584A">
            <w:pPr>
              <w:pStyle w:val="MDPI42tablebody"/>
              <w:autoSpaceDE w:val="0"/>
              <w:autoSpaceDN w:val="0"/>
            </w:pPr>
            <w:r w:rsidRPr="0036584A">
              <w:t>23.2</w:t>
            </w:r>
          </w:p>
        </w:tc>
        <w:tc>
          <w:tcPr>
            <w:tcW w:w="826" w:type="dxa"/>
            <w:tcBorders>
              <w:top w:val="nil"/>
              <w:left w:val="nil"/>
              <w:bottom w:val="nil"/>
              <w:right w:val="nil"/>
            </w:tcBorders>
            <w:shd w:val="clear" w:color="auto" w:fill="auto"/>
            <w:vAlign w:val="center"/>
            <w:hideMark/>
          </w:tcPr>
          <w:p w14:paraId="78BE1C44" w14:textId="77777777" w:rsidR="00377426" w:rsidRPr="0036584A" w:rsidRDefault="00377426" w:rsidP="0036584A">
            <w:pPr>
              <w:pStyle w:val="MDPI42tablebody"/>
              <w:autoSpaceDE w:val="0"/>
              <w:autoSpaceDN w:val="0"/>
            </w:pPr>
          </w:p>
        </w:tc>
      </w:tr>
      <w:tr w:rsidR="00D60B05" w:rsidRPr="0036584A" w14:paraId="28407915" w14:textId="77777777" w:rsidTr="00F81558">
        <w:trPr>
          <w:jc w:val="center"/>
        </w:trPr>
        <w:tc>
          <w:tcPr>
            <w:tcW w:w="567" w:type="dxa"/>
            <w:vMerge/>
            <w:tcBorders>
              <w:top w:val="nil"/>
              <w:left w:val="nil"/>
              <w:bottom w:val="single" w:sz="4" w:space="0" w:color="auto"/>
              <w:right w:val="nil"/>
            </w:tcBorders>
            <w:vAlign w:val="center"/>
            <w:hideMark/>
          </w:tcPr>
          <w:p w14:paraId="70109D93" w14:textId="77777777" w:rsidR="00377426" w:rsidRPr="0036584A" w:rsidRDefault="00377426" w:rsidP="0036584A">
            <w:pPr>
              <w:pStyle w:val="MDPI42tablebody"/>
              <w:autoSpaceDE w:val="0"/>
              <w:autoSpaceDN w:val="0"/>
            </w:pPr>
          </w:p>
        </w:tc>
        <w:tc>
          <w:tcPr>
            <w:tcW w:w="993" w:type="dxa"/>
            <w:tcBorders>
              <w:top w:val="nil"/>
              <w:left w:val="nil"/>
              <w:bottom w:val="single" w:sz="4" w:space="0" w:color="auto"/>
              <w:right w:val="nil"/>
            </w:tcBorders>
            <w:shd w:val="clear" w:color="auto" w:fill="auto"/>
            <w:vAlign w:val="center"/>
            <w:hideMark/>
          </w:tcPr>
          <w:p w14:paraId="487A00F2"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4" w:space="0" w:color="auto"/>
              <w:right w:val="nil"/>
            </w:tcBorders>
            <w:shd w:val="clear" w:color="auto" w:fill="auto"/>
            <w:vAlign w:val="center"/>
            <w:hideMark/>
          </w:tcPr>
          <w:p w14:paraId="0B83172A" w14:textId="265DF8F6"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4" w:space="0" w:color="auto"/>
              <w:right w:val="nil"/>
            </w:tcBorders>
            <w:shd w:val="clear" w:color="auto" w:fill="auto"/>
            <w:vAlign w:val="center"/>
            <w:hideMark/>
          </w:tcPr>
          <w:p w14:paraId="3F1C522B" w14:textId="7E24B667"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3C890008" w14:textId="617680BB"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6ED30686" w14:textId="1A3574C1" w:rsidR="00377426" w:rsidRPr="0036584A" w:rsidRDefault="00D60B05" w:rsidP="0036584A">
            <w:pPr>
              <w:pStyle w:val="MDPI42tablebody"/>
              <w:autoSpaceDE w:val="0"/>
              <w:autoSpaceDN w:val="0"/>
            </w:pPr>
            <w:r w:rsidRPr="00D60B05">
              <w:t xml:space="preserve"> </w:t>
            </w:r>
          </w:p>
        </w:tc>
        <w:tc>
          <w:tcPr>
            <w:tcW w:w="760" w:type="dxa"/>
            <w:tcBorders>
              <w:top w:val="nil"/>
              <w:left w:val="nil"/>
              <w:bottom w:val="single" w:sz="4" w:space="0" w:color="auto"/>
              <w:right w:val="nil"/>
            </w:tcBorders>
            <w:shd w:val="clear" w:color="auto" w:fill="auto"/>
            <w:vAlign w:val="center"/>
            <w:hideMark/>
          </w:tcPr>
          <w:p w14:paraId="30AE37CB" w14:textId="0FCCDC65"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4" w:space="0" w:color="auto"/>
              <w:right w:val="nil"/>
            </w:tcBorders>
            <w:shd w:val="clear" w:color="auto" w:fill="auto"/>
            <w:vAlign w:val="center"/>
            <w:hideMark/>
          </w:tcPr>
          <w:p w14:paraId="269F3CFE" w14:textId="412FBEB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45F3925F" w14:textId="5FB4833E"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2C4325E6" w14:textId="77777777" w:rsidR="00377426" w:rsidRPr="0036584A" w:rsidRDefault="00377426" w:rsidP="0036584A">
            <w:pPr>
              <w:pStyle w:val="MDPI42tablebody"/>
              <w:autoSpaceDE w:val="0"/>
              <w:autoSpaceDN w:val="0"/>
            </w:pPr>
            <w:r w:rsidRPr="0036584A">
              <w:t>0.09</w:t>
            </w:r>
          </w:p>
        </w:tc>
        <w:tc>
          <w:tcPr>
            <w:tcW w:w="613" w:type="dxa"/>
            <w:tcBorders>
              <w:top w:val="nil"/>
              <w:left w:val="nil"/>
              <w:bottom w:val="single" w:sz="4" w:space="0" w:color="auto"/>
              <w:right w:val="nil"/>
            </w:tcBorders>
            <w:shd w:val="clear" w:color="auto" w:fill="auto"/>
            <w:vAlign w:val="center"/>
            <w:hideMark/>
          </w:tcPr>
          <w:p w14:paraId="2711A4CD" w14:textId="77777777" w:rsidR="00377426" w:rsidRPr="0036584A" w:rsidRDefault="00377426" w:rsidP="0036584A">
            <w:pPr>
              <w:pStyle w:val="MDPI42tablebody"/>
              <w:autoSpaceDE w:val="0"/>
              <w:autoSpaceDN w:val="0"/>
            </w:pPr>
            <w:r w:rsidRPr="0036584A">
              <w:t>0.92</w:t>
            </w:r>
          </w:p>
        </w:tc>
        <w:tc>
          <w:tcPr>
            <w:tcW w:w="766" w:type="dxa"/>
            <w:tcBorders>
              <w:top w:val="nil"/>
              <w:left w:val="nil"/>
              <w:bottom w:val="single" w:sz="4" w:space="0" w:color="auto"/>
              <w:right w:val="nil"/>
            </w:tcBorders>
            <w:shd w:val="clear" w:color="auto" w:fill="auto"/>
            <w:vAlign w:val="center"/>
            <w:hideMark/>
          </w:tcPr>
          <w:p w14:paraId="6AEC0172" w14:textId="2B1BB8AB"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7B005C5C" w14:textId="6188351C"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4" w:space="0" w:color="auto"/>
              <w:right w:val="nil"/>
            </w:tcBorders>
            <w:shd w:val="clear" w:color="auto" w:fill="auto"/>
            <w:vAlign w:val="center"/>
            <w:hideMark/>
          </w:tcPr>
          <w:p w14:paraId="57E42FA1" w14:textId="416A6DD4"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68041737" w14:textId="77777777" w:rsidR="00377426" w:rsidRPr="0036584A" w:rsidRDefault="00377426" w:rsidP="0036584A">
            <w:pPr>
              <w:pStyle w:val="MDPI42tablebody"/>
              <w:autoSpaceDE w:val="0"/>
              <w:autoSpaceDN w:val="0"/>
            </w:pPr>
            <w:r w:rsidRPr="0036584A">
              <w:t>0.35</w:t>
            </w:r>
          </w:p>
        </w:tc>
        <w:tc>
          <w:tcPr>
            <w:tcW w:w="654" w:type="dxa"/>
            <w:tcBorders>
              <w:top w:val="nil"/>
              <w:left w:val="nil"/>
              <w:bottom w:val="single" w:sz="4" w:space="0" w:color="auto"/>
              <w:right w:val="nil"/>
            </w:tcBorders>
            <w:shd w:val="clear" w:color="auto" w:fill="auto"/>
            <w:vAlign w:val="center"/>
            <w:hideMark/>
          </w:tcPr>
          <w:p w14:paraId="7FFB901D" w14:textId="77777777" w:rsidR="00377426" w:rsidRPr="0036584A" w:rsidRDefault="00377426" w:rsidP="0036584A">
            <w:pPr>
              <w:pStyle w:val="MDPI42tablebody"/>
              <w:autoSpaceDE w:val="0"/>
              <w:autoSpaceDN w:val="0"/>
            </w:pPr>
            <w:r w:rsidRPr="0036584A">
              <w:t>0.59</w:t>
            </w:r>
          </w:p>
        </w:tc>
        <w:tc>
          <w:tcPr>
            <w:tcW w:w="826" w:type="dxa"/>
            <w:tcBorders>
              <w:top w:val="nil"/>
              <w:left w:val="nil"/>
              <w:bottom w:val="single" w:sz="4" w:space="0" w:color="auto"/>
              <w:right w:val="nil"/>
            </w:tcBorders>
            <w:shd w:val="clear" w:color="auto" w:fill="auto"/>
            <w:vAlign w:val="center"/>
            <w:hideMark/>
          </w:tcPr>
          <w:p w14:paraId="70D4A164" w14:textId="2B04451E" w:rsidR="00377426" w:rsidRPr="0036584A" w:rsidRDefault="00D60B05" w:rsidP="0036584A">
            <w:pPr>
              <w:pStyle w:val="MDPI42tablebody"/>
              <w:autoSpaceDE w:val="0"/>
              <w:autoSpaceDN w:val="0"/>
            </w:pPr>
            <w:r w:rsidRPr="00D60B05">
              <w:t xml:space="preserve"> </w:t>
            </w:r>
          </w:p>
        </w:tc>
      </w:tr>
      <w:tr w:rsidR="00D60B05" w:rsidRPr="0036584A" w14:paraId="44881B4B" w14:textId="77777777" w:rsidTr="00F81558">
        <w:trPr>
          <w:jc w:val="center"/>
        </w:trPr>
        <w:tc>
          <w:tcPr>
            <w:tcW w:w="567" w:type="dxa"/>
            <w:vMerge w:val="restart"/>
            <w:tcBorders>
              <w:top w:val="single" w:sz="4" w:space="0" w:color="auto"/>
              <w:left w:val="nil"/>
              <w:bottom w:val="single" w:sz="12" w:space="0" w:color="000000"/>
              <w:right w:val="nil"/>
            </w:tcBorders>
            <w:shd w:val="clear" w:color="auto" w:fill="auto"/>
            <w:vAlign w:val="center"/>
            <w:hideMark/>
          </w:tcPr>
          <w:p w14:paraId="4C71E8EE" w14:textId="77777777" w:rsidR="00377426" w:rsidRPr="0036584A" w:rsidRDefault="00377426" w:rsidP="0036584A">
            <w:pPr>
              <w:pStyle w:val="MDPI42tablebody"/>
              <w:autoSpaceDE w:val="0"/>
              <w:autoSpaceDN w:val="0"/>
            </w:pPr>
            <w:r w:rsidRPr="0036584A">
              <w:t>DCS</w:t>
            </w:r>
          </w:p>
        </w:tc>
        <w:tc>
          <w:tcPr>
            <w:tcW w:w="993" w:type="dxa"/>
            <w:tcBorders>
              <w:top w:val="single" w:sz="4" w:space="0" w:color="auto"/>
              <w:left w:val="nil"/>
              <w:bottom w:val="nil"/>
              <w:right w:val="nil"/>
            </w:tcBorders>
            <w:shd w:val="clear" w:color="auto" w:fill="auto"/>
            <w:vAlign w:val="center"/>
            <w:hideMark/>
          </w:tcPr>
          <w:p w14:paraId="4901C52E"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63F663EE" w14:textId="77777777" w:rsidR="00377426" w:rsidRPr="0036584A" w:rsidRDefault="00377426" w:rsidP="0036584A">
            <w:pPr>
              <w:pStyle w:val="MDPI42tablebody"/>
              <w:autoSpaceDE w:val="0"/>
              <w:autoSpaceDN w:val="0"/>
            </w:pPr>
          </w:p>
        </w:tc>
        <w:tc>
          <w:tcPr>
            <w:tcW w:w="512" w:type="dxa"/>
            <w:tcBorders>
              <w:top w:val="single" w:sz="4" w:space="0" w:color="auto"/>
              <w:left w:val="nil"/>
              <w:bottom w:val="nil"/>
              <w:right w:val="nil"/>
            </w:tcBorders>
            <w:shd w:val="clear" w:color="auto" w:fill="auto"/>
            <w:vAlign w:val="center"/>
            <w:hideMark/>
          </w:tcPr>
          <w:p w14:paraId="7E6482B7"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single" w:sz="4" w:space="0" w:color="auto"/>
              <w:left w:val="nil"/>
              <w:bottom w:val="nil"/>
              <w:right w:val="nil"/>
            </w:tcBorders>
            <w:shd w:val="clear" w:color="auto" w:fill="auto"/>
            <w:vAlign w:val="center"/>
            <w:hideMark/>
          </w:tcPr>
          <w:p w14:paraId="70F79DD7"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666F2894"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single" w:sz="4" w:space="0" w:color="auto"/>
              <w:left w:val="nil"/>
              <w:bottom w:val="nil"/>
              <w:right w:val="nil"/>
            </w:tcBorders>
            <w:shd w:val="clear" w:color="auto" w:fill="auto"/>
            <w:vAlign w:val="center"/>
            <w:hideMark/>
          </w:tcPr>
          <w:p w14:paraId="5174B01F"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single" w:sz="4" w:space="0" w:color="auto"/>
              <w:left w:val="nil"/>
              <w:bottom w:val="nil"/>
              <w:right w:val="nil"/>
            </w:tcBorders>
            <w:shd w:val="clear" w:color="auto" w:fill="auto"/>
            <w:vAlign w:val="center"/>
            <w:hideMark/>
          </w:tcPr>
          <w:p w14:paraId="049586DB" w14:textId="77777777" w:rsidR="00377426" w:rsidRPr="0036584A" w:rsidRDefault="00377426" w:rsidP="0036584A">
            <w:pPr>
              <w:pStyle w:val="MDPI42tablebody"/>
              <w:autoSpaceDE w:val="0"/>
              <w:autoSpaceDN w:val="0"/>
            </w:pPr>
            <w:r w:rsidRPr="0036584A">
              <w:t>1.6</w:t>
            </w:r>
          </w:p>
        </w:tc>
        <w:tc>
          <w:tcPr>
            <w:tcW w:w="521" w:type="dxa"/>
            <w:tcBorders>
              <w:top w:val="single" w:sz="4" w:space="0" w:color="auto"/>
              <w:left w:val="nil"/>
              <w:bottom w:val="nil"/>
              <w:right w:val="nil"/>
            </w:tcBorders>
            <w:shd w:val="clear" w:color="auto" w:fill="auto"/>
            <w:vAlign w:val="center"/>
            <w:hideMark/>
          </w:tcPr>
          <w:p w14:paraId="7763411E" w14:textId="77777777" w:rsidR="00377426" w:rsidRPr="0036584A" w:rsidRDefault="00377426" w:rsidP="0036584A">
            <w:pPr>
              <w:pStyle w:val="MDPI42tablebody"/>
              <w:autoSpaceDE w:val="0"/>
              <w:autoSpaceDN w:val="0"/>
            </w:pPr>
            <w:r w:rsidRPr="0036584A">
              <w:t>5.1</w:t>
            </w:r>
          </w:p>
        </w:tc>
        <w:tc>
          <w:tcPr>
            <w:tcW w:w="521" w:type="dxa"/>
            <w:tcBorders>
              <w:top w:val="single" w:sz="4" w:space="0" w:color="auto"/>
              <w:left w:val="nil"/>
              <w:bottom w:val="nil"/>
              <w:right w:val="nil"/>
            </w:tcBorders>
            <w:shd w:val="clear" w:color="auto" w:fill="auto"/>
            <w:vAlign w:val="center"/>
            <w:hideMark/>
          </w:tcPr>
          <w:p w14:paraId="35C619A1" w14:textId="77777777" w:rsidR="00377426" w:rsidRPr="0036584A" w:rsidRDefault="00377426" w:rsidP="0036584A">
            <w:pPr>
              <w:pStyle w:val="MDPI42tablebody"/>
              <w:autoSpaceDE w:val="0"/>
              <w:autoSpaceDN w:val="0"/>
            </w:pPr>
            <w:r w:rsidRPr="0036584A">
              <w:t>21</w:t>
            </w:r>
          </w:p>
        </w:tc>
        <w:tc>
          <w:tcPr>
            <w:tcW w:w="613" w:type="dxa"/>
            <w:tcBorders>
              <w:top w:val="single" w:sz="4" w:space="0" w:color="auto"/>
              <w:left w:val="nil"/>
              <w:bottom w:val="nil"/>
              <w:right w:val="nil"/>
            </w:tcBorders>
            <w:shd w:val="clear" w:color="auto" w:fill="auto"/>
            <w:vAlign w:val="center"/>
            <w:hideMark/>
          </w:tcPr>
          <w:p w14:paraId="0BD2078A" w14:textId="77777777" w:rsidR="00377426" w:rsidRPr="0036584A" w:rsidRDefault="00377426" w:rsidP="0036584A">
            <w:pPr>
              <w:pStyle w:val="MDPI42tablebody"/>
              <w:autoSpaceDE w:val="0"/>
              <w:autoSpaceDN w:val="0"/>
            </w:pPr>
            <w:r w:rsidRPr="0036584A">
              <w:t>1313</w:t>
            </w:r>
          </w:p>
        </w:tc>
        <w:tc>
          <w:tcPr>
            <w:tcW w:w="766" w:type="dxa"/>
            <w:tcBorders>
              <w:top w:val="single" w:sz="4" w:space="0" w:color="auto"/>
              <w:left w:val="nil"/>
              <w:bottom w:val="nil"/>
              <w:right w:val="nil"/>
            </w:tcBorders>
            <w:shd w:val="clear" w:color="auto" w:fill="auto"/>
            <w:vAlign w:val="center"/>
            <w:hideMark/>
          </w:tcPr>
          <w:p w14:paraId="1377E8A4" w14:textId="33047A0F" w:rsidR="00377426" w:rsidRPr="0036584A" w:rsidRDefault="00377426" w:rsidP="0036584A">
            <w:pPr>
              <w:pStyle w:val="MDPI42tablebody"/>
              <w:autoSpaceDE w:val="0"/>
              <w:autoSpaceDN w:val="0"/>
            </w:pPr>
            <w:r w:rsidRPr="0036584A">
              <w:t>1340.6</w:t>
            </w:r>
            <w:r w:rsidR="000C02B3">
              <w:t xml:space="preserve"> </w:t>
            </w:r>
            <w:r w:rsidRPr="0036584A">
              <w:rPr>
                <w:vertAlign w:val="superscript"/>
              </w:rPr>
              <w:t>e</w:t>
            </w:r>
          </w:p>
        </w:tc>
        <w:tc>
          <w:tcPr>
            <w:tcW w:w="521" w:type="dxa"/>
            <w:tcBorders>
              <w:top w:val="single" w:sz="4" w:space="0" w:color="auto"/>
              <w:left w:val="nil"/>
              <w:bottom w:val="nil"/>
              <w:right w:val="nil"/>
            </w:tcBorders>
            <w:shd w:val="clear" w:color="auto" w:fill="auto"/>
            <w:vAlign w:val="center"/>
            <w:hideMark/>
          </w:tcPr>
          <w:p w14:paraId="7A249532" w14:textId="77777777" w:rsidR="00377426" w:rsidRPr="0036584A" w:rsidRDefault="00377426" w:rsidP="0036584A">
            <w:pPr>
              <w:pStyle w:val="MDPI42tablebody"/>
              <w:autoSpaceDE w:val="0"/>
              <w:autoSpaceDN w:val="0"/>
            </w:pPr>
            <w:r w:rsidRPr="0036584A">
              <w:t>3.7</w:t>
            </w:r>
          </w:p>
        </w:tc>
        <w:tc>
          <w:tcPr>
            <w:tcW w:w="652" w:type="dxa"/>
            <w:tcBorders>
              <w:top w:val="single" w:sz="4" w:space="0" w:color="auto"/>
              <w:left w:val="nil"/>
              <w:bottom w:val="nil"/>
              <w:right w:val="nil"/>
            </w:tcBorders>
            <w:shd w:val="clear" w:color="auto" w:fill="auto"/>
            <w:vAlign w:val="center"/>
            <w:hideMark/>
          </w:tcPr>
          <w:p w14:paraId="687C9327" w14:textId="77777777" w:rsidR="00377426" w:rsidRPr="0036584A" w:rsidRDefault="00377426" w:rsidP="0036584A">
            <w:pPr>
              <w:pStyle w:val="MDPI42tablebody"/>
              <w:autoSpaceDE w:val="0"/>
              <w:autoSpaceDN w:val="0"/>
            </w:pPr>
            <w:r w:rsidRPr="0036584A">
              <w:t>3.9</w:t>
            </w:r>
          </w:p>
        </w:tc>
        <w:tc>
          <w:tcPr>
            <w:tcW w:w="613" w:type="dxa"/>
            <w:tcBorders>
              <w:top w:val="single" w:sz="4" w:space="0" w:color="auto"/>
              <w:left w:val="nil"/>
              <w:bottom w:val="nil"/>
              <w:right w:val="nil"/>
            </w:tcBorders>
            <w:shd w:val="clear" w:color="auto" w:fill="auto"/>
            <w:vAlign w:val="center"/>
            <w:hideMark/>
          </w:tcPr>
          <w:p w14:paraId="0E261FE7" w14:textId="77777777" w:rsidR="00377426" w:rsidRPr="0036584A" w:rsidRDefault="00377426" w:rsidP="0036584A">
            <w:pPr>
              <w:pStyle w:val="MDPI42tablebody"/>
              <w:autoSpaceDE w:val="0"/>
              <w:autoSpaceDN w:val="0"/>
            </w:pPr>
            <w:r w:rsidRPr="0036584A">
              <w:t>533.1</w:t>
            </w:r>
          </w:p>
        </w:tc>
        <w:tc>
          <w:tcPr>
            <w:tcW w:w="654" w:type="dxa"/>
            <w:tcBorders>
              <w:top w:val="single" w:sz="4" w:space="0" w:color="auto"/>
              <w:left w:val="nil"/>
              <w:bottom w:val="nil"/>
              <w:right w:val="nil"/>
            </w:tcBorders>
            <w:shd w:val="clear" w:color="auto" w:fill="auto"/>
            <w:vAlign w:val="center"/>
            <w:hideMark/>
          </w:tcPr>
          <w:p w14:paraId="67A2A780" w14:textId="77777777" w:rsidR="00377426" w:rsidRPr="0036584A" w:rsidRDefault="00377426" w:rsidP="0036584A">
            <w:pPr>
              <w:pStyle w:val="MDPI42tablebody"/>
              <w:autoSpaceDE w:val="0"/>
              <w:autoSpaceDN w:val="0"/>
            </w:pPr>
            <w:r w:rsidRPr="0036584A">
              <w:t>416.5</w:t>
            </w:r>
          </w:p>
        </w:tc>
        <w:tc>
          <w:tcPr>
            <w:tcW w:w="826" w:type="dxa"/>
            <w:tcBorders>
              <w:top w:val="single" w:sz="4" w:space="0" w:color="auto"/>
              <w:left w:val="nil"/>
              <w:bottom w:val="nil"/>
              <w:right w:val="nil"/>
            </w:tcBorders>
            <w:shd w:val="clear" w:color="auto" w:fill="auto"/>
            <w:vAlign w:val="center"/>
            <w:hideMark/>
          </w:tcPr>
          <w:p w14:paraId="6600B762" w14:textId="4DCB648B" w:rsidR="00377426" w:rsidRPr="0036584A" w:rsidRDefault="00377426" w:rsidP="0036584A">
            <w:pPr>
              <w:pStyle w:val="MDPI42tablebody"/>
              <w:autoSpaceDE w:val="0"/>
              <w:autoSpaceDN w:val="0"/>
            </w:pPr>
            <w:r w:rsidRPr="0036584A">
              <w:t>957.2</w:t>
            </w:r>
            <w:r w:rsidR="000C02B3">
              <w:t xml:space="preserve"> </w:t>
            </w:r>
            <w:r w:rsidRPr="0036584A">
              <w:rPr>
                <w:vertAlign w:val="superscript"/>
              </w:rPr>
              <w:t>f</w:t>
            </w:r>
          </w:p>
        </w:tc>
      </w:tr>
      <w:tr w:rsidR="00D60B05" w:rsidRPr="0036584A" w14:paraId="15A257A3" w14:textId="77777777" w:rsidTr="00F81558">
        <w:trPr>
          <w:jc w:val="center"/>
        </w:trPr>
        <w:tc>
          <w:tcPr>
            <w:tcW w:w="567" w:type="dxa"/>
            <w:vMerge/>
            <w:tcBorders>
              <w:top w:val="nil"/>
              <w:left w:val="nil"/>
              <w:bottom w:val="single" w:sz="12" w:space="0" w:color="000000"/>
              <w:right w:val="nil"/>
            </w:tcBorders>
            <w:vAlign w:val="center"/>
            <w:hideMark/>
          </w:tcPr>
          <w:p w14:paraId="348BED47"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771A9F3F"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535C27A6"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1169FD9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A31A3F4"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4D6BA048"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nil"/>
              <w:left w:val="nil"/>
              <w:bottom w:val="nil"/>
              <w:right w:val="nil"/>
            </w:tcBorders>
            <w:shd w:val="clear" w:color="auto" w:fill="auto"/>
            <w:vAlign w:val="center"/>
            <w:hideMark/>
          </w:tcPr>
          <w:p w14:paraId="34F0BF6D"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nil"/>
              <w:left w:val="nil"/>
              <w:bottom w:val="nil"/>
              <w:right w:val="nil"/>
            </w:tcBorders>
            <w:shd w:val="clear" w:color="auto" w:fill="auto"/>
            <w:vAlign w:val="center"/>
            <w:hideMark/>
          </w:tcPr>
          <w:p w14:paraId="12EC873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170B77C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DFE2B37" w14:textId="77777777" w:rsidR="00377426" w:rsidRPr="0036584A" w:rsidRDefault="00377426" w:rsidP="0036584A">
            <w:pPr>
              <w:pStyle w:val="MDPI42tablebody"/>
              <w:autoSpaceDE w:val="0"/>
              <w:autoSpaceDN w:val="0"/>
            </w:pPr>
            <w:r w:rsidRPr="0036584A">
              <w:t>1.03</w:t>
            </w:r>
          </w:p>
        </w:tc>
        <w:tc>
          <w:tcPr>
            <w:tcW w:w="613" w:type="dxa"/>
            <w:tcBorders>
              <w:top w:val="nil"/>
              <w:left w:val="nil"/>
              <w:bottom w:val="nil"/>
              <w:right w:val="nil"/>
            </w:tcBorders>
            <w:shd w:val="clear" w:color="auto" w:fill="auto"/>
            <w:vAlign w:val="center"/>
            <w:hideMark/>
          </w:tcPr>
          <w:p w14:paraId="0ACC9960" w14:textId="77777777" w:rsidR="00377426" w:rsidRPr="0036584A" w:rsidRDefault="00377426" w:rsidP="0036584A">
            <w:pPr>
              <w:pStyle w:val="MDPI42tablebody"/>
              <w:autoSpaceDE w:val="0"/>
              <w:autoSpaceDN w:val="0"/>
            </w:pPr>
            <w:r w:rsidRPr="0036584A">
              <w:t>5.18</w:t>
            </w:r>
          </w:p>
        </w:tc>
        <w:tc>
          <w:tcPr>
            <w:tcW w:w="766" w:type="dxa"/>
            <w:tcBorders>
              <w:top w:val="nil"/>
              <w:left w:val="nil"/>
              <w:bottom w:val="nil"/>
              <w:right w:val="nil"/>
            </w:tcBorders>
            <w:shd w:val="clear" w:color="auto" w:fill="auto"/>
            <w:vAlign w:val="center"/>
            <w:hideMark/>
          </w:tcPr>
          <w:p w14:paraId="6624BAC9"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2A1E92BA"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71EFBE03"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15596E21" w14:textId="77777777" w:rsidR="00377426" w:rsidRPr="0036584A" w:rsidRDefault="00377426" w:rsidP="0036584A">
            <w:pPr>
              <w:pStyle w:val="MDPI42tablebody"/>
              <w:autoSpaceDE w:val="0"/>
              <w:autoSpaceDN w:val="0"/>
            </w:pPr>
            <w:r w:rsidRPr="0036584A">
              <w:t>7.55</w:t>
            </w:r>
          </w:p>
        </w:tc>
        <w:tc>
          <w:tcPr>
            <w:tcW w:w="654" w:type="dxa"/>
            <w:tcBorders>
              <w:top w:val="nil"/>
              <w:left w:val="nil"/>
              <w:bottom w:val="nil"/>
              <w:right w:val="nil"/>
            </w:tcBorders>
            <w:shd w:val="clear" w:color="auto" w:fill="auto"/>
            <w:vAlign w:val="center"/>
            <w:hideMark/>
          </w:tcPr>
          <w:p w14:paraId="22E2B757" w14:textId="77777777" w:rsidR="00377426" w:rsidRPr="0036584A" w:rsidRDefault="00377426" w:rsidP="0036584A">
            <w:pPr>
              <w:pStyle w:val="MDPI42tablebody"/>
              <w:autoSpaceDE w:val="0"/>
              <w:autoSpaceDN w:val="0"/>
            </w:pPr>
            <w:r w:rsidRPr="0036584A">
              <w:t>20.15</w:t>
            </w:r>
          </w:p>
        </w:tc>
        <w:tc>
          <w:tcPr>
            <w:tcW w:w="826" w:type="dxa"/>
            <w:tcBorders>
              <w:top w:val="nil"/>
              <w:left w:val="nil"/>
              <w:bottom w:val="nil"/>
              <w:right w:val="nil"/>
            </w:tcBorders>
            <w:shd w:val="clear" w:color="auto" w:fill="auto"/>
            <w:vAlign w:val="center"/>
            <w:hideMark/>
          </w:tcPr>
          <w:p w14:paraId="6EA045CA" w14:textId="77777777" w:rsidR="00377426" w:rsidRPr="0036584A" w:rsidRDefault="00377426" w:rsidP="0036584A">
            <w:pPr>
              <w:pStyle w:val="MDPI42tablebody"/>
              <w:autoSpaceDE w:val="0"/>
              <w:autoSpaceDN w:val="0"/>
            </w:pPr>
          </w:p>
        </w:tc>
      </w:tr>
      <w:tr w:rsidR="0036584A" w:rsidRPr="0036584A" w14:paraId="3ADD44C5" w14:textId="77777777" w:rsidTr="00F81558">
        <w:trPr>
          <w:jc w:val="center"/>
        </w:trPr>
        <w:tc>
          <w:tcPr>
            <w:tcW w:w="567" w:type="dxa"/>
            <w:vMerge/>
            <w:tcBorders>
              <w:top w:val="nil"/>
              <w:left w:val="nil"/>
              <w:bottom w:val="single" w:sz="8" w:space="0" w:color="auto"/>
              <w:right w:val="nil"/>
            </w:tcBorders>
            <w:vAlign w:val="center"/>
            <w:hideMark/>
          </w:tcPr>
          <w:p w14:paraId="1008C86F" w14:textId="77777777" w:rsidR="00377426" w:rsidRPr="0036584A" w:rsidRDefault="00377426" w:rsidP="0036584A">
            <w:pPr>
              <w:pStyle w:val="MDPI42tablebody"/>
              <w:autoSpaceDE w:val="0"/>
              <w:autoSpaceDN w:val="0"/>
            </w:pPr>
          </w:p>
        </w:tc>
        <w:tc>
          <w:tcPr>
            <w:tcW w:w="993" w:type="dxa"/>
            <w:tcBorders>
              <w:top w:val="nil"/>
              <w:left w:val="nil"/>
              <w:bottom w:val="single" w:sz="8" w:space="0" w:color="auto"/>
              <w:right w:val="nil"/>
            </w:tcBorders>
            <w:shd w:val="clear" w:color="000000" w:fill="FFFFFF"/>
            <w:vAlign w:val="center"/>
            <w:hideMark/>
          </w:tcPr>
          <w:p w14:paraId="3BFDF0FD"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8" w:space="0" w:color="auto"/>
              <w:right w:val="nil"/>
            </w:tcBorders>
            <w:shd w:val="clear" w:color="000000" w:fill="FFFFFF"/>
            <w:vAlign w:val="center"/>
            <w:hideMark/>
          </w:tcPr>
          <w:p w14:paraId="1812E943" w14:textId="5DDC6757"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8" w:space="0" w:color="auto"/>
              <w:right w:val="nil"/>
            </w:tcBorders>
            <w:shd w:val="clear" w:color="000000" w:fill="FFFFFF"/>
            <w:vAlign w:val="center"/>
            <w:hideMark/>
          </w:tcPr>
          <w:p w14:paraId="288B7087" w14:textId="6B754D7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0868C5EF" w14:textId="0E29DEC5"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8" w:space="0" w:color="auto"/>
              <w:right w:val="nil"/>
            </w:tcBorders>
            <w:shd w:val="clear" w:color="000000" w:fill="FFFFFF"/>
            <w:vAlign w:val="center"/>
            <w:hideMark/>
          </w:tcPr>
          <w:p w14:paraId="367E21F7" w14:textId="7753EDE0" w:rsidR="00377426" w:rsidRPr="0036584A" w:rsidRDefault="00D60B05" w:rsidP="0036584A">
            <w:pPr>
              <w:pStyle w:val="MDPI42tablebody"/>
              <w:autoSpaceDE w:val="0"/>
              <w:autoSpaceDN w:val="0"/>
            </w:pPr>
            <w:r w:rsidRPr="00D60B05">
              <w:t xml:space="preserve"> </w:t>
            </w:r>
          </w:p>
        </w:tc>
        <w:tc>
          <w:tcPr>
            <w:tcW w:w="760" w:type="dxa"/>
            <w:tcBorders>
              <w:top w:val="nil"/>
              <w:left w:val="nil"/>
              <w:bottom w:val="single" w:sz="8" w:space="0" w:color="auto"/>
              <w:right w:val="nil"/>
            </w:tcBorders>
            <w:shd w:val="clear" w:color="000000" w:fill="FFFFFF"/>
            <w:vAlign w:val="center"/>
            <w:hideMark/>
          </w:tcPr>
          <w:p w14:paraId="1FE9C6CA" w14:textId="69D9A10F"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8" w:space="0" w:color="auto"/>
              <w:right w:val="nil"/>
            </w:tcBorders>
            <w:shd w:val="clear" w:color="000000" w:fill="FFFFFF"/>
            <w:vAlign w:val="center"/>
            <w:hideMark/>
          </w:tcPr>
          <w:p w14:paraId="667C06DA" w14:textId="5D04B1DC"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3F1FC05F" w14:textId="182836F7"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4023DAEC" w14:textId="77777777" w:rsidR="00377426" w:rsidRPr="0036584A" w:rsidRDefault="00377426" w:rsidP="0036584A">
            <w:pPr>
              <w:pStyle w:val="MDPI42tablebody"/>
              <w:autoSpaceDE w:val="0"/>
              <w:autoSpaceDN w:val="0"/>
            </w:pPr>
            <w:r w:rsidRPr="0036584A">
              <w:t>0.03</w:t>
            </w:r>
          </w:p>
        </w:tc>
        <w:tc>
          <w:tcPr>
            <w:tcW w:w="613" w:type="dxa"/>
            <w:tcBorders>
              <w:top w:val="nil"/>
              <w:left w:val="nil"/>
              <w:bottom w:val="single" w:sz="8" w:space="0" w:color="auto"/>
              <w:right w:val="nil"/>
            </w:tcBorders>
            <w:shd w:val="clear" w:color="000000" w:fill="FFFFFF"/>
            <w:vAlign w:val="center"/>
            <w:hideMark/>
          </w:tcPr>
          <w:p w14:paraId="3A92647B" w14:textId="77777777" w:rsidR="00377426" w:rsidRPr="0036584A" w:rsidRDefault="00377426" w:rsidP="0036584A">
            <w:pPr>
              <w:pStyle w:val="MDPI42tablebody"/>
              <w:autoSpaceDE w:val="0"/>
              <w:autoSpaceDN w:val="0"/>
            </w:pPr>
            <w:r w:rsidRPr="0036584A">
              <w:t>0.26</w:t>
            </w:r>
          </w:p>
        </w:tc>
        <w:tc>
          <w:tcPr>
            <w:tcW w:w="766" w:type="dxa"/>
            <w:tcBorders>
              <w:top w:val="nil"/>
              <w:left w:val="nil"/>
              <w:bottom w:val="single" w:sz="8" w:space="0" w:color="auto"/>
              <w:right w:val="nil"/>
            </w:tcBorders>
            <w:shd w:val="clear" w:color="000000" w:fill="FFFFFF"/>
            <w:vAlign w:val="center"/>
            <w:hideMark/>
          </w:tcPr>
          <w:p w14:paraId="1D2586DF" w14:textId="59D166BD"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43B3D7BA" w14:textId="515F45AA"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8" w:space="0" w:color="auto"/>
              <w:right w:val="nil"/>
            </w:tcBorders>
            <w:shd w:val="clear" w:color="000000" w:fill="FFFFFF"/>
            <w:vAlign w:val="center"/>
            <w:hideMark/>
          </w:tcPr>
          <w:p w14:paraId="6567D5AE" w14:textId="4F005EE7"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8" w:space="0" w:color="auto"/>
              <w:right w:val="nil"/>
            </w:tcBorders>
            <w:shd w:val="clear" w:color="000000" w:fill="FFFFFF"/>
            <w:vAlign w:val="center"/>
            <w:hideMark/>
          </w:tcPr>
          <w:p w14:paraId="5B7D6F9E" w14:textId="77777777" w:rsidR="00377426" w:rsidRPr="0036584A" w:rsidRDefault="00377426" w:rsidP="0036584A">
            <w:pPr>
              <w:pStyle w:val="MDPI42tablebody"/>
              <w:autoSpaceDE w:val="0"/>
              <w:autoSpaceDN w:val="0"/>
            </w:pPr>
            <w:r w:rsidRPr="0036584A">
              <w:t>0.29</w:t>
            </w:r>
          </w:p>
        </w:tc>
        <w:tc>
          <w:tcPr>
            <w:tcW w:w="654" w:type="dxa"/>
            <w:tcBorders>
              <w:top w:val="nil"/>
              <w:left w:val="nil"/>
              <w:bottom w:val="single" w:sz="8" w:space="0" w:color="auto"/>
              <w:right w:val="nil"/>
            </w:tcBorders>
            <w:shd w:val="clear" w:color="000000" w:fill="FFFFFF"/>
            <w:vAlign w:val="center"/>
            <w:hideMark/>
          </w:tcPr>
          <w:p w14:paraId="762FE074" w14:textId="77777777" w:rsidR="00377426" w:rsidRPr="0036584A" w:rsidRDefault="00377426" w:rsidP="0036584A">
            <w:pPr>
              <w:pStyle w:val="MDPI42tablebody"/>
              <w:autoSpaceDE w:val="0"/>
              <w:autoSpaceDN w:val="0"/>
            </w:pPr>
            <w:r w:rsidRPr="0036584A">
              <w:t>0.41</w:t>
            </w:r>
          </w:p>
        </w:tc>
        <w:tc>
          <w:tcPr>
            <w:tcW w:w="826" w:type="dxa"/>
            <w:tcBorders>
              <w:top w:val="nil"/>
              <w:left w:val="nil"/>
              <w:bottom w:val="single" w:sz="8" w:space="0" w:color="auto"/>
              <w:right w:val="nil"/>
            </w:tcBorders>
            <w:shd w:val="clear" w:color="auto" w:fill="auto"/>
            <w:noWrap/>
            <w:vAlign w:val="center"/>
            <w:hideMark/>
          </w:tcPr>
          <w:p w14:paraId="25C2BD1A" w14:textId="5C459D15" w:rsidR="00377426" w:rsidRPr="0036584A" w:rsidRDefault="00D60B05" w:rsidP="0036584A">
            <w:pPr>
              <w:pStyle w:val="MDPI42tablebody"/>
              <w:autoSpaceDE w:val="0"/>
              <w:autoSpaceDN w:val="0"/>
              <w:rPr>
                <w:rFonts w:ascii="Calibri" w:hAnsi="Calibri"/>
                <w:szCs w:val="22"/>
              </w:rPr>
            </w:pPr>
            <w:r w:rsidRPr="00D60B05">
              <w:rPr>
                <w:szCs w:val="22"/>
              </w:rPr>
              <w:t xml:space="preserve"> </w:t>
            </w:r>
          </w:p>
        </w:tc>
      </w:tr>
    </w:tbl>
    <w:p w14:paraId="5BC214D7" w14:textId="78DC4ECC" w:rsidR="00377426" w:rsidRDefault="00377426" w:rsidP="0036584A">
      <w:pPr>
        <w:pStyle w:val="MDPI43tablefooter"/>
        <w:jc w:val="both"/>
      </w:pPr>
      <w:commentRangeStart w:id="55"/>
      <w:commentRangeStart w:id="56"/>
      <w:r w:rsidRPr="00C601D7">
        <w:rPr>
          <w:highlight w:val="yellow"/>
          <w:rPrChange w:id="57" w:author="Ryan Ruggiero" w:date="2022-01-24T10:58:00Z">
            <w:rPr>
              <w:i/>
              <w:iCs/>
              <w:highlight w:val="yellow"/>
            </w:rPr>
          </w:rPrChange>
        </w:rPr>
        <w:t>Note sampling errors resulted in the following number of missing events and load estimates:</w:t>
      </w:r>
      <w:r w:rsidR="0036584A" w:rsidRPr="00F81558">
        <w:rPr>
          <w:highlight w:val="yellow"/>
        </w:rPr>
        <w:t xml:space="preserve"> </w:t>
      </w:r>
      <w:commentRangeEnd w:id="55"/>
      <w:r w:rsidR="00F81558">
        <w:rPr>
          <w:rStyle w:val="CommentReference"/>
          <w:rFonts w:eastAsia="SimSun" w:cs="Times New Roman"/>
          <w:noProof/>
          <w:lang w:eastAsia="zh-CN" w:bidi="ar-SA"/>
        </w:rPr>
        <w:commentReference w:id="55"/>
      </w:r>
      <w:commentRangeEnd w:id="56"/>
      <w:r w:rsidR="00C601D7">
        <w:rPr>
          <w:rStyle w:val="CommentReference"/>
          <w:rFonts w:eastAsia="SimSun" w:cs="Times New Roman"/>
          <w:noProof/>
          <w:lang w:eastAsia="zh-CN" w:bidi="ar-SA"/>
        </w:rPr>
        <w:commentReference w:id="56"/>
      </w:r>
      <w:r>
        <w:rPr>
          <w:sz w:val="16"/>
          <w:szCs w:val="16"/>
          <w:vertAlign w:val="superscript"/>
        </w:rPr>
        <w:t>a</w:t>
      </w:r>
      <w:r w:rsidR="00D60B05" w:rsidRPr="00D60B05">
        <w:t xml:space="preserve"> </w:t>
      </w:r>
      <w:r>
        <w:t>Growing: 1 event, 171 g/ha, Non-Growing: 4 events, 261 g/ha</w:t>
      </w:r>
      <w:r w:rsidR="0036584A" w:rsidRPr="0036584A">
        <w:rPr>
          <w:sz w:val="16"/>
          <w:szCs w:val="16"/>
        </w:rPr>
        <w:t>;</w:t>
      </w:r>
      <w:r w:rsidR="0036584A">
        <w:rPr>
          <w:sz w:val="16"/>
          <w:szCs w:val="16"/>
        </w:rPr>
        <w:t xml:space="preserve"> </w:t>
      </w:r>
      <w:r>
        <w:rPr>
          <w:sz w:val="16"/>
          <w:szCs w:val="16"/>
          <w:vertAlign w:val="superscript"/>
        </w:rPr>
        <w:t>b</w:t>
      </w:r>
      <w:r w:rsidR="00D60B05" w:rsidRPr="00D60B05">
        <w:t xml:space="preserve"> </w:t>
      </w:r>
      <w:r>
        <w:t>Growing: 3 events, 64 g/ha, Non-Growing: 7 events, 630 g/ha</w:t>
      </w:r>
      <w:r w:rsidR="0036584A">
        <w:t xml:space="preserve">; </w:t>
      </w:r>
      <w:r>
        <w:rPr>
          <w:sz w:val="16"/>
          <w:szCs w:val="16"/>
          <w:vertAlign w:val="superscript"/>
        </w:rPr>
        <w:t>c</w:t>
      </w:r>
      <w:r w:rsidR="00D60B05" w:rsidRPr="00D60B05">
        <w:t xml:space="preserve"> </w:t>
      </w:r>
      <w:r>
        <w:t>Non-Growing: 14 events, 2770 g/ha</w:t>
      </w:r>
      <w:r w:rsidR="0036584A">
        <w:t xml:space="preserve">; </w:t>
      </w:r>
      <w:r>
        <w:rPr>
          <w:sz w:val="16"/>
          <w:szCs w:val="16"/>
          <w:vertAlign w:val="superscript"/>
        </w:rPr>
        <w:t>d</w:t>
      </w:r>
      <w:r w:rsidR="00D60B05" w:rsidRPr="00D60B05">
        <w:t xml:space="preserve"> </w:t>
      </w:r>
      <w:r>
        <w:t>Growing: 1 event, 2 g/ha</w:t>
      </w:r>
      <w:r w:rsidR="0036584A">
        <w:t xml:space="preserve">; </w:t>
      </w:r>
      <w:r>
        <w:rPr>
          <w:sz w:val="16"/>
          <w:szCs w:val="16"/>
          <w:vertAlign w:val="superscript"/>
        </w:rPr>
        <w:t>e</w:t>
      </w:r>
      <w:r w:rsidR="00D60B05" w:rsidRPr="00D60B05">
        <w:t xml:space="preserve"> </w:t>
      </w:r>
      <w:r>
        <w:t>Non-Growing: 14 events, 555 g/ha</w:t>
      </w:r>
      <w:r w:rsidR="0036584A">
        <w:t xml:space="preserve">; </w:t>
      </w:r>
      <w:r>
        <w:rPr>
          <w:sz w:val="16"/>
          <w:szCs w:val="16"/>
          <w:vertAlign w:val="superscript"/>
        </w:rPr>
        <w:t>f</w:t>
      </w:r>
      <w:r w:rsidR="00D60B05" w:rsidRPr="00D60B05">
        <w:t xml:space="preserve"> </w:t>
      </w:r>
      <w:r>
        <w:t>Growing: 1 event, 3 g/ha</w:t>
      </w:r>
      <w:r w:rsidR="0036584A">
        <w:t>.</w:t>
      </w:r>
    </w:p>
    <w:p w14:paraId="700FFEF9" w14:textId="04A0388C" w:rsidR="00377426" w:rsidRPr="0036584A" w:rsidRDefault="0036584A" w:rsidP="0036584A">
      <w:pPr>
        <w:pStyle w:val="MDPI22heading2"/>
        <w:spacing w:before="240"/>
      </w:pPr>
      <w:r w:rsidRPr="0036584A">
        <w:t xml:space="preserve">3.2. </w:t>
      </w:r>
      <w:r w:rsidR="00377426" w:rsidRPr="0036584A">
        <w:t xml:space="preserve">Rainfall, TD </w:t>
      </w:r>
      <w:r w:rsidR="00377426" w:rsidRPr="000C02B3">
        <w:t>Discharge, and P Export Dynamics</w:t>
      </w:r>
    </w:p>
    <w:p w14:paraId="30B58EDE" w14:textId="7D1A5536" w:rsidR="00377426" w:rsidRPr="0036584A" w:rsidRDefault="0036584A" w:rsidP="0036584A">
      <w:pPr>
        <w:pStyle w:val="MDPI23heading3"/>
      </w:pPr>
      <w:r w:rsidRPr="0036584A">
        <w:t xml:space="preserve">3.2.1. </w:t>
      </w:r>
      <w:r w:rsidR="00377426" w:rsidRPr="0036584A">
        <w:t>Seasonal Differences</w:t>
      </w:r>
    </w:p>
    <w:p w14:paraId="4036B097" w14:textId="331014AA" w:rsidR="00377426" w:rsidRPr="003030D2" w:rsidRDefault="00377426" w:rsidP="0036584A">
      <w:pPr>
        <w:pStyle w:val="MDPI31text"/>
      </w:pPr>
      <w:r>
        <w:t xml:space="preserve">In the summer, </w:t>
      </w:r>
      <w:r w:rsidR="00445CA6">
        <w:t xml:space="preserve">the </w:t>
      </w:r>
      <w:r>
        <w:t xml:space="preserve">event maximum rainfall intensity was the highest, and time to peak flow rate and RR were significantly lower than the other </w:t>
      </w:r>
      <w:r w:rsidRPr="000C02B3">
        <w:t xml:space="preserve">seasons (Figure 1). Event </w:t>
      </w:r>
      <w:r>
        <w:t>TP and SRP FWMC in TD were not significantly different between the four seasons, however</w:t>
      </w:r>
      <w:r w:rsidR="00445CA6">
        <w:t>,</w:t>
      </w:r>
      <w:r>
        <w:t xml:space="preserve"> SRP loads were significantly higher in the winter (Figure 1). King et al. </w:t>
      </w:r>
      <w:r w:rsidRPr="006E6F01">
        <w:t>[56]</w:t>
      </w:r>
      <w:r>
        <w:t xml:space="preserve"> found that while TD SRP FWMC </w:t>
      </w:r>
      <w:r w:rsidR="00445CA6">
        <w:t>was</w:t>
      </w:r>
      <w:r>
        <w:t xml:space="preserve"> lowest in the winter, SRP loads were significantly higher than summer and fall values. The winter represents a period when legacy P acts as </w:t>
      </w:r>
      <w:r w:rsidR="00445CA6">
        <w:t xml:space="preserve">a </w:t>
      </w:r>
      <w:r>
        <w:t xml:space="preserve">homogeneous P source during events and thus P is more transport limited </w:t>
      </w:r>
      <w:r w:rsidRPr="006E6F01">
        <w:t>[36]</w:t>
      </w:r>
      <w:r>
        <w:t xml:space="preserve">. SRP FWMC </w:t>
      </w:r>
      <w:r>
        <w:lastRenderedPageBreak/>
        <w:t xml:space="preserve">may be lower in winter because it’s the longest time since P application, thus, legacy P is the main contributing source of P to TD </w:t>
      </w:r>
      <w:r w:rsidRPr="006E6F01">
        <w:t>[36]</w:t>
      </w:r>
      <w:r>
        <w:t xml:space="preserve">. However, since P-mineral soil binding energies decrease due to wetter soils in winter, SRP loading may be higher </w:t>
      </w:r>
      <w:r w:rsidRPr="00937113">
        <w:t>[14]</w:t>
      </w:r>
      <w:r>
        <w:t xml:space="preserve">. </w:t>
      </w:r>
    </w:p>
    <w:p w14:paraId="57FE09B4" w14:textId="77777777" w:rsidR="00377426" w:rsidRPr="00CB76CF" w:rsidRDefault="00377426" w:rsidP="0036584A">
      <w:pPr>
        <w:pStyle w:val="MDPI52figure"/>
      </w:pPr>
      <w:r w:rsidRPr="00D25FC0">
        <w:rPr>
          <w:noProof/>
        </w:rPr>
        <w:drawing>
          <wp:inline distT="0" distB="0" distL="0" distR="0" wp14:anchorId="066687DE" wp14:editId="2676FF61">
            <wp:extent cx="6645910" cy="4112260"/>
            <wp:effectExtent l="0" t="0" r="2540" b="254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a:stretch>
                      <a:fillRect/>
                    </a:stretch>
                  </pic:blipFill>
                  <pic:spPr>
                    <a:xfrm>
                      <a:off x="0" y="0"/>
                      <a:ext cx="6645910" cy="4112260"/>
                    </a:xfrm>
                    <a:prstGeom prst="rect">
                      <a:avLst/>
                    </a:prstGeom>
                  </pic:spPr>
                </pic:pic>
              </a:graphicData>
            </a:graphic>
          </wp:inline>
        </w:drawing>
      </w:r>
    </w:p>
    <w:p w14:paraId="47C71F7F" w14:textId="4A1B6AE1" w:rsidR="00377426" w:rsidRDefault="0036584A" w:rsidP="0036584A">
      <w:pPr>
        <w:pStyle w:val="MDPI51figurecaption"/>
        <w:jc w:val="both"/>
      </w:pPr>
      <w:r w:rsidRPr="0036584A">
        <w:rPr>
          <w:b/>
        </w:rPr>
        <w:t xml:space="preserve">Figure 1. </w:t>
      </w:r>
      <w:r w:rsidR="00377426">
        <w:t>Boxplots of TD discharge and rainfall metrics for four hydrologic seasons (Fall: Oct</w:t>
      </w:r>
      <w:r w:rsidR="000C02B3">
        <w:t>ober–</w:t>
      </w:r>
      <w:r w:rsidR="00377426">
        <w:t>Dec</w:t>
      </w:r>
      <w:r w:rsidR="000C02B3">
        <w:t>ember</w:t>
      </w:r>
      <w:r w:rsidR="00377426">
        <w:t>, Winter: Jan</w:t>
      </w:r>
      <w:r w:rsidR="000C02B3">
        <w:t>uary–</w:t>
      </w:r>
      <w:r w:rsidR="00377426">
        <w:t>Mar</w:t>
      </w:r>
      <w:r w:rsidR="000C02B3">
        <w:t>ch</w:t>
      </w:r>
      <w:r w:rsidR="00377426">
        <w:t>, Spring: Apr</w:t>
      </w:r>
      <w:r w:rsidR="000C02B3">
        <w:t>il–</w:t>
      </w:r>
      <w:r w:rsidR="00377426">
        <w:t>June, Summer: July</w:t>
      </w:r>
      <w:r w:rsidR="000C02B3">
        <w:t>–</w:t>
      </w:r>
      <w:r w:rsidR="00377426">
        <w:t>Sep</w:t>
      </w:r>
      <w:r w:rsidR="000C02B3">
        <w:t>tember</w:t>
      </w:r>
      <w:r w:rsidR="00377426">
        <w:t>). Letters denote significant differences between seasons. Jitter is used for plotting only and does not correspond to dates.</w:t>
      </w:r>
    </w:p>
    <w:p w14:paraId="31BD4198" w14:textId="3AD9FE62" w:rsidR="00377426" w:rsidRDefault="00377426" w:rsidP="0036584A">
      <w:pPr>
        <w:pStyle w:val="MDPI31text"/>
      </w:pPr>
      <w:r>
        <w:t>The mean event TD RR was 44%; F1 and DCN had mean RR of 55% and 54% respectively, while DCS had a mean of 26% (</w:t>
      </w:r>
      <w:r w:rsidRPr="00144DBE">
        <w:rPr>
          <w:highlight w:val="cyan"/>
        </w:rPr>
        <w:t>Table S</w:t>
      </w:r>
      <w:ins w:id="58" w:author="Ryan Ruggiero" w:date="2022-01-24T10:56:00Z">
        <w:r w:rsidR="00DE54CB">
          <w:rPr>
            <w:highlight w:val="cyan"/>
          </w:rPr>
          <w:t>3</w:t>
        </w:r>
      </w:ins>
      <w:del w:id="59" w:author="Ryan Ruggiero" w:date="2022-01-24T10:56:00Z">
        <w:r w:rsidRPr="00144DBE" w:rsidDel="00DE54CB">
          <w:rPr>
            <w:highlight w:val="cyan"/>
          </w:rPr>
          <w:delText>2</w:delText>
        </w:r>
      </w:del>
      <w:r>
        <w:t xml:space="preserve">). There were 5 events where RR </w:t>
      </w:r>
      <w:r w:rsidR="00445CA6">
        <w:t>was</w:t>
      </w:r>
      <w:r>
        <w:t xml:space="preserve"> greater than one, all of which corresponded to fall rain-on-snow events. Mean RR at DCN during the NG season of the 2020 WY was 94% (Table 2), suggesting that shallow </w:t>
      </w:r>
      <w:r w:rsidR="00445CA6">
        <w:t>groundwater</w:t>
      </w:r>
      <w:r>
        <w:t xml:space="preserve"> was significantly augmenting event flows at this site during this period. At the field scale with extremely </w:t>
      </w:r>
      <w:r w:rsidR="00445CA6">
        <w:t>fine-textured</w:t>
      </w:r>
      <w:r>
        <w:t xml:space="preserve"> clay soils, relatively short response times to rainfall and flashy hydrographs are usually attributed to PFP </w:t>
      </w:r>
      <w:r w:rsidRPr="00937113">
        <w:t>[13</w:t>
      </w:r>
      <w:r w:rsidR="000C02B3">
        <w:t>,</w:t>
      </w:r>
      <w:r w:rsidRPr="00937113">
        <w:t>22]</w:t>
      </w:r>
      <w:r>
        <w:t xml:space="preserve">. During the NG season soils stay wetter for longer and may be closer to field capacity. Thus, clay soils would be expected to swell and the PFP network would decrease </w:t>
      </w:r>
      <w:r w:rsidRPr="006E6F01">
        <w:t>[57]</w:t>
      </w:r>
      <w:r>
        <w:t xml:space="preserve">. However, rapid TD response to rainfall occurred throughout this study and over a large range of AMC. This suggests that PFP </w:t>
      </w:r>
      <w:r w:rsidR="00445CA6">
        <w:t>was</w:t>
      </w:r>
      <w:r>
        <w:t xml:space="preserve"> highly active regardless of AMC, which agrees with others who have found that PFP activity persists during the non-growing season in </w:t>
      </w:r>
      <w:r w:rsidR="00445CA6">
        <w:t>fine-textured</w:t>
      </w:r>
      <w:r>
        <w:t xml:space="preserve"> soils </w:t>
      </w:r>
      <w:r w:rsidRPr="00937113">
        <w:t>[17</w:t>
      </w:r>
      <w:r w:rsidR="004B5A20">
        <w:t>,</w:t>
      </w:r>
      <w:r w:rsidRPr="00937113">
        <w:t>21</w:t>
      </w:r>
      <w:r w:rsidR="004B5A20">
        <w:t>,</w:t>
      </w:r>
      <w:r w:rsidRPr="00937113">
        <w:t>58]</w:t>
      </w:r>
      <w:r>
        <w:t xml:space="preserve">. PFP transport to TD in this study could also be a function of the recent TD installations (2016 at F1 and 2018 at DC). Tiles backfilled incorrectly or backfilled during a drought period when soils are dry and blocky may result in large PFP that exist directly over TD laterals, which may not diminish until years of freeze-thaw cycles help settle the backfill material </w:t>
      </w:r>
      <w:r w:rsidRPr="006E6F01">
        <w:t>[59]</w:t>
      </w:r>
      <w:r>
        <w:t>.</w:t>
      </w:r>
    </w:p>
    <w:p w14:paraId="45657516" w14:textId="77777777" w:rsidR="004B5A20" w:rsidRDefault="004B5A20">
      <w:pPr>
        <w:spacing w:line="240" w:lineRule="auto"/>
        <w:jc w:val="left"/>
        <w:rPr>
          <w:rFonts w:eastAsia="Times New Roman"/>
          <w:noProof w:val="0"/>
          <w:snapToGrid w:val="0"/>
          <w:szCs w:val="22"/>
          <w:lang w:eastAsia="de-DE" w:bidi="en-US"/>
        </w:rPr>
      </w:pPr>
      <w:r>
        <w:br w:type="page"/>
      </w:r>
    </w:p>
    <w:p w14:paraId="448A306C" w14:textId="0A10E673" w:rsidR="00377426" w:rsidRPr="0036584A" w:rsidRDefault="0036584A" w:rsidP="0036584A">
      <w:pPr>
        <w:pStyle w:val="MDPI23heading3"/>
        <w:spacing w:before="240"/>
      </w:pPr>
      <w:r w:rsidRPr="0036584A">
        <w:lastRenderedPageBreak/>
        <w:t xml:space="preserve">3.2.2. </w:t>
      </w:r>
      <w:r w:rsidR="00377426" w:rsidRPr="0036584A">
        <w:t>P Export Relative to P Application Periods</w:t>
      </w:r>
    </w:p>
    <w:p w14:paraId="04706EAA" w14:textId="77CF6A28" w:rsidR="00377426" w:rsidRDefault="00377426" w:rsidP="0036584A">
      <w:pPr>
        <w:pStyle w:val="MDPI31text"/>
      </w:pPr>
      <w:r>
        <w:t>Days since P application was the better predictor of event TP and SRP loads, peak sample concentrations, and FWMC, as opposed to days since MI (</w:t>
      </w:r>
      <w:r w:rsidRPr="00144DBE">
        <w:rPr>
          <w:highlight w:val="green"/>
        </w:rPr>
        <w:t>Figure S</w:t>
      </w:r>
      <w:ins w:id="60" w:author="Ryan Ruggiero" w:date="2022-01-24T10:36:00Z">
        <w:r w:rsidR="0029085F">
          <w:rPr>
            <w:highlight w:val="green"/>
          </w:rPr>
          <w:t>5</w:t>
        </w:r>
      </w:ins>
      <w:del w:id="61" w:author="Ryan Ruggiero" w:date="2022-01-24T10:36:00Z">
        <w:r w:rsidRPr="00144DBE" w:rsidDel="0029085F">
          <w:rPr>
            <w:highlight w:val="green"/>
          </w:rPr>
          <w:delText>2</w:delText>
        </w:r>
      </w:del>
      <w:r>
        <w:t xml:space="preserve">). Nevertheless, P concentrations in event samples and event FWMC were highest </w:t>
      </w:r>
      <w:r w:rsidR="00445CA6">
        <w:t>post-MI</w:t>
      </w:r>
      <w:r>
        <w:t>. There were four MI periods observed during this study, i.e.</w:t>
      </w:r>
      <w:r w:rsidR="00D60B05">
        <w:t>,</w:t>
      </w:r>
      <w:r>
        <w:t xml:space="preserve"> the autumns of each year. There was moderate and severe drought pre-MI in the falls of the 2019 and 2021 WY, respectively, while conditions pre-MI in the 2020 and 2022 WY were abnormally dry and normal, respectively. In the falls of the drier years, event TP export through TD was relatively low because of small FWMC (&lt;1000 ugP/L) and small event discharges in the 2019 and 2021 WY, respectively. In the falls of the wetter years, event FWMC remained elevated throughout the fall (&gt;1000 ug P/L), </w:t>
      </w:r>
      <w:r w:rsidR="00445CA6">
        <w:t>whereas</w:t>
      </w:r>
      <w:r>
        <w:t xml:space="preserve"> in the 2020 WY</w:t>
      </w:r>
      <w:r w:rsidR="00445CA6">
        <w:t>,</w:t>
      </w:r>
      <w:r>
        <w:t xml:space="preserve"> the result was that fall events contributed to most of the annual P export. P concentrations in TD were also elevated following the P application periods later in the WY, namely</w:t>
      </w:r>
      <w:r w:rsidR="00445CA6">
        <w:t>,</w:t>
      </w:r>
      <w:r>
        <w:t xml:space="preserve"> post cover crop termination and during planting. In 2019, 2020, and 2021 WY, P concentrations in event samples post cover crop termination were elevated relative to events prior. As the glyphosate-P application rates were relatively small (Table 1), this suggests that the cover crop was the main contributing P-source during this period, which can occur during the spring thaw if their cells lyse over winter </w:t>
      </w:r>
      <w:r w:rsidRPr="006E6F01">
        <w:t>[60]</w:t>
      </w:r>
      <w:r>
        <w:t xml:space="preserve">. In the 2019 WY, the only year that had events </w:t>
      </w:r>
      <w:r w:rsidR="00445CA6">
        <w:t>post-planting</w:t>
      </w:r>
      <w:r>
        <w:t xml:space="preserve"> and post fertilizer application, event peak P concentrations spiked slightly higher post fertilizer application than post cover crop termination.</w:t>
      </w:r>
    </w:p>
    <w:p w14:paraId="6852118C" w14:textId="7B81167D" w:rsidR="00377426" w:rsidRDefault="00377426" w:rsidP="0036584A">
      <w:pPr>
        <w:pStyle w:val="MDPI31text"/>
      </w:pPr>
      <w:r>
        <w:t xml:space="preserve">The relationship between P transport and AMC in this study is contrasted to other studies that have shown that event P transport to TD on clay soils is reduced during wetter AMC due to the swelling of desiccation cracks </w:t>
      </w:r>
      <w:r w:rsidRPr="00A54C32">
        <w:t>[61]</w:t>
      </w:r>
      <w:r>
        <w:t>. While the PFP network may have been reduced during wetter AMC via the shrink-swell nature of the soils, here, we were unable to show evidence of this. This can partly be attributed to the coarse nature of measurements, i.e.</w:t>
      </w:r>
      <w:r w:rsidR="00D60B05">
        <w:t>,</w:t>
      </w:r>
      <w:r>
        <w:t xml:space="preserve"> we did not examine the soil profile. Nevertheless, throughout our study, TD hydrographs responded rapidly to rainfall and had flashy rising and falling limbs suggesting that most event flows were transported through highly active PFP regardless of the AMC. Granted we believe that the PFP network represented a maximum condition during this study period because of several factors, including prolonged drought, recent TD installations, and subsoiling.</w:t>
      </w:r>
    </w:p>
    <w:p w14:paraId="2F7824FE" w14:textId="6CC7D0DE" w:rsidR="00377426" w:rsidRDefault="00377426" w:rsidP="0036584A">
      <w:pPr>
        <w:pStyle w:val="MDPI31text"/>
      </w:pPr>
      <w:bookmarkStart w:id="62" w:name="_Hlk92550030"/>
      <w:r>
        <w:t>Because of the relationships between P export and AMC, and that P export decreased as the time since P application increased, our findings suggest that TD</w:t>
      </w:r>
      <w:r w:rsidRPr="00981593">
        <w:t xml:space="preserve"> P loads</w:t>
      </w:r>
      <w:r>
        <w:t xml:space="preserve"> could be reduced i</w:t>
      </w:r>
      <w:r w:rsidRPr="00981593">
        <w:t>f MI</w:t>
      </w:r>
      <w:r>
        <w:t>/P application is timed.</w:t>
      </w:r>
      <w:r w:rsidRPr="00981593">
        <w:t xml:space="preserve"> </w:t>
      </w:r>
      <w:r>
        <w:t>In some crops, the ideal time might</w:t>
      </w:r>
      <w:r w:rsidRPr="00981593">
        <w:t xml:space="preserve"> be </w:t>
      </w:r>
      <w:r>
        <w:t xml:space="preserve">during the growing season, </w:t>
      </w:r>
      <w:r w:rsidRPr="00981593">
        <w:t>when plant P uptake</w:t>
      </w:r>
      <w:r>
        <w:t xml:space="preserve"> and soil vegetative cover</w:t>
      </w:r>
      <w:r w:rsidRPr="00981593">
        <w:t xml:space="preserve"> </w:t>
      </w:r>
      <w:r w:rsidR="00445CA6">
        <w:t>are</w:t>
      </w:r>
      <w:r w:rsidRPr="00981593">
        <w:t xml:space="preserve"> at a maximum</w:t>
      </w:r>
      <w:r>
        <w:t xml:space="preserve">, but this is not possible in many annual crops due to the inability to access the field without damaging the crop. </w:t>
      </w:r>
      <w:r w:rsidRPr="00981593">
        <w:t>Another ideal time for MI</w:t>
      </w:r>
      <w:r>
        <w:t>/P application</w:t>
      </w:r>
      <w:r w:rsidRPr="00981593">
        <w:t xml:space="preserve"> would be when PFP </w:t>
      </w:r>
      <w:r w:rsidR="00ED123A">
        <w:t>is</w:t>
      </w:r>
      <w:r w:rsidRPr="00981593">
        <w:t xml:space="preserve"> minimized, and matrix flow dominates TD.</w:t>
      </w:r>
      <w:r>
        <w:t xml:space="preserve"> This could be during the non-growing season when the clay soils swell and PFPs close, however in cold climates manure application is often prohibited during the winter months to reduce surface P losses from manure application on frozen or saturated soils.</w:t>
      </w:r>
      <w:bookmarkEnd w:id="62"/>
    </w:p>
    <w:p w14:paraId="2F2FE4CA" w14:textId="470F258D" w:rsidR="00377426" w:rsidRPr="0036584A" w:rsidRDefault="0036584A" w:rsidP="0036584A">
      <w:pPr>
        <w:pStyle w:val="MDPI23heading3"/>
        <w:spacing w:before="240"/>
      </w:pPr>
      <w:r w:rsidRPr="0036584A">
        <w:t xml:space="preserve">3.2.3. </w:t>
      </w:r>
      <w:r w:rsidR="00377426" w:rsidRPr="0036584A">
        <w:t xml:space="preserve">P Concentrations in TD </w:t>
      </w:r>
      <w:r w:rsidR="00EF64AC">
        <w:t>d</w:t>
      </w:r>
      <w:r w:rsidR="00377426" w:rsidRPr="0036584A">
        <w:t>uring Events</w:t>
      </w:r>
    </w:p>
    <w:p w14:paraId="5B68DBEB" w14:textId="3668328E" w:rsidR="00377426" w:rsidRDefault="00377426" w:rsidP="0036584A">
      <w:pPr>
        <w:pStyle w:val="MDPI31text"/>
      </w:pPr>
      <w:r>
        <w:t>There were 840 TD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TD due to high variability at low flow rates </w:t>
      </w:r>
      <w:r w:rsidRPr="00937113">
        <w:t>[17</w:t>
      </w:r>
      <w:r w:rsidR="004B5A20">
        <w:t>,</w:t>
      </w:r>
      <w:r w:rsidRPr="00937113">
        <w:t>47]</w:t>
      </w:r>
      <w:r>
        <w:t xml:space="preserve">. In this study, the highest TP and SRP concentrations were </w:t>
      </w:r>
      <w:r w:rsidR="00ED123A">
        <w:t>post-MI</w:t>
      </w:r>
      <w:r>
        <w:t xml:space="preserve"> and coincided with initial event samples. When removing samples that occurred within the first hour of the event, the relationship between SRP concentrations and </w:t>
      </w:r>
      <w:r w:rsidR="00ED123A">
        <w:t xml:space="preserve">the </w:t>
      </w:r>
      <w:r>
        <w:t xml:space="preserve">flow rate was significant, and when removing samples taken within the first 10 </w:t>
      </w:r>
      <w:r w:rsidR="00D60B05">
        <w:t>h</w:t>
      </w:r>
      <w:r>
        <w:t>, linear trends drastically improved (</w:t>
      </w:r>
      <w:r w:rsidRPr="004B5A20">
        <w:t>Figure 2).</w:t>
      </w:r>
    </w:p>
    <w:p w14:paraId="60C9AB99" w14:textId="098FF9C3" w:rsidR="00377426" w:rsidRDefault="0036584A" w:rsidP="0036584A">
      <w:pPr>
        <w:pStyle w:val="MDPI52figure"/>
      </w:pPr>
      <w:r>
        <w:rPr>
          <w:noProof/>
        </w:rPr>
        <w:lastRenderedPageBreak/>
        <w:drawing>
          <wp:inline distT="0" distB="0" distL="0" distR="0" wp14:anchorId="08CCF623" wp14:editId="0E590E8D">
            <wp:extent cx="5096510" cy="35909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510" cy="3590925"/>
                    </a:xfrm>
                    <a:prstGeom prst="rect">
                      <a:avLst/>
                    </a:prstGeom>
                    <a:noFill/>
                  </pic:spPr>
                </pic:pic>
              </a:graphicData>
            </a:graphic>
          </wp:inline>
        </w:drawing>
      </w:r>
    </w:p>
    <w:p w14:paraId="3901B772" w14:textId="2A31F832" w:rsidR="00377426" w:rsidRDefault="0036584A" w:rsidP="0036584A">
      <w:pPr>
        <w:pStyle w:val="MDPI51figurecaption"/>
        <w:jc w:val="both"/>
      </w:pPr>
      <w:r w:rsidRPr="0036584A">
        <w:rPr>
          <w:b/>
        </w:rPr>
        <w:t xml:space="preserve">Figure 2. </w:t>
      </w:r>
      <w:r w:rsidR="00377426">
        <w:t xml:space="preserve">Event TP and SRP concentrations as a function of TD flow rate. Regressions were performed after removing the points in green, i.e., samples taken within the first 10 </w:t>
      </w:r>
      <w:r w:rsidR="00D60B05">
        <w:t>h</w:t>
      </w:r>
      <w:r w:rsidR="00377426">
        <w:t xml:space="preserve"> of events.</w:t>
      </w:r>
    </w:p>
    <w:p w14:paraId="11E757E6" w14:textId="267CC37B" w:rsidR="00377426" w:rsidRDefault="00377426" w:rsidP="0036584A">
      <w:pPr>
        <w:pStyle w:val="MDPI31text"/>
      </w:pPr>
      <w:r>
        <w:t>Post MI, the highest event P concentrations in TD corresponded to the initial hydrograph response, while in the spring and summer, the highest event sample concentrations corresponded to the highest flow rates (</w:t>
      </w:r>
      <w:r w:rsidRPr="00144DBE">
        <w:rPr>
          <w:highlight w:val="green"/>
        </w:rPr>
        <w:t>Figure S</w:t>
      </w:r>
      <w:ins w:id="63" w:author="Ryan Ruggiero" w:date="2022-01-24T10:36:00Z">
        <w:r w:rsidR="0029085F">
          <w:rPr>
            <w:highlight w:val="green"/>
          </w:rPr>
          <w:t>6</w:t>
        </w:r>
      </w:ins>
      <w:del w:id="64" w:author="Ryan Ruggiero" w:date="2022-01-24T10:36:00Z">
        <w:r w:rsidRPr="00144DBE" w:rsidDel="0029085F">
          <w:rPr>
            <w:highlight w:val="green"/>
          </w:rPr>
          <w:delText>3</w:delText>
        </w:r>
      </w:del>
      <w:r w:rsidRPr="00144DBE">
        <w:rPr>
          <w:highlight w:val="green"/>
        </w:rPr>
        <w:t>).</w:t>
      </w:r>
      <w:r>
        <w:t xml:space="preserve"> While this suggests P transport was source limited in the fall (</w:t>
      </w:r>
      <w:r w:rsidR="00ED123A">
        <w:t>post-MI</w:t>
      </w:r>
      <w:r>
        <w:t xml:space="preserve">) and transport limited in the spring (post cover crop termination/fertilizer application), events during the fall also showed transport limitation behavior apart from the samples corresponding to the initial hydrograph rise. The peak of the drought during this study occurred in the fall of 2020, where one large event on 30 </w:t>
      </w:r>
      <w:r w:rsidR="004B5A20" w:rsidRPr="004B5A20">
        <w:t xml:space="preserve">September </w:t>
      </w:r>
      <w:r>
        <w:t xml:space="preserve">occurred 3 days </w:t>
      </w:r>
      <w:r w:rsidR="00ED123A">
        <w:t>post-MI</w:t>
      </w:r>
      <w:r>
        <w:t>, however</w:t>
      </w:r>
      <w:r w:rsidR="00ED123A">
        <w:t>,</w:t>
      </w:r>
      <w:r>
        <w:t xml:space="preserve"> a large soil moisture deficit limited TD flow. There was no TD baseflow after this event and the next event produced a TD response, which was on 12/01. Because of a lack of baseflow, we hypothesize that manure P was still abundant in the surface soils prior to the events in December. Two events in succession in December 2020 are discussed below to highlight the role of AMC on SRP transport under macropore flow. Events on 1</w:t>
      </w:r>
      <w:r w:rsidR="004B5A20">
        <w:t xml:space="preserve"> December </w:t>
      </w:r>
      <w:r>
        <w:t>2020 and 25</w:t>
      </w:r>
      <w:r w:rsidR="00762342">
        <w:t xml:space="preserve"> December </w:t>
      </w:r>
      <w:r>
        <w:t xml:space="preserve">2020 occurred during the drought and there was no baseflow prior to the event. However, soil AMC was much higher for the second event due to snow </w:t>
      </w:r>
      <w:r w:rsidR="00ED123A">
        <w:t>on-field</w:t>
      </w:r>
      <w:r>
        <w:t xml:space="preserve"> prior. Under this condition, peak event TP and SRP concentrations were 3</w:t>
      </w:r>
      <w:r w:rsidR="00762342">
        <w:t>–</w:t>
      </w:r>
      <w:r>
        <w:t>4 times higher than the peak concentrations on 1</w:t>
      </w:r>
      <w:r w:rsidR="00762342">
        <w:t xml:space="preserve"> December </w:t>
      </w:r>
      <w:r>
        <w:t>2020 (</w:t>
      </w:r>
      <w:r w:rsidRPr="00144DBE">
        <w:rPr>
          <w:highlight w:val="green"/>
        </w:rPr>
        <w:t>Figure S</w:t>
      </w:r>
      <w:ins w:id="65" w:author="Ryan Ruggiero" w:date="2022-01-24T10:36:00Z">
        <w:r w:rsidR="0029085F">
          <w:rPr>
            <w:highlight w:val="green"/>
          </w:rPr>
          <w:t>6</w:t>
        </w:r>
      </w:ins>
      <w:del w:id="66" w:author="Ryan Ruggiero" w:date="2022-01-24T10:36:00Z">
        <w:r w:rsidRPr="00144DBE" w:rsidDel="0029085F">
          <w:rPr>
            <w:highlight w:val="green"/>
          </w:rPr>
          <w:delText>3</w:delText>
        </w:r>
      </w:del>
      <w:r>
        <w:t xml:space="preserve">). </w:t>
      </w:r>
    </w:p>
    <w:p w14:paraId="7323D0F8" w14:textId="3BE9C82D" w:rsidR="00377426" w:rsidRDefault="00377426" w:rsidP="0036584A">
      <w:pPr>
        <w:pStyle w:val="MDPI31text"/>
      </w:pPr>
      <w:r>
        <w:t>The use of MI in this study resulted in a highly labile source of P near the surface, which resulted in high SRP concentrations in TD when conditions were ideal for PFP transport of P-laden pre-event water. TD hydrographs may be initiated via unsaturated macropore flow, which originates at the surface and is usually associated with little to no matrix-PFP mixing. As the event continues, flow transitions to saturated macropore flow that transports both event and pre-event (i.e.</w:t>
      </w:r>
      <w:r w:rsidR="00D60B05">
        <w:t>,</w:t>
      </w:r>
      <w:r>
        <w:t xml:space="preserve"> matrix-displaced) water </w:t>
      </w:r>
      <w:r w:rsidRPr="00E73382">
        <w:rPr>
          <w:szCs w:val="24"/>
        </w:rPr>
        <w:t>[23]</w:t>
      </w:r>
      <w:r>
        <w:t>. Matrix-PFP interactions in soils with high labile P (e.g.</w:t>
      </w:r>
      <w:r w:rsidR="00D60B05">
        <w:t>,</w:t>
      </w:r>
      <w:r>
        <w:t xml:space="preserve"> soon after P application and/or high legacy P concentrations) may contribute significantly to SRP concentrations in TD during events under saturated macropore flow because a higher proportion of pre-event-like water is transported </w:t>
      </w:r>
      <w:r w:rsidRPr="00811B2E">
        <w:rPr>
          <w:szCs w:val="24"/>
        </w:rPr>
        <w:t>[23</w:t>
      </w:r>
      <w:r w:rsidR="00762342">
        <w:rPr>
          <w:szCs w:val="24"/>
        </w:rPr>
        <w:t>,</w:t>
      </w:r>
      <w:r w:rsidRPr="00811B2E">
        <w:rPr>
          <w:szCs w:val="24"/>
        </w:rPr>
        <w:t>26]</w:t>
      </w:r>
      <w:r>
        <w:t xml:space="preserve">. However here and in Williams et al. </w:t>
      </w:r>
      <w:r w:rsidRPr="00DA4030">
        <w:rPr>
          <w:szCs w:val="24"/>
        </w:rPr>
        <w:t>[62]</w:t>
      </w:r>
      <w:r>
        <w:t xml:space="preserve">, peak event SRP </w:t>
      </w:r>
      <w:r>
        <w:lastRenderedPageBreak/>
        <w:t xml:space="preserve">concentrations at the beginning of events </w:t>
      </w:r>
      <w:r w:rsidR="00ED123A">
        <w:t>suggest</w:t>
      </w:r>
      <w:r>
        <w:t xml:space="preserve"> that unsaturated macropore flow has the potential to be the </w:t>
      </w:r>
      <w:r w:rsidR="00ED123A">
        <w:t>dominant</w:t>
      </w:r>
      <w:r>
        <w:t xml:space="preserve"> source of TD SRP concentrations if soil AMC is high.</w:t>
      </w:r>
    </w:p>
    <w:p w14:paraId="723F5530" w14:textId="7CC50C9E" w:rsidR="00377426" w:rsidRPr="0036584A" w:rsidRDefault="0036584A" w:rsidP="0036584A">
      <w:pPr>
        <w:pStyle w:val="MDPI22heading2"/>
        <w:spacing w:before="240"/>
      </w:pPr>
      <w:r w:rsidRPr="0036584A">
        <w:t xml:space="preserve">3.3. </w:t>
      </w:r>
      <w:r w:rsidR="00377426" w:rsidRPr="0036584A">
        <w:t>Flow Pathway and Source Connectivity</w:t>
      </w:r>
    </w:p>
    <w:p w14:paraId="02B4175D" w14:textId="463870D7" w:rsidR="00377426" w:rsidRPr="0036584A" w:rsidRDefault="0036584A" w:rsidP="0036584A">
      <w:pPr>
        <w:pStyle w:val="MDPI23heading3"/>
      </w:pPr>
      <w:r w:rsidRPr="0036584A">
        <w:t xml:space="preserve">3.3.1. </w:t>
      </w:r>
      <w:r w:rsidR="00377426" w:rsidRPr="0036584A">
        <w:t>QF, SF, New and Old Water Metrics</w:t>
      </w:r>
    </w:p>
    <w:p w14:paraId="26B0127F" w14:textId="3D6B9980" w:rsidR="00377426" w:rsidRPr="00EE37EA" w:rsidRDefault="00377426" w:rsidP="0036584A">
      <w:pPr>
        <w:pStyle w:val="MDPI31text"/>
      </w:pPr>
      <w:r>
        <w:t xml:space="preserve">Differences in the timing of the two hydrograph separations </w:t>
      </w:r>
      <w:r w:rsidR="00ED123A">
        <w:t>suggest</w:t>
      </w:r>
      <w:r>
        <w:t xml:space="preserve"> that flow pathways were not equivalent to source contributions </w:t>
      </w:r>
      <w:r w:rsidRPr="00937113">
        <w:t>[17]</w:t>
      </w:r>
      <w:r>
        <w:t xml:space="preserve">. On average, the peak of old water occurred over 20 </w:t>
      </w:r>
      <w:r w:rsidR="00D60B05">
        <w:t>h</w:t>
      </w:r>
      <w:r>
        <w:t xml:space="preserve"> prior </w:t>
      </w:r>
      <w:r w:rsidRPr="00762342">
        <w:t xml:space="preserve">to SF (Table 3). Also, the average timing of peak QF contributions occurred over one hour prior to peak contributions </w:t>
      </w:r>
      <w:r>
        <w:t>from new water, however</w:t>
      </w:r>
      <w:r w:rsidR="00ED123A">
        <w:t>,</w:t>
      </w:r>
      <w:r>
        <w:t xml:space="preserve"> there were five events at DCS and ten events at DCN where QF and new water timing </w:t>
      </w:r>
      <w:r w:rsidR="00ED123A">
        <w:t>were</w:t>
      </w:r>
      <w:r>
        <w:t xml:space="preserve"> equivalent (</w:t>
      </w:r>
      <w:r w:rsidRPr="00144DBE">
        <w:rPr>
          <w:highlight w:val="cyan"/>
        </w:rPr>
        <w:t>Table S4</w:t>
      </w:r>
      <w:r>
        <w:t>). QF and new water, as well as SF and old water</w:t>
      </w:r>
      <w:r w:rsidR="00ED123A">
        <w:t>,</w:t>
      </w:r>
      <w:r>
        <w:t xml:space="preserve"> had different cumulative volumes, further supporting the notion that flow pathway and source contribution estimates are not equivalent in TD </w:t>
      </w:r>
      <w:r w:rsidRPr="00937113">
        <w:t>[17]</w:t>
      </w:r>
      <w:r>
        <w:t xml:space="preserve">. </w:t>
      </w:r>
    </w:p>
    <w:p w14:paraId="7AF79B89" w14:textId="77777777" w:rsidR="00377426" w:rsidRDefault="00377426" w:rsidP="00377426">
      <w:pPr>
        <w:pStyle w:val="MDPI41tablecaption"/>
        <w:jc w:val="both"/>
      </w:pPr>
      <w:bookmarkStart w:id="67" w:name="_Toc84261261"/>
      <w:r w:rsidRPr="00B92D0F">
        <w:rPr>
          <w:b/>
        </w:rPr>
        <w:t xml:space="preserve">Table 3. </w:t>
      </w:r>
      <w:r w:rsidRPr="00DC3ED3">
        <w:t>Summary stat</w:t>
      </w:r>
      <w:r>
        <w:t>istics</w:t>
      </w:r>
      <w:r w:rsidRPr="00DC3ED3">
        <w:t xml:space="preserve"> for </w:t>
      </w:r>
      <w:r>
        <w:t>TD</w:t>
      </w:r>
      <w:r w:rsidRPr="00DC3ED3">
        <w:t xml:space="preserve"> flow metrics, fraction of total flow (FTF), and time to peak (TTP) for total </w:t>
      </w:r>
      <w:r>
        <w:t>TD</w:t>
      </w:r>
      <w:r w:rsidRPr="00DC3ED3">
        <w:t xml:space="preserve"> event flow and hydrograph separation components </w:t>
      </w:r>
      <w:r>
        <w:t xml:space="preserve">from the </w:t>
      </w:r>
      <w:r w:rsidRPr="00DC3ED3">
        <w:t>flow pathway (QF, SF), source connectivity (new, old), and four-component model</w:t>
      </w:r>
      <w:r>
        <w:t>s</w:t>
      </w:r>
      <w:r w:rsidRPr="00DC3ED3">
        <w:t>.</w:t>
      </w:r>
      <w:bookmarkEnd w:id="67"/>
    </w:p>
    <w:tbl>
      <w:tblPr>
        <w:tblW w:w="7857" w:type="dxa"/>
        <w:tblInd w:w="2608" w:type="dxa"/>
        <w:tblLayout w:type="fixed"/>
        <w:tblCellMar>
          <w:left w:w="0" w:type="dxa"/>
          <w:right w:w="0" w:type="dxa"/>
        </w:tblCellMar>
        <w:tblLook w:val="04A0" w:firstRow="1" w:lastRow="0" w:firstColumn="1" w:lastColumn="0" w:noHBand="0" w:noVBand="1"/>
      </w:tblPr>
      <w:tblGrid>
        <w:gridCol w:w="1965"/>
        <w:gridCol w:w="1964"/>
        <w:gridCol w:w="1964"/>
        <w:gridCol w:w="1964"/>
      </w:tblGrid>
      <w:tr w:rsidR="00645DCC" w:rsidRPr="00645DCC" w14:paraId="454208E6" w14:textId="77777777" w:rsidTr="00645DCC">
        <w:tc>
          <w:tcPr>
            <w:tcW w:w="960" w:type="dxa"/>
            <w:vMerge w:val="restart"/>
            <w:tcBorders>
              <w:top w:val="single" w:sz="8" w:space="0" w:color="auto"/>
              <w:left w:val="nil"/>
              <w:bottom w:val="single" w:sz="8" w:space="0" w:color="666666"/>
              <w:right w:val="nil"/>
            </w:tcBorders>
            <w:shd w:val="clear" w:color="auto" w:fill="auto"/>
            <w:vAlign w:val="center"/>
            <w:hideMark/>
          </w:tcPr>
          <w:p w14:paraId="29E78D81" w14:textId="36C7E803" w:rsidR="00645DCC" w:rsidRPr="00645DCC" w:rsidRDefault="00D60B05" w:rsidP="00645DCC">
            <w:pPr>
              <w:autoSpaceDE w:val="0"/>
              <w:autoSpaceDN w:val="0"/>
              <w:adjustRightInd w:val="0"/>
              <w:snapToGrid w:val="0"/>
              <w:spacing w:line="240" w:lineRule="auto"/>
              <w:jc w:val="center"/>
              <w:rPr>
                <w:rFonts w:eastAsia="Times New Roman" w:cs="Arial"/>
                <w:b/>
                <w:bCs/>
                <w:noProof w:val="0"/>
              </w:rPr>
            </w:pPr>
            <w:r w:rsidRPr="00D60B05">
              <w:rPr>
                <w:rFonts w:eastAsia="Times New Roman" w:cs="Arial"/>
                <w:b/>
                <w:bCs/>
                <w:noProof w:val="0"/>
              </w:rPr>
              <w:t xml:space="preserve"> </w:t>
            </w:r>
          </w:p>
        </w:tc>
        <w:tc>
          <w:tcPr>
            <w:tcW w:w="960" w:type="dxa"/>
            <w:tcBorders>
              <w:top w:val="single" w:sz="8" w:space="0" w:color="auto"/>
              <w:left w:val="nil"/>
              <w:bottom w:val="nil"/>
              <w:right w:val="nil"/>
            </w:tcBorders>
            <w:shd w:val="clear" w:color="auto" w:fill="auto"/>
            <w:vAlign w:val="center"/>
            <w:hideMark/>
          </w:tcPr>
          <w:p w14:paraId="332C46BC"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Flow Metric</w:t>
            </w:r>
          </w:p>
        </w:tc>
        <w:tc>
          <w:tcPr>
            <w:tcW w:w="960" w:type="dxa"/>
            <w:tcBorders>
              <w:top w:val="single" w:sz="8" w:space="0" w:color="auto"/>
              <w:left w:val="nil"/>
              <w:bottom w:val="nil"/>
              <w:right w:val="nil"/>
            </w:tcBorders>
            <w:shd w:val="clear" w:color="auto" w:fill="auto"/>
            <w:vAlign w:val="center"/>
            <w:hideMark/>
          </w:tcPr>
          <w:p w14:paraId="44A26EF7"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FTF</w:t>
            </w:r>
          </w:p>
        </w:tc>
        <w:tc>
          <w:tcPr>
            <w:tcW w:w="960" w:type="dxa"/>
            <w:tcBorders>
              <w:top w:val="single" w:sz="8" w:space="0" w:color="auto"/>
              <w:left w:val="nil"/>
              <w:bottom w:val="nil"/>
              <w:right w:val="nil"/>
            </w:tcBorders>
            <w:shd w:val="clear" w:color="auto" w:fill="auto"/>
            <w:vAlign w:val="center"/>
            <w:hideMark/>
          </w:tcPr>
          <w:p w14:paraId="2687DD50"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TTP</w:t>
            </w:r>
          </w:p>
        </w:tc>
      </w:tr>
      <w:tr w:rsidR="00D60B05" w:rsidRPr="00645DCC" w14:paraId="0E60E596" w14:textId="77777777" w:rsidTr="00645DCC">
        <w:tc>
          <w:tcPr>
            <w:tcW w:w="960" w:type="dxa"/>
            <w:vMerge/>
            <w:tcBorders>
              <w:top w:val="single" w:sz="8" w:space="0" w:color="auto"/>
              <w:left w:val="nil"/>
              <w:bottom w:val="single" w:sz="4" w:space="0" w:color="666666"/>
              <w:right w:val="nil"/>
            </w:tcBorders>
            <w:shd w:val="clear" w:color="auto" w:fill="auto"/>
            <w:vAlign w:val="center"/>
            <w:hideMark/>
          </w:tcPr>
          <w:p w14:paraId="115C3A4C"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p>
        </w:tc>
        <w:tc>
          <w:tcPr>
            <w:tcW w:w="960" w:type="dxa"/>
            <w:tcBorders>
              <w:top w:val="nil"/>
              <w:left w:val="nil"/>
              <w:bottom w:val="single" w:sz="4" w:space="0" w:color="666666"/>
              <w:right w:val="nil"/>
            </w:tcBorders>
            <w:shd w:val="clear" w:color="auto" w:fill="auto"/>
            <w:vAlign w:val="center"/>
            <w:hideMark/>
          </w:tcPr>
          <w:p w14:paraId="1A3527D0" w14:textId="39420D6F"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c>
          <w:tcPr>
            <w:tcW w:w="960" w:type="dxa"/>
            <w:tcBorders>
              <w:top w:val="nil"/>
              <w:left w:val="nil"/>
              <w:bottom w:val="single" w:sz="4" w:space="0" w:color="666666"/>
              <w:right w:val="nil"/>
            </w:tcBorders>
            <w:shd w:val="clear" w:color="auto" w:fill="auto"/>
            <w:vAlign w:val="center"/>
            <w:hideMark/>
          </w:tcPr>
          <w:p w14:paraId="044524DE" w14:textId="5B608A84"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c>
          <w:tcPr>
            <w:tcW w:w="960" w:type="dxa"/>
            <w:tcBorders>
              <w:top w:val="nil"/>
              <w:left w:val="nil"/>
              <w:bottom w:val="single" w:sz="4" w:space="0" w:color="666666"/>
              <w:right w:val="nil"/>
            </w:tcBorders>
            <w:shd w:val="clear" w:color="auto" w:fill="auto"/>
            <w:vAlign w:val="center"/>
            <w:hideMark/>
          </w:tcPr>
          <w:p w14:paraId="6BA40501" w14:textId="4A6E9F56"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r>
      <w:tr w:rsidR="00645DCC" w:rsidRPr="00645DCC" w14:paraId="1F3FC012" w14:textId="77777777" w:rsidTr="00A21CF7">
        <w:tc>
          <w:tcPr>
            <w:tcW w:w="960" w:type="dxa"/>
            <w:tcBorders>
              <w:top w:val="single" w:sz="4" w:space="0" w:color="666666"/>
              <w:left w:val="nil"/>
              <w:bottom w:val="nil"/>
              <w:right w:val="nil"/>
            </w:tcBorders>
            <w:shd w:val="clear" w:color="auto" w:fill="auto"/>
            <w:vAlign w:val="center"/>
            <w:hideMark/>
          </w:tcPr>
          <w:p w14:paraId="36546676" w14:textId="77777777" w:rsidR="00645DCC" w:rsidRPr="00762342" w:rsidRDefault="00645DCC" w:rsidP="00645DCC">
            <w:pPr>
              <w:autoSpaceDE w:val="0"/>
              <w:autoSpaceDN w:val="0"/>
              <w:adjustRightInd w:val="0"/>
              <w:snapToGrid w:val="0"/>
              <w:spacing w:line="240" w:lineRule="auto"/>
              <w:jc w:val="center"/>
              <w:rPr>
                <w:rFonts w:eastAsia="Times New Roman" w:cs="Arial"/>
                <w:b/>
                <w:bCs/>
                <w:noProof w:val="0"/>
                <w:highlight w:val="yellow"/>
              </w:rPr>
            </w:pPr>
            <w:commentRangeStart w:id="68"/>
            <w:commentRangeStart w:id="69"/>
            <w:r w:rsidRPr="00762342">
              <w:rPr>
                <w:rFonts w:eastAsia="Times New Roman" w:cs="Arial"/>
                <w:b/>
                <w:bCs/>
                <w:noProof w:val="0"/>
                <w:highlight w:val="yellow"/>
              </w:rPr>
              <w:t>Flow Volume (mm)</w:t>
            </w:r>
            <w:commentRangeEnd w:id="68"/>
            <w:r w:rsidR="00762342">
              <w:rPr>
                <w:rStyle w:val="CommentReference"/>
              </w:rPr>
              <w:commentReference w:id="68"/>
            </w:r>
            <w:commentRangeEnd w:id="69"/>
            <w:r w:rsidR="00C6178C">
              <w:rPr>
                <w:rStyle w:val="CommentReference"/>
              </w:rPr>
              <w:commentReference w:id="69"/>
            </w:r>
          </w:p>
        </w:tc>
        <w:tc>
          <w:tcPr>
            <w:tcW w:w="960" w:type="dxa"/>
            <w:tcBorders>
              <w:top w:val="single" w:sz="4" w:space="0" w:color="666666"/>
              <w:left w:val="nil"/>
              <w:right w:val="nil"/>
            </w:tcBorders>
            <w:shd w:val="clear" w:color="auto" w:fill="auto"/>
            <w:vAlign w:val="center"/>
            <w:hideMark/>
          </w:tcPr>
          <w:p w14:paraId="5EEB94D5" w14:textId="2E1C9754"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666666"/>
              <w:left w:val="nil"/>
              <w:right w:val="nil"/>
            </w:tcBorders>
            <w:shd w:val="clear" w:color="auto" w:fill="auto"/>
            <w:vAlign w:val="center"/>
            <w:hideMark/>
          </w:tcPr>
          <w:p w14:paraId="0EB992AA" w14:textId="19E63BF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666666"/>
              <w:left w:val="nil"/>
              <w:right w:val="nil"/>
            </w:tcBorders>
            <w:shd w:val="clear" w:color="auto" w:fill="auto"/>
            <w:vAlign w:val="center"/>
            <w:hideMark/>
          </w:tcPr>
          <w:p w14:paraId="003C2ABA" w14:textId="30986E3E"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DBA6422" w14:textId="77777777" w:rsidTr="00645DCC">
        <w:tc>
          <w:tcPr>
            <w:tcW w:w="960" w:type="dxa"/>
            <w:tcBorders>
              <w:top w:val="nil"/>
              <w:left w:val="nil"/>
              <w:bottom w:val="nil"/>
              <w:right w:val="nil"/>
            </w:tcBorders>
            <w:shd w:val="clear" w:color="auto" w:fill="auto"/>
            <w:vAlign w:val="center"/>
            <w:hideMark/>
          </w:tcPr>
          <w:p w14:paraId="6BB8233E" w14:textId="0ED66D12"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nil"/>
              <w:left w:val="nil"/>
              <w:bottom w:val="nil"/>
              <w:right w:val="nil"/>
            </w:tcBorders>
            <w:shd w:val="clear" w:color="auto" w:fill="auto"/>
            <w:vAlign w:val="center"/>
            <w:hideMark/>
          </w:tcPr>
          <w:p w14:paraId="122CEC4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15.8 (12.7)</w:t>
            </w:r>
          </w:p>
        </w:tc>
        <w:tc>
          <w:tcPr>
            <w:tcW w:w="960" w:type="dxa"/>
            <w:tcBorders>
              <w:top w:val="nil"/>
              <w:left w:val="nil"/>
              <w:bottom w:val="nil"/>
              <w:right w:val="nil"/>
            </w:tcBorders>
            <w:shd w:val="clear" w:color="auto" w:fill="auto"/>
            <w:vAlign w:val="center"/>
            <w:hideMark/>
          </w:tcPr>
          <w:p w14:paraId="6071F34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NA (NA)</w:t>
            </w:r>
          </w:p>
        </w:tc>
        <w:tc>
          <w:tcPr>
            <w:tcW w:w="960" w:type="dxa"/>
            <w:tcBorders>
              <w:top w:val="nil"/>
              <w:left w:val="nil"/>
              <w:bottom w:val="nil"/>
              <w:right w:val="nil"/>
            </w:tcBorders>
            <w:shd w:val="clear" w:color="auto" w:fill="auto"/>
            <w:vAlign w:val="center"/>
            <w:hideMark/>
          </w:tcPr>
          <w:p w14:paraId="0E8FCD0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12.8 (13.3)</w:t>
            </w:r>
          </w:p>
        </w:tc>
      </w:tr>
      <w:tr w:rsidR="00645DCC" w:rsidRPr="00645DCC" w14:paraId="08BEBD26" w14:textId="77777777" w:rsidTr="00645DCC">
        <w:tc>
          <w:tcPr>
            <w:tcW w:w="960" w:type="dxa"/>
            <w:tcBorders>
              <w:top w:val="nil"/>
              <w:left w:val="nil"/>
              <w:bottom w:val="nil"/>
              <w:right w:val="nil"/>
            </w:tcBorders>
            <w:shd w:val="clear" w:color="auto" w:fill="auto"/>
            <w:vAlign w:val="center"/>
            <w:hideMark/>
          </w:tcPr>
          <w:p w14:paraId="32A04238" w14:textId="5323086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nil"/>
              <w:right w:val="nil"/>
            </w:tcBorders>
            <w:shd w:val="clear" w:color="auto" w:fill="auto"/>
            <w:vAlign w:val="center"/>
            <w:hideMark/>
          </w:tcPr>
          <w:p w14:paraId="49193E5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13.4 [1.23, 55.0]</w:t>
            </w:r>
          </w:p>
        </w:tc>
        <w:tc>
          <w:tcPr>
            <w:tcW w:w="960" w:type="dxa"/>
            <w:tcBorders>
              <w:top w:val="nil"/>
              <w:left w:val="nil"/>
              <w:bottom w:val="nil"/>
              <w:right w:val="nil"/>
            </w:tcBorders>
            <w:shd w:val="clear" w:color="auto" w:fill="auto"/>
            <w:vAlign w:val="center"/>
            <w:hideMark/>
          </w:tcPr>
          <w:p w14:paraId="6878EA2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NA [NA, NA]</w:t>
            </w:r>
          </w:p>
        </w:tc>
        <w:tc>
          <w:tcPr>
            <w:tcW w:w="960" w:type="dxa"/>
            <w:tcBorders>
              <w:top w:val="nil"/>
              <w:left w:val="nil"/>
              <w:bottom w:val="nil"/>
              <w:right w:val="nil"/>
            </w:tcBorders>
            <w:shd w:val="clear" w:color="auto" w:fill="auto"/>
            <w:vAlign w:val="center"/>
            <w:hideMark/>
          </w:tcPr>
          <w:p w14:paraId="01BB47D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8.83 [0.917, 49.6]</w:t>
            </w:r>
          </w:p>
        </w:tc>
      </w:tr>
      <w:tr w:rsidR="00645DCC" w:rsidRPr="00645DCC" w14:paraId="674C3ECC" w14:textId="77777777" w:rsidTr="00762342">
        <w:tc>
          <w:tcPr>
            <w:tcW w:w="960" w:type="dxa"/>
            <w:tcBorders>
              <w:top w:val="nil"/>
              <w:left w:val="nil"/>
              <w:bottom w:val="single" w:sz="4" w:space="0" w:color="auto"/>
              <w:right w:val="nil"/>
            </w:tcBorders>
            <w:shd w:val="clear" w:color="auto" w:fill="auto"/>
            <w:vAlign w:val="center"/>
            <w:hideMark/>
          </w:tcPr>
          <w:p w14:paraId="186B1255" w14:textId="02055DF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Missing</w:t>
            </w:r>
          </w:p>
        </w:tc>
        <w:tc>
          <w:tcPr>
            <w:tcW w:w="960" w:type="dxa"/>
            <w:tcBorders>
              <w:top w:val="nil"/>
              <w:left w:val="nil"/>
              <w:bottom w:val="single" w:sz="4" w:space="0" w:color="auto"/>
              <w:right w:val="nil"/>
            </w:tcBorders>
            <w:shd w:val="clear" w:color="auto" w:fill="auto"/>
            <w:vAlign w:val="center"/>
            <w:hideMark/>
          </w:tcPr>
          <w:p w14:paraId="5EAB01D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 (0%)</w:t>
            </w:r>
          </w:p>
        </w:tc>
        <w:tc>
          <w:tcPr>
            <w:tcW w:w="960" w:type="dxa"/>
            <w:tcBorders>
              <w:top w:val="nil"/>
              <w:left w:val="nil"/>
              <w:bottom w:val="single" w:sz="4" w:space="0" w:color="auto"/>
              <w:right w:val="nil"/>
            </w:tcBorders>
            <w:shd w:val="clear" w:color="auto" w:fill="auto"/>
            <w:vAlign w:val="center"/>
            <w:hideMark/>
          </w:tcPr>
          <w:p w14:paraId="61725DD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25 (100%)</w:t>
            </w:r>
          </w:p>
        </w:tc>
        <w:tc>
          <w:tcPr>
            <w:tcW w:w="960" w:type="dxa"/>
            <w:tcBorders>
              <w:top w:val="nil"/>
              <w:left w:val="nil"/>
              <w:bottom w:val="single" w:sz="4" w:space="0" w:color="auto"/>
              <w:right w:val="nil"/>
            </w:tcBorders>
            <w:shd w:val="clear" w:color="auto" w:fill="auto"/>
            <w:vAlign w:val="center"/>
            <w:hideMark/>
          </w:tcPr>
          <w:p w14:paraId="7B86392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 (0%)</w:t>
            </w:r>
          </w:p>
        </w:tc>
      </w:tr>
      <w:tr w:rsidR="00645DCC" w:rsidRPr="00645DCC" w14:paraId="44CA278E"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73121503"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w:t>
            </w:r>
          </w:p>
        </w:tc>
        <w:tc>
          <w:tcPr>
            <w:tcW w:w="960" w:type="dxa"/>
            <w:tcBorders>
              <w:top w:val="single" w:sz="4" w:space="0" w:color="auto"/>
              <w:left w:val="nil"/>
              <w:bottom w:val="single" w:sz="4" w:space="0" w:color="auto"/>
              <w:right w:val="nil"/>
            </w:tcBorders>
            <w:shd w:val="clear" w:color="auto" w:fill="auto"/>
            <w:vAlign w:val="center"/>
            <w:hideMark/>
          </w:tcPr>
          <w:p w14:paraId="17BD0C6D" w14:textId="434C8C95"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4A9280A6" w14:textId="6AB9F94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15E2BFB" w14:textId="7B9C3D9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26CCC030" w14:textId="77777777" w:rsidTr="00762342">
        <w:tc>
          <w:tcPr>
            <w:tcW w:w="960" w:type="dxa"/>
            <w:tcBorders>
              <w:top w:val="single" w:sz="4" w:space="0" w:color="auto"/>
              <w:left w:val="nil"/>
              <w:bottom w:val="nil"/>
              <w:right w:val="nil"/>
            </w:tcBorders>
            <w:shd w:val="clear" w:color="auto" w:fill="auto"/>
            <w:vAlign w:val="center"/>
            <w:hideMark/>
          </w:tcPr>
          <w:p w14:paraId="1A5C57AB" w14:textId="22F26F59"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639BEFD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(10.6)</w:t>
            </w:r>
          </w:p>
        </w:tc>
        <w:tc>
          <w:tcPr>
            <w:tcW w:w="960" w:type="dxa"/>
            <w:tcBorders>
              <w:top w:val="single" w:sz="4" w:space="0" w:color="auto"/>
              <w:left w:val="nil"/>
              <w:bottom w:val="nil"/>
              <w:right w:val="nil"/>
            </w:tcBorders>
            <w:shd w:val="clear" w:color="auto" w:fill="auto"/>
            <w:vAlign w:val="center"/>
            <w:hideMark/>
          </w:tcPr>
          <w:p w14:paraId="704E130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0.821 (0.108)</w:t>
            </w:r>
          </w:p>
        </w:tc>
        <w:tc>
          <w:tcPr>
            <w:tcW w:w="960" w:type="dxa"/>
            <w:tcBorders>
              <w:top w:val="single" w:sz="4" w:space="0" w:color="auto"/>
              <w:left w:val="nil"/>
              <w:bottom w:val="nil"/>
              <w:right w:val="nil"/>
            </w:tcBorders>
            <w:shd w:val="clear" w:color="auto" w:fill="auto"/>
            <w:vAlign w:val="center"/>
            <w:hideMark/>
          </w:tcPr>
          <w:p w14:paraId="7E3DE02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12.0 (11.5)</w:t>
            </w:r>
          </w:p>
        </w:tc>
      </w:tr>
      <w:tr w:rsidR="00645DCC" w:rsidRPr="00645DCC" w14:paraId="54368A64" w14:textId="77777777" w:rsidTr="00762342">
        <w:tc>
          <w:tcPr>
            <w:tcW w:w="960" w:type="dxa"/>
            <w:tcBorders>
              <w:top w:val="nil"/>
              <w:left w:val="nil"/>
              <w:bottom w:val="single" w:sz="4" w:space="0" w:color="auto"/>
              <w:right w:val="nil"/>
            </w:tcBorders>
            <w:shd w:val="clear" w:color="auto" w:fill="auto"/>
            <w:vAlign w:val="center"/>
            <w:hideMark/>
          </w:tcPr>
          <w:p w14:paraId="17F5B5B3" w14:textId="49A6800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484859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[0.893, 45.0]</w:t>
            </w:r>
          </w:p>
        </w:tc>
        <w:tc>
          <w:tcPr>
            <w:tcW w:w="960" w:type="dxa"/>
            <w:tcBorders>
              <w:top w:val="nil"/>
              <w:left w:val="nil"/>
              <w:bottom w:val="single" w:sz="4" w:space="0" w:color="auto"/>
              <w:right w:val="nil"/>
            </w:tcBorders>
            <w:shd w:val="clear" w:color="auto" w:fill="auto"/>
            <w:vAlign w:val="center"/>
            <w:hideMark/>
          </w:tcPr>
          <w:p w14:paraId="1AA672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0.828 [0.579, 0.973]</w:t>
            </w:r>
          </w:p>
        </w:tc>
        <w:tc>
          <w:tcPr>
            <w:tcW w:w="960" w:type="dxa"/>
            <w:tcBorders>
              <w:top w:val="nil"/>
              <w:left w:val="nil"/>
              <w:bottom w:val="single" w:sz="4" w:space="0" w:color="auto"/>
              <w:right w:val="nil"/>
            </w:tcBorders>
            <w:shd w:val="clear" w:color="auto" w:fill="auto"/>
            <w:vAlign w:val="center"/>
            <w:hideMark/>
          </w:tcPr>
          <w:p w14:paraId="7E74719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8.83 [0.917, 49.6]</w:t>
            </w:r>
          </w:p>
        </w:tc>
      </w:tr>
      <w:tr w:rsidR="00645DCC" w:rsidRPr="00645DCC" w14:paraId="017F6CAB"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4B6804C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w:t>
            </w:r>
          </w:p>
        </w:tc>
        <w:tc>
          <w:tcPr>
            <w:tcW w:w="960" w:type="dxa"/>
            <w:tcBorders>
              <w:top w:val="single" w:sz="4" w:space="0" w:color="auto"/>
              <w:left w:val="nil"/>
              <w:bottom w:val="single" w:sz="4" w:space="0" w:color="auto"/>
              <w:right w:val="nil"/>
            </w:tcBorders>
            <w:shd w:val="clear" w:color="auto" w:fill="auto"/>
            <w:vAlign w:val="center"/>
            <w:hideMark/>
          </w:tcPr>
          <w:p w14:paraId="708B4590" w14:textId="5D74BF6D"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9F8A345" w14:textId="62E093A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429C4E94" w14:textId="5C8CA24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AE4C7B8" w14:textId="77777777" w:rsidTr="00762342">
        <w:tc>
          <w:tcPr>
            <w:tcW w:w="960" w:type="dxa"/>
            <w:tcBorders>
              <w:top w:val="single" w:sz="4" w:space="0" w:color="auto"/>
              <w:left w:val="nil"/>
              <w:bottom w:val="nil"/>
              <w:right w:val="nil"/>
            </w:tcBorders>
            <w:shd w:val="clear" w:color="auto" w:fill="auto"/>
            <w:vAlign w:val="center"/>
            <w:hideMark/>
          </w:tcPr>
          <w:p w14:paraId="10789AFD" w14:textId="138A5D18"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7DDE9E9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2.61 (2.51)</w:t>
            </w:r>
          </w:p>
        </w:tc>
        <w:tc>
          <w:tcPr>
            <w:tcW w:w="960" w:type="dxa"/>
            <w:tcBorders>
              <w:top w:val="single" w:sz="4" w:space="0" w:color="auto"/>
              <w:left w:val="nil"/>
              <w:bottom w:val="nil"/>
              <w:right w:val="nil"/>
            </w:tcBorders>
            <w:shd w:val="clear" w:color="auto" w:fill="auto"/>
            <w:vAlign w:val="center"/>
            <w:hideMark/>
          </w:tcPr>
          <w:p w14:paraId="60772BE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0.179 (0.108)</w:t>
            </w:r>
          </w:p>
        </w:tc>
        <w:tc>
          <w:tcPr>
            <w:tcW w:w="960" w:type="dxa"/>
            <w:tcBorders>
              <w:top w:val="single" w:sz="4" w:space="0" w:color="auto"/>
              <w:left w:val="nil"/>
              <w:bottom w:val="nil"/>
              <w:right w:val="nil"/>
            </w:tcBorders>
            <w:shd w:val="clear" w:color="auto" w:fill="auto"/>
            <w:vAlign w:val="center"/>
            <w:hideMark/>
          </w:tcPr>
          <w:p w14:paraId="56DB6CA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34.3 (21.2)</w:t>
            </w:r>
          </w:p>
        </w:tc>
      </w:tr>
      <w:tr w:rsidR="00645DCC" w:rsidRPr="00645DCC" w14:paraId="5F25D65A" w14:textId="77777777" w:rsidTr="00762342">
        <w:tc>
          <w:tcPr>
            <w:tcW w:w="960" w:type="dxa"/>
            <w:tcBorders>
              <w:top w:val="nil"/>
              <w:left w:val="nil"/>
              <w:bottom w:val="single" w:sz="4" w:space="0" w:color="auto"/>
              <w:right w:val="nil"/>
            </w:tcBorders>
            <w:shd w:val="clear" w:color="auto" w:fill="auto"/>
            <w:vAlign w:val="center"/>
            <w:hideMark/>
          </w:tcPr>
          <w:p w14:paraId="75CEB163" w14:textId="3E221F4F"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157811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2.23 [0.0955, 10.1]</w:t>
            </w:r>
          </w:p>
        </w:tc>
        <w:tc>
          <w:tcPr>
            <w:tcW w:w="960" w:type="dxa"/>
            <w:tcBorders>
              <w:top w:val="nil"/>
              <w:left w:val="nil"/>
              <w:bottom w:val="single" w:sz="4" w:space="0" w:color="auto"/>
              <w:right w:val="nil"/>
            </w:tcBorders>
            <w:shd w:val="clear" w:color="auto" w:fill="auto"/>
            <w:vAlign w:val="center"/>
            <w:hideMark/>
          </w:tcPr>
          <w:p w14:paraId="3A35399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0.172 [0.0273, 0.421]</w:t>
            </w:r>
          </w:p>
        </w:tc>
        <w:tc>
          <w:tcPr>
            <w:tcW w:w="960" w:type="dxa"/>
            <w:tcBorders>
              <w:top w:val="nil"/>
              <w:left w:val="nil"/>
              <w:bottom w:val="single" w:sz="4" w:space="0" w:color="auto"/>
              <w:right w:val="nil"/>
            </w:tcBorders>
            <w:shd w:val="clear" w:color="auto" w:fill="auto"/>
            <w:vAlign w:val="center"/>
            <w:hideMark/>
          </w:tcPr>
          <w:p w14:paraId="26EFF8B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28.5 [10.0, 89.7]</w:t>
            </w:r>
          </w:p>
        </w:tc>
      </w:tr>
      <w:tr w:rsidR="00645DCC" w:rsidRPr="00645DCC" w14:paraId="61E32F09"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499D3248"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New</w:t>
            </w:r>
          </w:p>
        </w:tc>
        <w:tc>
          <w:tcPr>
            <w:tcW w:w="960" w:type="dxa"/>
            <w:tcBorders>
              <w:top w:val="single" w:sz="4" w:space="0" w:color="auto"/>
              <w:left w:val="nil"/>
              <w:bottom w:val="single" w:sz="4" w:space="0" w:color="auto"/>
              <w:right w:val="nil"/>
            </w:tcBorders>
            <w:shd w:val="clear" w:color="auto" w:fill="auto"/>
            <w:vAlign w:val="center"/>
            <w:hideMark/>
          </w:tcPr>
          <w:p w14:paraId="2E9ECA1A" w14:textId="503857A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1CBC0809" w14:textId="1C878F5E"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48D0AC5" w14:textId="1793B9A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4981CC4F" w14:textId="77777777" w:rsidTr="00762342">
        <w:tc>
          <w:tcPr>
            <w:tcW w:w="960" w:type="dxa"/>
            <w:tcBorders>
              <w:top w:val="single" w:sz="4" w:space="0" w:color="auto"/>
              <w:left w:val="nil"/>
              <w:bottom w:val="nil"/>
              <w:right w:val="nil"/>
            </w:tcBorders>
            <w:shd w:val="clear" w:color="auto" w:fill="auto"/>
            <w:vAlign w:val="center"/>
            <w:hideMark/>
          </w:tcPr>
          <w:p w14:paraId="639055B1" w14:textId="3E17FF6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333456F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9.23 (9.61)</w:t>
            </w:r>
          </w:p>
        </w:tc>
        <w:tc>
          <w:tcPr>
            <w:tcW w:w="960" w:type="dxa"/>
            <w:tcBorders>
              <w:top w:val="single" w:sz="4" w:space="0" w:color="auto"/>
              <w:left w:val="nil"/>
              <w:bottom w:val="nil"/>
              <w:right w:val="nil"/>
            </w:tcBorders>
            <w:shd w:val="clear" w:color="auto" w:fill="auto"/>
            <w:vAlign w:val="center"/>
            <w:hideMark/>
          </w:tcPr>
          <w:p w14:paraId="79F84E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0.493 (0.191)</w:t>
            </w:r>
          </w:p>
        </w:tc>
        <w:tc>
          <w:tcPr>
            <w:tcW w:w="960" w:type="dxa"/>
            <w:tcBorders>
              <w:top w:val="single" w:sz="4" w:space="0" w:color="auto"/>
              <w:left w:val="nil"/>
              <w:bottom w:val="nil"/>
              <w:right w:val="nil"/>
            </w:tcBorders>
            <w:shd w:val="clear" w:color="auto" w:fill="auto"/>
            <w:vAlign w:val="center"/>
            <w:hideMark/>
          </w:tcPr>
          <w:p w14:paraId="45D9A453"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(13.5)</w:t>
            </w:r>
          </w:p>
        </w:tc>
      </w:tr>
      <w:tr w:rsidR="00645DCC" w:rsidRPr="00645DCC" w14:paraId="6BFB533B" w14:textId="77777777" w:rsidTr="00762342">
        <w:tc>
          <w:tcPr>
            <w:tcW w:w="960" w:type="dxa"/>
            <w:tcBorders>
              <w:top w:val="nil"/>
              <w:left w:val="nil"/>
              <w:bottom w:val="single" w:sz="4" w:space="0" w:color="auto"/>
              <w:right w:val="nil"/>
            </w:tcBorders>
            <w:shd w:val="clear" w:color="auto" w:fill="auto"/>
            <w:vAlign w:val="center"/>
            <w:hideMark/>
          </w:tcPr>
          <w:p w14:paraId="1387C978" w14:textId="39ACF25F"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5B48C11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7.25 [0.325, 41.2]</w:t>
            </w:r>
          </w:p>
        </w:tc>
        <w:tc>
          <w:tcPr>
            <w:tcW w:w="960" w:type="dxa"/>
            <w:tcBorders>
              <w:top w:val="nil"/>
              <w:left w:val="nil"/>
              <w:bottom w:val="single" w:sz="4" w:space="0" w:color="auto"/>
              <w:right w:val="nil"/>
            </w:tcBorders>
            <w:shd w:val="clear" w:color="auto" w:fill="auto"/>
            <w:vAlign w:val="center"/>
            <w:hideMark/>
          </w:tcPr>
          <w:p w14:paraId="112511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0.542 [0.102, 0.803]</w:t>
            </w:r>
          </w:p>
        </w:tc>
        <w:tc>
          <w:tcPr>
            <w:tcW w:w="960" w:type="dxa"/>
            <w:tcBorders>
              <w:top w:val="nil"/>
              <w:left w:val="nil"/>
              <w:bottom w:val="single" w:sz="4" w:space="0" w:color="auto"/>
              <w:right w:val="nil"/>
            </w:tcBorders>
            <w:shd w:val="clear" w:color="auto" w:fill="auto"/>
            <w:vAlign w:val="center"/>
            <w:hideMark/>
          </w:tcPr>
          <w:p w14:paraId="562531F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9.75 [1.33, 52.8]</w:t>
            </w:r>
          </w:p>
        </w:tc>
      </w:tr>
      <w:tr w:rsidR="00645DCC" w:rsidRPr="00645DCC" w14:paraId="0965B4C6"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3B4F19A"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Old</w:t>
            </w:r>
          </w:p>
        </w:tc>
        <w:tc>
          <w:tcPr>
            <w:tcW w:w="960" w:type="dxa"/>
            <w:tcBorders>
              <w:top w:val="single" w:sz="4" w:space="0" w:color="auto"/>
              <w:left w:val="nil"/>
              <w:bottom w:val="single" w:sz="4" w:space="0" w:color="auto"/>
              <w:right w:val="nil"/>
            </w:tcBorders>
            <w:shd w:val="clear" w:color="auto" w:fill="auto"/>
            <w:vAlign w:val="center"/>
            <w:hideMark/>
          </w:tcPr>
          <w:p w14:paraId="6FA55B76" w14:textId="346CA0D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35B2B8C0" w14:textId="46646DB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4667365" w14:textId="15D1019C"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03E85D59" w14:textId="77777777" w:rsidTr="00762342">
        <w:tc>
          <w:tcPr>
            <w:tcW w:w="960" w:type="dxa"/>
            <w:tcBorders>
              <w:top w:val="single" w:sz="4" w:space="0" w:color="auto"/>
              <w:left w:val="nil"/>
              <w:bottom w:val="nil"/>
              <w:right w:val="nil"/>
            </w:tcBorders>
            <w:shd w:val="clear" w:color="auto" w:fill="auto"/>
            <w:vAlign w:val="center"/>
            <w:hideMark/>
          </w:tcPr>
          <w:p w14:paraId="1DD4C38F" w14:textId="3ADB00F3"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065EFE33"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6.58 (3.81)</w:t>
            </w:r>
          </w:p>
        </w:tc>
        <w:tc>
          <w:tcPr>
            <w:tcW w:w="960" w:type="dxa"/>
            <w:tcBorders>
              <w:top w:val="single" w:sz="4" w:space="0" w:color="auto"/>
              <w:left w:val="nil"/>
              <w:bottom w:val="nil"/>
              <w:right w:val="nil"/>
            </w:tcBorders>
            <w:shd w:val="clear" w:color="auto" w:fill="auto"/>
            <w:vAlign w:val="center"/>
            <w:hideMark/>
          </w:tcPr>
          <w:p w14:paraId="054A955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0.507 (0.191)</w:t>
            </w:r>
          </w:p>
        </w:tc>
        <w:tc>
          <w:tcPr>
            <w:tcW w:w="960" w:type="dxa"/>
            <w:tcBorders>
              <w:top w:val="single" w:sz="4" w:space="0" w:color="auto"/>
              <w:left w:val="nil"/>
              <w:bottom w:val="nil"/>
              <w:right w:val="nil"/>
            </w:tcBorders>
            <w:shd w:val="clear" w:color="auto" w:fill="auto"/>
            <w:vAlign w:val="center"/>
            <w:hideMark/>
          </w:tcPr>
          <w:p w14:paraId="194EED0A"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(9.57)</w:t>
            </w:r>
          </w:p>
        </w:tc>
      </w:tr>
      <w:tr w:rsidR="00645DCC" w:rsidRPr="00645DCC" w14:paraId="76371768" w14:textId="77777777" w:rsidTr="00762342">
        <w:tc>
          <w:tcPr>
            <w:tcW w:w="960" w:type="dxa"/>
            <w:tcBorders>
              <w:top w:val="nil"/>
              <w:left w:val="nil"/>
              <w:bottom w:val="single" w:sz="4" w:space="0" w:color="auto"/>
              <w:right w:val="nil"/>
            </w:tcBorders>
            <w:shd w:val="clear" w:color="auto" w:fill="auto"/>
            <w:vAlign w:val="center"/>
            <w:hideMark/>
          </w:tcPr>
          <w:p w14:paraId="0451C21A" w14:textId="7EC04D54"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4F901D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6.60 [0.900, 13.8]</w:t>
            </w:r>
          </w:p>
        </w:tc>
        <w:tc>
          <w:tcPr>
            <w:tcW w:w="960" w:type="dxa"/>
            <w:tcBorders>
              <w:top w:val="nil"/>
              <w:left w:val="nil"/>
              <w:bottom w:val="single" w:sz="4" w:space="0" w:color="auto"/>
              <w:right w:val="nil"/>
            </w:tcBorders>
            <w:shd w:val="clear" w:color="auto" w:fill="auto"/>
            <w:vAlign w:val="center"/>
            <w:hideMark/>
          </w:tcPr>
          <w:p w14:paraId="66D0A6C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0.458 [0.197, 0.898]</w:t>
            </w:r>
          </w:p>
        </w:tc>
        <w:tc>
          <w:tcPr>
            <w:tcW w:w="960" w:type="dxa"/>
            <w:tcBorders>
              <w:top w:val="nil"/>
              <w:left w:val="nil"/>
              <w:bottom w:val="single" w:sz="4" w:space="0" w:color="auto"/>
              <w:right w:val="nil"/>
            </w:tcBorders>
            <w:shd w:val="clear" w:color="auto" w:fill="auto"/>
            <w:vAlign w:val="center"/>
            <w:hideMark/>
          </w:tcPr>
          <w:p w14:paraId="6D9B346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8.17 [0.833, 32.3]</w:t>
            </w:r>
          </w:p>
        </w:tc>
      </w:tr>
      <w:tr w:rsidR="00645DCC" w:rsidRPr="00645DCC" w14:paraId="67375DEF"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3A89DA8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 old</w:t>
            </w:r>
          </w:p>
        </w:tc>
        <w:tc>
          <w:tcPr>
            <w:tcW w:w="960" w:type="dxa"/>
            <w:tcBorders>
              <w:top w:val="single" w:sz="4" w:space="0" w:color="auto"/>
              <w:left w:val="nil"/>
              <w:bottom w:val="single" w:sz="4" w:space="0" w:color="auto"/>
              <w:right w:val="nil"/>
            </w:tcBorders>
            <w:shd w:val="clear" w:color="auto" w:fill="auto"/>
            <w:vAlign w:val="center"/>
            <w:hideMark/>
          </w:tcPr>
          <w:p w14:paraId="55906C17" w14:textId="7664AAC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08F9768" w14:textId="0EF7B88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3FB03D95" w14:textId="506ED19B"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712BE6E5" w14:textId="77777777" w:rsidTr="00762342">
        <w:tc>
          <w:tcPr>
            <w:tcW w:w="960" w:type="dxa"/>
            <w:tcBorders>
              <w:top w:val="single" w:sz="4" w:space="0" w:color="auto"/>
              <w:left w:val="nil"/>
              <w:bottom w:val="nil"/>
              <w:right w:val="nil"/>
            </w:tcBorders>
            <w:shd w:val="clear" w:color="auto" w:fill="auto"/>
            <w:vAlign w:val="center"/>
            <w:hideMark/>
          </w:tcPr>
          <w:p w14:paraId="521B8DBD" w14:textId="326394AA"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0619656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4.30 (2.50)</w:t>
            </w:r>
          </w:p>
        </w:tc>
        <w:tc>
          <w:tcPr>
            <w:tcW w:w="960" w:type="dxa"/>
            <w:tcBorders>
              <w:top w:val="single" w:sz="4" w:space="0" w:color="auto"/>
              <w:left w:val="nil"/>
              <w:bottom w:val="nil"/>
              <w:right w:val="nil"/>
            </w:tcBorders>
            <w:shd w:val="clear" w:color="auto" w:fill="auto"/>
            <w:vAlign w:val="center"/>
            <w:hideMark/>
          </w:tcPr>
          <w:p w14:paraId="1754D14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0.344 (0.150)</w:t>
            </w:r>
          </w:p>
        </w:tc>
        <w:tc>
          <w:tcPr>
            <w:tcW w:w="960" w:type="dxa"/>
            <w:tcBorders>
              <w:top w:val="single" w:sz="4" w:space="0" w:color="auto"/>
              <w:left w:val="nil"/>
              <w:bottom w:val="nil"/>
              <w:right w:val="nil"/>
            </w:tcBorders>
            <w:shd w:val="clear" w:color="auto" w:fill="auto"/>
            <w:vAlign w:val="center"/>
            <w:hideMark/>
          </w:tcPr>
          <w:p w14:paraId="2BEE547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(9.57)</w:t>
            </w:r>
          </w:p>
        </w:tc>
      </w:tr>
      <w:tr w:rsidR="00645DCC" w:rsidRPr="00645DCC" w14:paraId="69635488" w14:textId="77777777" w:rsidTr="00762342">
        <w:tc>
          <w:tcPr>
            <w:tcW w:w="960" w:type="dxa"/>
            <w:tcBorders>
              <w:top w:val="nil"/>
              <w:left w:val="nil"/>
              <w:bottom w:val="single" w:sz="4" w:space="0" w:color="auto"/>
              <w:right w:val="nil"/>
            </w:tcBorders>
            <w:shd w:val="clear" w:color="auto" w:fill="auto"/>
            <w:vAlign w:val="center"/>
            <w:hideMark/>
          </w:tcPr>
          <w:p w14:paraId="3C45D4D4" w14:textId="314B0F0E"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5E02A9B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4.11 [0.575, 9.63]</w:t>
            </w:r>
          </w:p>
        </w:tc>
        <w:tc>
          <w:tcPr>
            <w:tcW w:w="960" w:type="dxa"/>
            <w:tcBorders>
              <w:top w:val="nil"/>
              <w:left w:val="nil"/>
              <w:bottom w:val="single" w:sz="4" w:space="0" w:color="auto"/>
              <w:right w:val="nil"/>
            </w:tcBorders>
            <w:shd w:val="clear" w:color="auto" w:fill="auto"/>
            <w:vAlign w:val="center"/>
            <w:hideMark/>
          </w:tcPr>
          <w:p w14:paraId="2736F15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0.321 [0.0845, 0.696]</w:t>
            </w:r>
          </w:p>
        </w:tc>
        <w:tc>
          <w:tcPr>
            <w:tcW w:w="960" w:type="dxa"/>
            <w:tcBorders>
              <w:top w:val="nil"/>
              <w:left w:val="nil"/>
              <w:bottom w:val="single" w:sz="4" w:space="0" w:color="auto"/>
              <w:right w:val="nil"/>
            </w:tcBorders>
            <w:shd w:val="clear" w:color="auto" w:fill="auto"/>
            <w:vAlign w:val="center"/>
            <w:hideMark/>
          </w:tcPr>
          <w:p w14:paraId="01D527C5"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8.17 [0.833, 32.3]</w:t>
            </w:r>
          </w:p>
        </w:tc>
      </w:tr>
      <w:tr w:rsidR="00645DCC" w:rsidRPr="00645DCC" w14:paraId="2025BBCE"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2AEC67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 new</w:t>
            </w:r>
          </w:p>
        </w:tc>
        <w:tc>
          <w:tcPr>
            <w:tcW w:w="960" w:type="dxa"/>
            <w:tcBorders>
              <w:top w:val="single" w:sz="4" w:space="0" w:color="auto"/>
              <w:left w:val="nil"/>
              <w:bottom w:val="single" w:sz="4" w:space="0" w:color="auto"/>
              <w:right w:val="nil"/>
            </w:tcBorders>
            <w:shd w:val="clear" w:color="auto" w:fill="auto"/>
            <w:vAlign w:val="center"/>
            <w:hideMark/>
          </w:tcPr>
          <w:p w14:paraId="25FFB026" w14:textId="3C38184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5D156623" w14:textId="4F089218"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18FC3FBC" w14:textId="16D979F0"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6C86003" w14:textId="77777777" w:rsidTr="00762342">
        <w:tc>
          <w:tcPr>
            <w:tcW w:w="960" w:type="dxa"/>
            <w:tcBorders>
              <w:top w:val="single" w:sz="4" w:space="0" w:color="auto"/>
              <w:left w:val="nil"/>
              <w:bottom w:val="nil"/>
              <w:right w:val="nil"/>
            </w:tcBorders>
            <w:shd w:val="clear" w:color="auto" w:fill="auto"/>
            <w:vAlign w:val="center"/>
            <w:hideMark/>
          </w:tcPr>
          <w:p w14:paraId="62A2A3A1" w14:textId="278D6900"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146C308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8.89 (9.00)</w:t>
            </w:r>
          </w:p>
        </w:tc>
        <w:tc>
          <w:tcPr>
            <w:tcW w:w="960" w:type="dxa"/>
            <w:tcBorders>
              <w:top w:val="single" w:sz="4" w:space="0" w:color="auto"/>
              <w:left w:val="nil"/>
              <w:bottom w:val="nil"/>
              <w:right w:val="nil"/>
            </w:tcBorders>
            <w:shd w:val="clear" w:color="auto" w:fill="auto"/>
            <w:vAlign w:val="center"/>
            <w:hideMark/>
          </w:tcPr>
          <w:p w14:paraId="158D969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0.477 (0.179)</w:t>
            </w:r>
          </w:p>
        </w:tc>
        <w:tc>
          <w:tcPr>
            <w:tcW w:w="960" w:type="dxa"/>
            <w:tcBorders>
              <w:top w:val="single" w:sz="4" w:space="0" w:color="auto"/>
              <w:left w:val="nil"/>
              <w:bottom w:val="nil"/>
              <w:right w:val="nil"/>
            </w:tcBorders>
            <w:shd w:val="clear" w:color="auto" w:fill="auto"/>
            <w:vAlign w:val="center"/>
            <w:hideMark/>
          </w:tcPr>
          <w:p w14:paraId="73D7BF0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(13.5)</w:t>
            </w:r>
          </w:p>
        </w:tc>
      </w:tr>
      <w:tr w:rsidR="00645DCC" w:rsidRPr="00645DCC" w14:paraId="5C8E81B7" w14:textId="77777777" w:rsidTr="00762342">
        <w:tc>
          <w:tcPr>
            <w:tcW w:w="960" w:type="dxa"/>
            <w:tcBorders>
              <w:top w:val="nil"/>
              <w:left w:val="nil"/>
              <w:bottom w:val="single" w:sz="4" w:space="0" w:color="auto"/>
              <w:right w:val="nil"/>
            </w:tcBorders>
            <w:shd w:val="clear" w:color="auto" w:fill="auto"/>
            <w:vAlign w:val="center"/>
            <w:hideMark/>
          </w:tcPr>
          <w:p w14:paraId="40181F4B" w14:textId="7701E1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78754FA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7.09 [0.318, 38.2]</w:t>
            </w:r>
          </w:p>
        </w:tc>
        <w:tc>
          <w:tcPr>
            <w:tcW w:w="960" w:type="dxa"/>
            <w:tcBorders>
              <w:top w:val="nil"/>
              <w:left w:val="nil"/>
              <w:bottom w:val="single" w:sz="4" w:space="0" w:color="auto"/>
              <w:right w:val="nil"/>
            </w:tcBorders>
            <w:shd w:val="clear" w:color="auto" w:fill="auto"/>
            <w:vAlign w:val="center"/>
            <w:hideMark/>
          </w:tcPr>
          <w:p w14:paraId="477E41A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0.529 [0.100, 0.776]</w:t>
            </w:r>
          </w:p>
        </w:tc>
        <w:tc>
          <w:tcPr>
            <w:tcW w:w="960" w:type="dxa"/>
            <w:tcBorders>
              <w:top w:val="nil"/>
              <w:left w:val="nil"/>
              <w:bottom w:val="single" w:sz="4" w:space="0" w:color="auto"/>
              <w:right w:val="nil"/>
            </w:tcBorders>
            <w:shd w:val="clear" w:color="auto" w:fill="auto"/>
            <w:vAlign w:val="center"/>
            <w:hideMark/>
          </w:tcPr>
          <w:p w14:paraId="51A9076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9.75 [1.33, 52.8]</w:t>
            </w:r>
          </w:p>
        </w:tc>
      </w:tr>
      <w:tr w:rsidR="00645DCC" w:rsidRPr="00645DCC" w14:paraId="7024F684"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62132E42"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 old</w:t>
            </w:r>
          </w:p>
        </w:tc>
        <w:tc>
          <w:tcPr>
            <w:tcW w:w="960" w:type="dxa"/>
            <w:tcBorders>
              <w:top w:val="single" w:sz="4" w:space="0" w:color="auto"/>
              <w:left w:val="nil"/>
              <w:bottom w:val="single" w:sz="4" w:space="0" w:color="auto"/>
              <w:right w:val="nil"/>
            </w:tcBorders>
            <w:shd w:val="clear" w:color="auto" w:fill="auto"/>
            <w:vAlign w:val="center"/>
            <w:hideMark/>
          </w:tcPr>
          <w:p w14:paraId="14E27F95" w14:textId="4E670389"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5045364B" w14:textId="60FF86B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0A40B9CF" w14:textId="45DF3208"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25CFE120" w14:textId="77777777" w:rsidTr="00762342">
        <w:tc>
          <w:tcPr>
            <w:tcW w:w="960" w:type="dxa"/>
            <w:tcBorders>
              <w:top w:val="single" w:sz="4" w:space="0" w:color="auto"/>
              <w:left w:val="nil"/>
              <w:bottom w:val="nil"/>
              <w:right w:val="nil"/>
            </w:tcBorders>
            <w:shd w:val="clear" w:color="auto" w:fill="auto"/>
            <w:vAlign w:val="center"/>
            <w:hideMark/>
          </w:tcPr>
          <w:p w14:paraId="55120842" w14:textId="1E33827A"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2FD3B1C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2.28 (1.92)</w:t>
            </w:r>
          </w:p>
        </w:tc>
        <w:tc>
          <w:tcPr>
            <w:tcW w:w="960" w:type="dxa"/>
            <w:tcBorders>
              <w:top w:val="single" w:sz="4" w:space="0" w:color="auto"/>
              <w:left w:val="nil"/>
              <w:bottom w:val="nil"/>
              <w:right w:val="nil"/>
            </w:tcBorders>
            <w:shd w:val="clear" w:color="auto" w:fill="auto"/>
            <w:vAlign w:val="center"/>
            <w:hideMark/>
          </w:tcPr>
          <w:p w14:paraId="6758FFE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0.163 (0.105)</w:t>
            </w:r>
          </w:p>
        </w:tc>
        <w:tc>
          <w:tcPr>
            <w:tcW w:w="960" w:type="dxa"/>
            <w:tcBorders>
              <w:top w:val="single" w:sz="4" w:space="0" w:color="auto"/>
              <w:left w:val="nil"/>
              <w:bottom w:val="nil"/>
              <w:right w:val="nil"/>
            </w:tcBorders>
            <w:shd w:val="clear" w:color="auto" w:fill="auto"/>
            <w:vAlign w:val="center"/>
            <w:hideMark/>
          </w:tcPr>
          <w:p w14:paraId="5C5E397A"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32.0 (17.8)</w:t>
            </w:r>
          </w:p>
        </w:tc>
      </w:tr>
      <w:tr w:rsidR="00645DCC" w:rsidRPr="00645DCC" w14:paraId="44C70485" w14:textId="77777777" w:rsidTr="00762342">
        <w:tc>
          <w:tcPr>
            <w:tcW w:w="960" w:type="dxa"/>
            <w:tcBorders>
              <w:top w:val="nil"/>
              <w:left w:val="nil"/>
              <w:bottom w:val="single" w:sz="4" w:space="0" w:color="auto"/>
              <w:right w:val="nil"/>
            </w:tcBorders>
            <w:shd w:val="clear" w:color="auto" w:fill="auto"/>
            <w:vAlign w:val="center"/>
            <w:hideMark/>
          </w:tcPr>
          <w:p w14:paraId="32FC605E" w14:textId="392139B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1709C48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1.95 [0.0955, 7.25]</w:t>
            </w:r>
          </w:p>
        </w:tc>
        <w:tc>
          <w:tcPr>
            <w:tcW w:w="960" w:type="dxa"/>
            <w:tcBorders>
              <w:top w:val="nil"/>
              <w:left w:val="nil"/>
              <w:bottom w:val="single" w:sz="4" w:space="0" w:color="auto"/>
              <w:right w:val="nil"/>
            </w:tcBorders>
            <w:shd w:val="clear" w:color="auto" w:fill="auto"/>
            <w:vAlign w:val="center"/>
            <w:hideMark/>
          </w:tcPr>
          <w:p w14:paraId="6CC5225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0.133 [0.0273, 0.419]</w:t>
            </w:r>
          </w:p>
        </w:tc>
        <w:tc>
          <w:tcPr>
            <w:tcW w:w="960" w:type="dxa"/>
            <w:tcBorders>
              <w:top w:val="nil"/>
              <w:left w:val="nil"/>
              <w:bottom w:val="single" w:sz="4" w:space="0" w:color="auto"/>
              <w:right w:val="nil"/>
            </w:tcBorders>
            <w:shd w:val="clear" w:color="auto" w:fill="auto"/>
            <w:vAlign w:val="center"/>
            <w:hideMark/>
          </w:tcPr>
          <w:p w14:paraId="61C45A3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27.1 [9.92, 66.7]</w:t>
            </w:r>
          </w:p>
        </w:tc>
      </w:tr>
      <w:tr w:rsidR="00645DCC" w:rsidRPr="00645DCC" w14:paraId="1523B38C"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2052FCB"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 new</w:t>
            </w:r>
          </w:p>
        </w:tc>
        <w:tc>
          <w:tcPr>
            <w:tcW w:w="960" w:type="dxa"/>
            <w:tcBorders>
              <w:top w:val="single" w:sz="4" w:space="0" w:color="auto"/>
              <w:left w:val="nil"/>
              <w:bottom w:val="single" w:sz="4" w:space="0" w:color="auto"/>
              <w:right w:val="nil"/>
            </w:tcBorders>
            <w:shd w:val="clear" w:color="auto" w:fill="auto"/>
            <w:vAlign w:val="center"/>
            <w:hideMark/>
          </w:tcPr>
          <w:p w14:paraId="3C07518B" w14:textId="13108C7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FD01051" w14:textId="7CE97D8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6C0EF6EC" w14:textId="2480BA9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47BA3E9" w14:textId="77777777" w:rsidTr="00762342">
        <w:tc>
          <w:tcPr>
            <w:tcW w:w="960" w:type="dxa"/>
            <w:tcBorders>
              <w:top w:val="single" w:sz="4" w:space="0" w:color="auto"/>
              <w:left w:val="nil"/>
              <w:bottom w:val="nil"/>
              <w:right w:val="nil"/>
            </w:tcBorders>
            <w:shd w:val="clear" w:color="auto" w:fill="auto"/>
            <w:vAlign w:val="center"/>
            <w:hideMark/>
          </w:tcPr>
          <w:p w14:paraId="15ABC66C" w14:textId="4AAF1E0E"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79E7D86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0.337 (0.706)</w:t>
            </w:r>
          </w:p>
        </w:tc>
        <w:tc>
          <w:tcPr>
            <w:tcW w:w="960" w:type="dxa"/>
            <w:tcBorders>
              <w:top w:val="single" w:sz="4" w:space="0" w:color="auto"/>
              <w:left w:val="nil"/>
              <w:bottom w:val="nil"/>
              <w:right w:val="nil"/>
            </w:tcBorders>
            <w:shd w:val="clear" w:color="auto" w:fill="auto"/>
            <w:vAlign w:val="center"/>
            <w:hideMark/>
          </w:tcPr>
          <w:p w14:paraId="4E66BA7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0.0157 (0.0270)</w:t>
            </w:r>
          </w:p>
        </w:tc>
        <w:tc>
          <w:tcPr>
            <w:tcW w:w="960" w:type="dxa"/>
            <w:tcBorders>
              <w:top w:val="single" w:sz="4" w:space="0" w:color="auto"/>
              <w:left w:val="nil"/>
              <w:bottom w:val="nil"/>
              <w:right w:val="nil"/>
            </w:tcBorders>
            <w:shd w:val="clear" w:color="auto" w:fill="auto"/>
            <w:vAlign w:val="center"/>
            <w:hideMark/>
          </w:tcPr>
          <w:p w14:paraId="560C649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28.0 (26.3)</w:t>
            </w:r>
          </w:p>
        </w:tc>
      </w:tr>
      <w:tr w:rsidR="00645DCC" w:rsidRPr="00645DCC" w14:paraId="12A9CC38" w14:textId="77777777" w:rsidTr="00645DCC">
        <w:tc>
          <w:tcPr>
            <w:tcW w:w="960" w:type="dxa"/>
            <w:tcBorders>
              <w:top w:val="nil"/>
              <w:left w:val="nil"/>
              <w:bottom w:val="single" w:sz="8" w:space="0" w:color="auto"/>
              <w:right w:val="nil"/>
            </w:tcBorders>
            <w:shd w:val="clear" w:color="auto" w:fill="auto"/>
            <w:vAlign w:val="center"/>
            <w:hideMark/>
          </w:tcPr>
          <w:p w14:paraId="064BFE2F" w14:textId="3B20E85C"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8" w:space="0" w:color="auto"/>
              <w:right w:val="nil"/>
            </w:tcBorders>
            <w:shd w:val="clear" w:color="auto" w:fill="auto"/>
            <w:vAlign w:val="center"/>
            <w:hideMark/>
          </w:tcPr>
          <w:p w14:paraId="2C63111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0.0262 [0, 3.08]</w:t>
            </w:r>
          </w:p>
        </w:tc>
        <w:tc>
          <w:tcPr>
            <w:tcW w:w="960" w:type="dxa"/>
            <w:tcBorders>
              <w:top w:val="nil"/>
              <w:left w:val="nil"/>
              <w:bottom w:val="single" w:sz="8" w:space="0" w:color="auto"/>
              <w:right w:val="nil"/>
            </w:tcBorders>
            <w:shd w:val="clear" w:color="auto" w:fill="auto"/>
            <w:vAlign w:val="center"/>
            <w:hideMark/>
          </w:tcPr>
          <w:p w14:paraId="6F92714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0.00279 [0, 0.121]</w:t>
            </w:r>
          </w:p>
        </w:tc>
        <w:tc>
          <w:tcPr>
            <w:tcW w:w="960" w:type="dxa"/>
            <w:tcBorders>
              <w:top w:val="nil"/>
              <w:left w:val="nil"/>
              <w:bottom w:val="single" w:sz="8" w:space="0" w:color="auto"/>
              <w:right w:val="nil"/>
            </w:tcBorders>
            <w:shd w:val="clear" w:color="auto" w:fill="auto"/>
            <w:vAlign w:val="center"/>
            <w:hideMark/>
          </w:tcPr>
          <w:p w14:paraId="60114C5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28.2 [0, 89.8]</w:t>
            </w:r>
          </w:p>
        </w:tc>
      </w:tr>
    </w:tbl>
    <w:p w14:paraId="08A0E2A6" w14:textId="5F65E464" w:rsidR="00377426" w:rsidRDefault="00377426" w:rsidP="00A21CF7">
      <w:pPr>
        <w:pStyle w:val="MDPI31text"/>
        <w:spacing w:before="240"/>
      </w:pPr>
      <w:r>
        <w:t xml:space="preserve">Mean contributions of QF and new water were 78% and 48% of total event TD flow, respectively (Table 3). Peak flow contributions of QF and new water were 96% and 80%, respectively. While Nazari et al. </w:t>
      </w:r>
      <w:r w:rsidRPr="00937113">
        <w:t>[17]</w:t>
      </w:r>
      <w:r>
        <w:t xml:space="preserve"> reported lower peak flow contributions for QF (and </w:t>
      </w:r>
      <w:r>
        <w:lastRenderedPageBreak/>
        <w:t xml:space="preserve">similarly for new water) than in this study, mean new water (and QF) contributions were similar to Nazari et al. </w:t>
      </w:r>
      <w:r w:rsidRPr="00937113">
        <w:t>[17]</w:t>
      </w:r>
      <w:r>
        <w:t xml:space="preserve"> and others also using EC-EMMA hydrograph separations </w:t>
      </w:r>
      <w:r w:rsidRPr="00F971EF">
        <w:t>[22], [63]</w:t>
      </w:r>
      <w:r>
        <w:t xml:space="preserve">. Also, we observed similar but slightly lower mean RR across all sites as compared to Nazari et al. </w:t>
      </w:r>
      <w:r w:rsidRPr="00937113">
        <w:t>[17]</w:t>
      </w:r>
      <w:r>
        <w:t xml:space="preserve">, </w:t>
      </w:r>
      <w:r w:rsidR="00ED123A">
        <w:t>whose</w:t>
      </w:r>
      <w:r>
        <w:t xml:space="preserve"> study site was roughly twice the size of DCS and four times the size of DCN. Here, total, QF, and new water RR were consistently higher at DCN, the smaller of the two DC fields, suggesting field size and thus TD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1F23A431" w14:textId="454E7C6F" w:rsidR="00377426" w:rsidRPr="00A21CF7" w:rsidRDefault="00A21CF7" w:rsidP="00A21CF7">
      <w:pPr>
        <w:pStyle w:val="MDPI23heading3"/>
        <w:spacing w:before="240"/>
      </w:pPr>
      <w:r w:rsidRPr="00A21CF7">
        <w:t xml:space="preserve">3.3.2. </w:t>
      </w:r>
      <w:r w:rsidR="00377426" w:rsidRPr="00A21CF7">
        <w:t>Four Component Hydrograph Separation</w:t>
      </w:r>
    </w:p>
    <w:p w14:paraId="355EB3E2" w14:textId="6A86790E" w:rsidR="00377426" w:rsidRDefault="00377426" w:rsidP="00A21CF7">
      <w:pPr>
        <w:pStyle w:val="MDPI31text"/>
      </w:pPr>
      <w:r>
        <w:t>Correlation analysis suggests that QF, new water, and QF</w:t>
      </w:r>
      <w:r>
        <w:rPr>
          <w:vertAlign w:val="subscript"/>
        </w:rPr>
        <w:t>new</w:t>
      </w:r>
      <w:r>
        <w:t xml:space="preserve"> were the superior predictors of event P loads (</w:t>
      </w:r>
      <w:r w:rsidRPr="00144DBE">
        <w:rPr>
          <w:highlight w:val="cyan"/>
        </w:rPr>
        <w:t>Table S5</w:t>
      </w:r>
      <w:r>
        <w:t xml:space="preserve">). Previous studies have suggested that PFP control SRP transport to TD because of the strong correlation between concentrations of </w:t>
      </w:r>
      <w:r w:rsidR="00ED123A">
        <w:t>water-extractable</w:t>
      </w:r>
      <w:r>
        <w:t xml:space="preserve"> P in the layer of interaction and SRP in TD </w:t>
      </w:r>
      <w:r w:rsidRPr="007C5CCF">
        <w:rPr>
          <w:szCs w:val="24"/>
        </w:rPr>
        <w:t>[17]</w:t>
      </w:r>
      <w:r>
        <w:t xml:space="preserve">. Nazari et al. </w:t>
      </w:r>
      <w:r w:rsidRPr="00937113">
        <w:t>[17]</w:t>
      </w:r>
      <w:r>
        <w:t xml:space="preserve"> showed that including the four-component hydrograph separation improved the prediction of SRP concentrations in TD, suggesting matrix-PFP mixing is an important indicator of SRP in TD. Thus, the four-component hydrograph separation approach could be a valuable tool for the LCB. For example, matrix-PFP interactions could improve field scale-P export models like the VT P-Index, </w:t>
      </w:r>
      <w:r w:rsidRPr="00EF7D1D">
        <w:t>a tool used by farmers and agricultural service providers that estimates the risk of P loss from fields based upon P source and transport factors</w:t>
      </w:r>
      <w:r>
        <w:t xml:space="preserve"> </w:t>
      </w:r>
      <w:r w:rsidRPr="00F971EF">
        <w:t>[64]</w:t>
      </w:r>
      <w:r>
        <w:t xml:space="preserve">. </w:t>
      </w:r>
      <w:bookmarkStart w:id="70" w:name="_Hlk92549809"/>
      <w:r>
        <w:t>Here, loads of all three P species were similarly correlated to the PFP hydrograph components (</w:t>
      </w:r>
      <w:r w:rsidRPr="00144DBE">
        <w:rPr>
          <w:highlight w:val="cyan"/>
        </w:rPr>
        <w:t>Table S5</w:t>
      </w:r>
      <w:r>
        <w:t xml:space="preserve">), suggesting that PFP activity also controls PP transport to TD </w:t>
      </w:r>
      <w:r w:rsidRPr="007C5CCF">
        <w:rPr>
          <w:szCs w:val="24"/>
        </w:rPr>
        <w:t>[13]</w:t>
      </w:r>
      <w:r>
        <w:t xml:space="preserve">. PP may constitute the majority of TD TP as was shown here and elsewhere in the LCB </w:t>
      </w:r>
      <w:r w:rsidRPr="00F971EF">
        <w:t>[65]</w:t>
      </w:r>
      <w:r>
        <w:t>, as the dispersive-like clay soils in this region are easily suspended in infiltrating waters</w:t>
      </w:r>
      <w:r w:rsidR="00ED123A">
        <w:t>,</w:t>
      </w:r>
      <w:r>
        <w:t xml:space="preserve"> and sorbed PP is then transported to TD via PFP.</w:t>
      </w:r>
      <w:bookmarkEnd w:id="70"/>
    </w:p>
    <w:p w14:paraId="0D27B4E7" w14:textId="074AA8AB" w:rsidR="00377426" w:rsidRDefault="00377426" w:rsidP="00A21CF7">
      <w:pPr>
        <w:pStyle w:val="MDPI31text"/>
      </w:pPr>
      <w:r>
        <w:t>On average, QF</w:t>
      </w:r>
      <w:r>
        <w:rPr>
          <w:vertAlign w:val="subscript"/>
        </w:rPr>
        <w:t>new</w:t>
      </w:r>
      <w:r>
        <w:t xml:space="preserve"> represented a high proportion of total flow (46%), and peak </w:t>
      </w:r>
      <w:r w:rsidRPr="0017330F">
        <w:t>contributions were as follows: 7</w:t>
      </w:r>
      <w:ins w:id="71" w:author="Ryan Ruggiero" w:date="2022-01-24T11:02:00Z">
        <w:r w:rsidR="00C6178C">
          <w:t>7</w:t>
        </w:r>
      </w:ins>
      <w:del w:id="72" w:author="Ryan Ruggiero" w:date="2022-01-24T11:02:00Z">
        <w:r w:rsidRPr="0017330F" w:rsidDel="00C6178C">
          <w:delText>3</w:delText>
        </w:r>
      </w:del>
      <w:r w:rsidRPr="0017330F">
        <w:t>% for QF</w:t>
      </w:r>
      <w:r w:rsidRPr="0017330F">
        <w:rPr>
          <w:vertAlign w:val="subscript"/>
        </w:rPr>
        <w:t>new</w:t>
      </w:r>
      <w:r w:rsidRPr="0017330F">
        <w:t>, 6</w:t>
      </w:r>
      <w:ins w:id="73" w:author="Ryan Ruggiero" w:date="2022-01-24T11:02:00Z">
        <w:r w:rsidR="00C6178C">
          <w:t>9</w:t>
        </w:r>
      </w:ins>
      <w:del w:id="74" w:author="Ryan Ruggiero" w:date="2022-01-24T11:02:00Z">
        <w:r w:rsidRPr="0017330F" w:rsidDel="00C6178C">
          <w:delText>8</w:delText>
        </w:r>
      </w:del>
      <w:r w:rsidRPr="0017330F">
        <w:t>% for QF</w:t>
      </w:r>
      <w:r w:rsidRPr="0017330F">
        <w:rPr>
          <w:vertAlign w:val="subscript"/>
        </w:rPr>
        <w:t>old</w:t>
      </w:r>
      <w:r w:rsidRPr="0017330F">
        <w:t>, 1</w:t>
      </w:r>
      <w:ins w:id="75" w:author="Ryan Ruggiero" w:date="2022-01-24T11:02:00Z">
        <w:r w:rsidR="00C6178C">
          <w:t>2</w:t>
        </w:r>
      </w:ins>
      <w:del w:id="76" w:author="Ryan Ruggiero" w:date="2022-01-24T11:02:00Z">
        <w:r w:rsidRPr="0017330F" w:rsidDel="00C6178C">
          <w:delText>8</w:delText>
        </w:r>
      </w:del>
      <w:r w:rsidRPr="0017330F">
        <w:t>% for SF</w:t>
      </w:r>
      <w:r w:rsidRPr="0017330F">
        <w:rPr>
          <w:vertAlign w:val="subscript"/>
        </w:rPr>
        <w:t>new</w:t>
      </w:r>
      <w:r w:rsidRPr="0017330F">
        <w:t>, and 4</w:t>
      </w:r>
      <w:ins w:id="77" w:author="Ryan Ruggiero" w:date="2022-01-24T11:02:00Z">
        <w:r w:rsidR="00C6178C">
          <w:t>1</w:t>
        </w:r>
      </w:ins>
      <w:del w:id="78" w:author="Ryan Ruggiero" w:date="2022-01-24T11:02:00Z">
        <w:r w:rsidRPr="0017330F" w:rsidDel="00C6178C">
          <w:delText>9</w:delText>
        </w:r>
      </w:del>
      <w:r w:rsidRPr="0017330F">
        <w:t>% for SF</w:t>
      </w:r>
      <w:r w:rsidRPr="0017330F">
        <w:rPr>
          <w:vertAlign w:val="subscript"/>
        </w:rPr>
        <w:t>old</w:t>
      </w:r>
      <w:r w:rsidRPr="0017330F">
        <w:t xml:space="preserve"> (</w:t>
      </w:r>
      <w:commentRangeStart w:id="79"/>
      <w:commentRangeStart w:id="80"/>
      <w:r w:rsidRPr="00177022">
        <w:rPr>
          <w:highlight w:val="yellow"/>
        </w:rPr>
        <w:t xml:space="preserve">Table </w:t>
      </w:r>
      <w:ins w:id="81" w:author="Ryan Ruggiero" w:date="2022-01-24T11:02:00Z">
        <w:r w:rsidR="00C6178C">
          <w:rPr>
            <w:highlight w:val="yellow"/>
          </w:rPr>
          <w:t>3</w:t>
        </w:r>
      </w:ins>
      <w:del w:id="82" w:author="Ryan Ruggiero" w:date="2022-01-24T11:02:00Z">
        <w:r w:rsidRPr="00177022" w:rsidDel="00C6178C">
          <w:rPr>
            <w:highlight w:val="yellow"/>
          </w:rPr>
          <w:delText>4</w:delText>
        </w:r>
      </w:del>
      <w:commentRangeEnd w:id="79"/>
      <w:r w:rsidR="00177022">
        <w:rPr>
          <w:rStyle w:val="CommentReference"/>
          <w:rFonts w:eastAsia="SimSun"/>
          <w:noProof/>
          <w:snapToGrid/>
          <w:lang w:eastAsia="zh-CN" w:bidi="ar-SA"/>
        </w:rPr>
        <w:commentReference w:id="79"/>
      </w:r>
      <w:commentRangeEnd w:id="80"/>
      <w:r w:rsidR="001E0D93">
        <w:rPr>
          <w:rStyle w:val="CommentReference"/>
          <w:rFonts w:eastAsia="SimSun"/>
          <w:noProof/>
          <w:snapToGrid/>
          <w:lang w:eastAsia="zh-CN" w:bidi="ar-SA"/>
        </w:rPr>
        <w:commentReference w:id="80"/>
      </w:r>
      <w:r w:rsidRPr="0017330F">
        <w:t xml:space="preserve">). Nazari </w:t>
      </w:r>
      <w:r>
        <w:t xml:space="preserve">et al. </w:t>
      </w:r>
      <w:r w:rsidRPr="00937113">
        <w:t>[17]</w:t>
      </w:r>
      <w:r>
        <w:t xml:space="preserve"> found lower peak contributions from QF</w:t>
      </w:r>
      <w:r>
        <w:rPr>
          <w:vertAlign w:val="subscript"/>
        </w:rPr>
        <w:t>new</w:t>
      </w:r>
      <w:r>
        <w:t xml:space="preserve"> (66%) and QF</w:t>
      </w:r>
      <w:r>
        <w:rPr>
          <w:vertAlign w:val="subscript"/>
        </w:rPr>
        <w:t>old</w:t>
      </w:r>
      <w:r>
        <w:t xml:space="preserve"> (27%), yet higher peak contributions from SF</w:t>
      </w:r>
      <w:r>
        <w:rPr>
          <w:vertAlign w:val="subscript"/>
        </w:rPr>
        <w:t>new</w:t>
      </w:r>
      <w:r>
        <w:t xml:space="preserve"> (33%) and from SF</w:t>
      </w:r>
      <w:r>
        <w:rPr>
          <w:vertAlign w:val="subscript"/>
        </w:rPr>
        <w:t>old</w:t>
      </w:r>
      <w:r>
        <w:t xml:space="preserve"> (98%). This could be because of the differences in data collection and analysis methods, as well as differences in soils, tillage, and slope. For example, conservation tillage was employed in the Nazari et al. </w:t>
      </w:r>
      <w:r w:rsidRPr="00937113">
        <w:t>[17]</w:t>
      </w:r>
      <w:r>
        <w:t xml:space="preserve"> study while here deep tillage (i.e.</w:t>
      </w:r>
      <w:r w:rsidR="00D60B05">
        <w:t>,</w:t>
      </w:r>
      <w:r>
        <w:t xml:space="preserve"> subsoiling) was performed to promote infiltration. </w:t>
      </w:r>
    </w:p>
    <w:p w14:paraId="4753C68D" w14:textId="422B9AA5" w:rsidR="00377426" w:rsidRDefault="00377426" w:rsidP="00A21CF7">
      <w:pPr>
        <w:pStyle w:val="MDPI31text"/>
      </w:pPr>
      <w:r>
        <w:t>QF</w:t>
      </w:r>
      <w:r>
        <w:rPr>
          <w:vertAlign w:val="subscript"/>
        </w:rPr>
        <w:t>new</w:t>
      </w:r>
      <w:r>
        <w:t xml:space="preserve"> had higher mean volumes, yet QF</w:t>
      </w:r>
      <w:r>
        <w:rPr>
          <w:vertAlign w:val="subscript"/>
        </w:rPr>
        <w:t>old</w:t>
      </w:r>
      <w:r>
        <w:t xml:space="preserve"> volumes were equal to or exceeded that of QF</w:t>
      </w:r>
      <w:r>
        <w:rPr>
          <w:vertAlign w:val="subscript"/>
        </w:rPr>
        <w:t>new</w:t>
      </w:r>
      <w:r>
        <w:t xml:space="preserve"> for eight of the smaller 28 </w:t>
      </w:r>
      <w:r w:rsidR="00ED123A">
        <w:t>site events</w:t>
      </w:r>
      <w:r>
        <w:t xml:space="preserve"> in the analysis (</w:t>
      </w:r>
      <w:r w:rsidRPr="00144DBE">
        <w:rPr>
          <w:highlight w:val="cyan"/>
        </w:rPr>
        <w:t>Table S4).</w:t>
      </w:r>
      <w:r>
        <w:t xml:space="preserve"> An example of QF</w:t>
      </w:r>
      <w:r>
        <w:rPr>
          <w:vertAlign w:val="subscript"/>
        </w:rPr>
        <w:t>old</w:t>
      </w:r>
      <w:r>
        <w:t xml:space="preserve"> dominating the entirety of event flows was during back-to-back events of </w:t>
      </w:r>
      <w:r w:rsidR="0017330F">
        <w:t xml:space="preserve">2 </w:t>
      </w:r>
      <w:r>
        <w:t xml:space="preserve">July and </w:t>
      </w:r>
      <w:r w:rsidR="0017330F">
        <w:t xml:space="preserve">3 </w:t>
      </w:r>
      <w:r>
        <w:t>July of 2021. For the duration of a multi-peak event on 2</w:t>
      </w:r>
      <w:r w:rsidR="0017330F">
        <w:t xml:space="preserve"> July </w:t>
      </w:r>
      <w:r>
        <w:t>2021, QF</w:t>
      </w:r>
      <w:r>
        <w:rPr>
          <w:vertAlign w:val="subscript"/>
        </w:rPr>
        <w:t>new</w:t>
      </w:r>
      <w:r>
        <w:t xml:space="preserve"> remained higher than QF</w:t>
      </w:r>
      <w:r>
        <w:rPr>
          <w:vertAlign w:val="subscript"/>
        </w:rPr>
        <w:t>old</w:t>
      </w:r>
      <w:r>
        <w:t>. The event the following day, which occurred on saturated soils, QF</w:t>
      </w:r>
      <w:r>
        <w:rPr>
          <w:vertAlign w:val="subscript"/>
        </w:rPr>
        <w:t>old</w:t>
      </w:r>
      <w:r>
        <w:t xml:space="preserve"> remained higher than QF</w:t>
      </w:r>
      <w:r>
        <w:rPr>
          <w:vertAlign w:val="subscript"/>
        </w:rPr>
        <w:t>new</w:t>
      </w:r>
      <w:r>
        <w:t>. This suggests that in back-to-back events AMC can have an impact on matrix-PFP mixing. However, AMC metrics in this study, namely 24-</w:t>
      </w:r>
      <w:r w:rsidR="00D60B05">
        <w:t>h</w:t>
      </w:r>
      <w:r>
        <w:t xml:space="preserve"> and 7- and 30-day rainfall totals, were not positively correlated with QF</w:t>
      </w:r>
      <w:r>
        <w:rPr>
          <w:vertAlign w:val="subscript"/>
        </w:rPr>
        <w:t>old</w:t>
      </w:r>
      <w:r>
        <w:t xml:space="preserve"> volumes </w:t>
      </w:r>
      <w:r w:rsidRPr="00144DBE">
        <w:rPr>
          <w:highlight w:val="cyan"/>
        </w:rPr>
        <w:t>(Table S5).</w:t>
      </w:r>
      <w:r w:rsidRPr="005E0DA4">
        <w:t xml:space="preserve"> </w:t>
      </w:r>
      <w:r>
        <w:t xml:space="preserve">While higher AMC corresponds to wetter macropore walls, where the potential for matrix-PFP interactions increases </w:t>
      </w:r>
      <w:r w:rsidRPr="00A54C32">
        <w:t>[23</w:t>
      </w:r>
      <w:r w:rsidR="0017330F">
        <w:t>,</w:t>
      </w:r>
      <w:r w:rsidRPr="00A54C32">
        <w:t>26</w:t>
      </w:r>
      <w:r w:rsidR="0017330F">
        <w:t>,</w:t>
      </w:r>
      <w:r w:rsidRPr="00A54C32">
        <w:t>61]</w:t>
      </w:r>
      <w:r>
        <w:t>, results here suggest that soils needed to be above field capacity for QF</w:t>
      </w:r>
      <w:r>
        <w:rPr>
          <w:vertAlign w:val="subscript"/>
        </w:rPr>
        <w:t>old</w:t>
      </w:r>
      <w:r>
        <w:t xml:space="preserve"> to be the </w:t>
      </w:r>
      <w:r w:rsidR="00ED123A">
        <w:t>dominant</w:t>
      </w:r>
      <w:r>
        <w:t xml:space="preserve"> transport pathway to TD at these sites. We observed similar correlations between QF</w:t>
      </w:r>
      <w:r>
        <w:rPr>
          <w:vertAlign w:val="subscript"/>
        </w:rPr>
        <w:t>old</w:t>
      </w:r>
      <w:r>
        <w:t xml:space="preserve"> and QF</w:t>
      </w:r>
      <w:r>
        <w:rPr>
          <w:vertAlign w:val="subscript"/>
        </w:rPr>
        <w:t>new</w:t>
      </w:r>
      <w:r>
        <w:t xml:space="preserve"> volumes (r = 0.49) as in the Nazari et al. </w:t>
      </w:r>
      <w:r w:rsidRPr="00937113">
        <w:t>[17]</w:t>
      </w:r>
      <w:r>
        <w:t xml:space="preserve"> study (r = 0.40), who also found that only the smaller events had QF</w:t>
      </w:r>
      <w:r>
        <w:rPr>
          <w:vertAlign w:val="subscript"/>
        </w:rPr>
        <w:t>old</w:t>
      </w:r>
      <w:r>
        <w:t xml:space="preserve"> volumes exceeding QF</w:t>
      </w:r>
      <w:r>
        <w:rPr>
          <w:vertAlign w:val="subscript"/>
        </w:rPr>
        <w:t>new</w:t>
      </w:r>
      <w:r>
        <w:t xml:space="preserve"> (3 of 27 events). QF</w:t>
      </w:r>
      <w:r>
        <w:rPr>
          <w:vertAlign w:val="subscript"/>
        </w:rPr>
        <w:t>old</w:t>
      </w:r>
      <w:r>
        <w:t xml:space="preserve"> had a much smaller standard deviation than QF</w:t>
      </w:r>
      <w:r>
        <w:rPr>
          <w:vertAlign w:val="subscript"/>
        </w:rPr>
        <w:t>new</w:t>
      </w:r>
      <w:r>
        <w:t>, suggesting QF</w:t>
      </w:r>
      <w:r>
        <w:rPr>
          <w:vertAlign w:val="subscript"/>
        </w:rPr>
        <w:t xml:space="preserve">old </w:t>
      </w:r>
      <w:r>
        <w:t xml:space="preserve">has the potential to be the </w:t>
      </w:r>
      <w:r w:rsidR="00ED123A">
        <w:t>dominant</w:t>
      </w:r>
      <w:r>
        <w:t xml:space="preserve"> transport pathway during smaller events simply because there is less QF</w:t>
      </w:r>
      <w:r>
        <w:rPr>
          <w:vertAlign w:val="subscript"/>
        </w:rPr>
        <w:t>new</w:t>
      </w:r>
      <w:r>
        <w:t xml:space="preserve">. </w:t>
      </w:r>
    </w:p>
    <w:p w14:paraId="73F4F7BF" w14:textId="6C8A83F1" w:rsidR="00377426" w:rsidRPr="008A1951" w:rsidRDefault="00377426" w:rsidP="00A21CF7">
      <w:pPr>
        <w:pStyle w:val="MDPI31text"/>
      </w:pPr>
      <w:r>
        <w:t xml:space="preserve">Here and in Nazari et al. </w:t>
      </w:r>
      <w:r w:rsidRPr="00937113">
        <w:t>[17]</w:t>
      </w:r>
      <w:r>
        <w:t>, AMC and event rainfall were not good predictors of QF</w:t>
      </w:r>
      <w:r>
        <w:rPr>
          <w:vertAlign w:val="subscript"/>
        </w:rPr>
        <w:t>old</w:t>
      </w:r>
      <w:r>
        <w:t xml:space="preserve"> and the other three hydrograph components volumes. We found negative </w:t>
      </w:r>
      <w:r>
        <w:lastRenderedPageBreak/>
        <w:t>correlations between 7-day rainfall and QF</w:t>
      </w:r>
      <w:r>
        <w:rPr>
          <w:vertAlign w:val="subscript"/>
        </w:rPr>
        <w:t>new</w:t>
      </w:r>
      <w:r>
        <w:t xml:space="preserve"> and SF</w:t>
      </w:r>
      <w:r>
        <w:rPr>
          <w:vertAlign w:val="subscript"/>
        </w:rPr>
        <w:t>new</w:t>
      </w:r>
      <w:r>
        <w:t>, and between maximum rainfall intensity and SF</w:t>
      </w:r>
      <w:r>
        <w:rPr>
          <w:vertAlign w:val="subscript"/>
        </w:rPr>
        <w:t>old</w:t>
      </w:r>
      <w:r>
        <w:t xml:space="preserve"> and SF</w:t>
      </w:r>
      <w:r>
        <w:rPr>
          <w:vertAlign w:val="subscript"/>
        </w:rPr>
        <w:t>new</w:t>
      </w:r>
      <w:r>
        <w:t xml:space="preserve"> (</w:t>
      </w:r>
      <w:r w:rsidRPr="00144DBE">
        <w:rPr>
          <w:highlight w:val="cyan"/>
        </w:rPr>
        <w:t>Table S5</w:t>
      </w:r>
      <w:r>
        <w:t>). Also, we observed positive correlations between time to peak and the volumes for each of the four components except for QF</w:t>
      </w:r>
      <w:r>
        <w:rPr>
          <w:vertAlign w:val="subscript"/>
        </w:rPr>
        <w:t>old</w:t>
      </w:r>
      <w:r>
        <w:t>. Since QF</w:t>
      </w:r>
      <w:r>
        <w:rPr>
          <w:vertAlign w:val="subscript"/>
        </w:rPr>
        <w:t>old</w:t>
      </w:r>
      <w:r>
        <w:t xml:space="preserve"> time to peak was correlated to the overall hydrograph time to peak, it is expected QF</w:t>
      </w:r>
      <w:r>
        <w:rPr>
          <w:vertAlign w:val="subscript"/>
        </w:rPr>
        <w:t>old</w:t>
      </w:r>
      <w:r>
        <w:t xml:space="preserve"> volumes would be as well. QF</w:t>
      </w:r>
      <w:r>
        <w:rPr>
          <w:vertAlign w:val="subscript"/>
        </w:rPr>
        <w:t>old</w:t>
      </w:r>
      <w:r>
        <w:t xml:space="preserve"> was the only component not correlated to </w:t>
      </w:r>
      <w:r w:rsidR="00ED123A">
        <w:t>the above-mentioned</w:t>
      </w:r>
      <w:r>
        <w:t xml:space="preserve"> rainfall and TD discharge metrics, and had the lowest coefficient of variation, suggesting this pathway is controlled by different mechanisms relative to the other three components. </w:t>
      </w:r>
    </w:p>
    <w:p w14:paraId="17D14324" w14:textId="428C1521" w:rsidR="00377426" w:rsidRDefault="00377426" w:rsidP="00A21CF7">
      <w:pPr>
        <w:pStyle w:val="MDPI31text"/>
      </w:pPr>
      <w:r>
        <w:t>The peak of SF</w:t>
      </w:r>
      <w:r>
        <w:rPr>
          <w:vertAlign w:val="subscript"/>
        </w:rPr>
        <w:t>new</w:t>
      </w:r>
      <w:r>
        <w:t xml:space="preserve"> occurred at an average time of 27.4 </w:t>
      </w:r>
      <w:r w:rsidR="00D60B05">
        <w:t>h</w:t>
      </w:r>
      <w:r>
        <w:t xml:space="preserve"> into the event, which is slightly quicker </w:t>
      </w:r>
      <w:r w:rsidR="00ED123A">
        <w:t>than</w:t>
      </w:r>
      <w:r>
        <w:t xml:space="preserve"> in Nazari et al. </w:t>
      </w:r>
      <w:r w:rsidRPr="00937113">
        <w:t>[17]</w:t>
      </w:r>
      <w:r>
        <w:t xml:space="preserve"> (32 </w:t>
      </w:r>
      <w:r w:rsidR="00D60B05">
        <w:t>h</w:t>
      </w:r>
      <w:r>
        <w:t xml:space="preserve">). Nazari et al. </w:t>
      </w:r>
      <w:r w:rsidRPr="00937113">
        <w:t>[17]</w:t>
      </w:r>
      <w:r>
        <w:t xml:space="preserve"> found a negative relationship between the timing of SF</w:t>
      </w:r>
      <w:r>
        <w:rPr>
          <w:vertAlign w:val="subscript"/>
        </w:rPr>
        <w:t>new</w:t>
      </w:r>
      <w:r>
        <w:t xml:space="preserve"> and </w:t>
      </w:r>
      <w:r w:rsidR="00ED123A">
        <w:t>10-day</w:t>
      </w:r>
      <w:r>
        <w:t xml:space="preserve"> rainfall, while here we found a semi-strong negative relationship between SF</w:t>
      </w:r>
      <w:r>
        <w:rPr>
          <w:vertAlign w:val="subscript"/>
        </w:rPr>
        <w:t>new</w:t>
      </w:r>
      <w:r>
        <w:t xml:space="preserve"> with 24 </w:t>
      </w:r>
      <w:r w:rsidR="00D60B05">
        <w:t>h</w:t>
      </w:r>
      <w:r>
        <w:t xml:space="preserve"> and 30-day rainfall, and a very strong negative relationship with maximum rainfall intensity </w:t>
      </w:r>
      <w:r w:rsidRPr="00144DBE">
        <w:rPr>
          <w:highlight w:val="cyan"/>
        </w:rPr>
        <w:t>(Table S5).</w:t>
      </w:r>
      <w:r>
        <w:t xml:space="preserve"> The SF</w:t>
      </w:r>
      <w:r>
        <w:rPr>
          <w:vertAlign w:val="subscript"/>
        </w:rPr>
        <w:t>new</w:t>
      </w:r>
      <w:r>
        <w:t xml:space="preserve"> pathway represents event water transported to deeper horizons via PFP that absconds back into the matrix prior to the tile </w:t>
      </w:r>
      <w:r w:rsidRPr="00937113">
        <w:t>[17]</w:t>
      </w:r>
      <w:r>
        <w:t xml:space="preserve">. This pathway represents </w:t>
      </w:r>
      <w:r w:rsidR="00ED123A">
        <w:t>groundwater</w:t>
      </w:r>
      <w:r>
        <w:t xml:space="preserve"> recharge via PFP, and frequent recharge of </w:t>
      </w:r>
      <w:r w:rsidR="00ED123A">
        <w:t>groundwater</w:t>
      </w:r>
      <w:r>
        <w:t xml:space="preserve"> via PFP suggests P from the surface could be transported and accumulate as legacy P in much deeper soil horizons </w:t>
      </w:r>
      <w:r w:rsidRPr="00F971EF">
        <w:t>[66]</w:t>
      </w:r>
      <w:r>
        <w:t xml:space="preserve">. </w:t>
      </w:r>
    </w:p>
    <w:p w14:paraId="52096D28" w14:textId="4E72A5E5" w:rsidR="00377426" w:rsidRPr="00A21CF7" w:rsidRDefault="00A21CF7" w:rsidP="00A21CF7">
      <w:pPr>
        <w:pStyle w:val="MDPI22heading2"/>
        <w:spacing w:before="240"/>
      </w:pPr>
      <w:commentRangeStart w:id="83"/>
      <w:commentRangeStart w:id="84"/>
      <w:r w:rsidRPr="00F41DC0">
        <w:rPr>
          <w:highlight w:val="yellow"/>
        </w:rPr>
        <w:t>3.</w:t>
      </w:r>
      <w:r w:rsidR="00F41DC0" w:rsidRPr="00F41DC0">
        <w:rPr>
          <w:highlight w:val="yellow"/>
        </w:rPr>
        <w:t>4</w:t>
      </w:r>
      <w:r w:rsidRPr="00F41DC0">
        <w:rPr>
          <w:highlight w:val="yellow"/>
        </w:rPr>
        <w:t xml:space="preserve">. </w:t>
      </w:r>
      <w:commentRangeEnd w:id="83"/>
      <w:r w:rsidR="00F41DC0">
        <w:rPr>
          <w:rStyle w:val="CommentReference"/>
          <w:rFonts w:eastAsia="SimSun"/>
          <w:i w:val="0"/>
          <w:snapToGrid/>
          <w:lang w:eastAsia="zh-CN" w:bidi="ar-SA"/>
        </w:rPr>
        <w:commentReference w:id="83"/>
      </w:r>
      <w:commentRangeEnd w:id="84"/>
      <w:r w:rsidR="00043995">
        <w:rPr>
          <w:rStyle w:val="CommentReference"/>
          <w:rFonts w:eastAsia="SimSun"/>
          <w:i w:val="0"/>
          <w:snapToGrid/>
          <w:lang w:eastAsia="zh-CN" w:bidi="ar-SA"/>
        </w:rPr>
        <w:commentReference w:id="84"/>
      </w:r>
      <w:r w:rsidR="00377426" w:rsidRPr="00A21CF7">
        <w:t>Rainfall Pulse Analysis</w:t>
      </w:r>
    </w:p>
    <w:p w14:paraId="4EAD7065" w14:textId="38CDA14D" w:rsidR="00377426" w:rsidRDefault="00377426" w:rsidP="00A21CF7">
      <w:pPr>
        <w:pStyle w:val="MDPI31text"/>
      </w:pPr>
      <w:r>
        <w:t>There was an uneven number of pulses identified (</w:t>
      </w:r>
      <w:r w:rsidRPr="00144DBE">
        <w:rPr>
          <w:highlight w:val="cyan"/>
        </w:rPr>
        <w:t>Table S6</w:t>
      </w:r>
      <w:r>
        <w:t xml:space="preserve">), and pulse data </w:t>
      </w:r>
      <w:r w:rsidR="00ED123A">
        <w:t>were</w:t>
      </w:r>
      <w:r>
        <w:t xml:space="preserve"> non-normal, thus TD discharge metrics associated with rainfall pulses were compared using a non-parametric comparison of means. P loading rates in TD during periods associated with </w:t>
      </w:r>
      <w:r w:rsidR="00ED123A">
        <w:t>high-intensity</w:t>
      </w:r>
      <w:r>
        <w:t xml:space="preserve"> </w:t>
      </w:r>
      <w:r w:rsidRPr="0017330F">
        <w:t xml:space="preserve">rainfall were significantly greater than during periods associated with </w:t>
      </w:r>
      <w:r w:rsidR="00ED123A">
        <w:t>low-intensity</w:t>
      </w:r>
      <w:r w:rsidRPr="0017330F">
        <w:t xml:space="preserve"> rainfall (Figure 3). Also, </w:t>
      </w:r>
      <w:r w:rsidR="00ED123A">
        <w:t>high-intensity</w:t>
      </w:r>
      <w:r>
        <w:t xml:space="preserve"> rainfall pulses resulted in significantly higher flow rates as compared to the lower intensity rainfall pulses. Others have found relationships between rainfall metrics and P concentrations and loading in TD at the inter-event scale, however</w:t>
      </w:r>
      <w:r w:rsidR="00ED123A">
        <w:t>,</w:t>
      </w:r>
      <w:r>
        <w:t xml:space="preserve"> this is the first known study to examine these relationships at the intra-event scale. Vidon and Cuadra [45] found that P concentrations were more variable during larger rainfall events as compared to smaller</w:t>
      </w:r>
      <w:r w:rsidR="00ED123A">
        <w:t xml:space="preserve"> ones</w:t>
      </w:r>
      <w:r>
        <w:t>, where we found similar results with higher variation associated with higher pulse intensities.</w:t>
      </w:r>
    </w:p>
    <w:p w14:paraId="6EBDBCDD" w14:textId="06A858AE" w:rsidR="00377426" w:rsidRDefault="00B76013" w:rsidP="00A21CF7">
      <w:pPr>
        <w:pStyle w:val="MDPI52figure"/>
      </w:pPr>
      <w:r w:rsidRPr="00B76013">
        <w:lastRenderedPageBreak/>
        <w:drawing>
          <wp:inline distT="0" distB="0" distL="0" distR="0" wp14:anchorId="035EC625" wp14:editId="40EBF1B0">
            <wp:extent cx="6645910" cy="473329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6645910" cy="4733290"/>
                    </a:xfrm>
                    <a:prstGeom prst="rect">
                      <a:avLst/>
                    </a:prstGeom>
                  </pic:spPr>
                </pic:pic>
              </a:graphicData>
            </a:graphic>
          </wp:inline>
        </w:drawing>
      </w:r>
    </w:p>
    <w:p w14:paraId="11C02677" w14:textId="43B1CD1B" w:rsidR="00377426" w:rsidRDefault="00A21CF7" w:rsidP="00A21CF7">
      <w:pPr>
        <w:pStyle w:val="MDPI51figurecaption"/>
        <w:jc w:val="both"/>
      </w:pPr>
      <w:bookmarkStart w:id="85" w:name="_Toc84261268"/>
      <w:commentRangeStart w:id="86"/>
      <w:commentRangeStart w:id="87"/>
      <w:r w:rsidRPr="0017330F">
        <w:rPr>
          <w:b/>
          <w:highlight w:val="yellow"/>
        </w:rPr>
        <w:t xml:space="preserve">Figure 3. </w:t>
      </w:r>
      <w:commentRangeEnd w:id="86"/>
      <w:r w:rsidR="0017330F">
        <w:rPr>
          <w:rStyle w:val="CommentReference"/>
          <w:rFonts w:eastAsia="SimSun"/>
          <w:noProof/>
          <w:lang w:eastAsia="zh-CN" w:bidi="ar-SA"/>
        </w:rPr>
        <w:commentReference w:id="86"/>
      </w:r>
      <w:commentRangeEnd w:id="87"/>
      <w:r w:rsidR="00D05DD9">
        <w:rPr>
          <w:rStyle w:val="CommentReference"/>
          <w:rFonts w:eastAsia="SimSun"/>
          <w:noProof/>
          <w:lang w:eastAsia="zh-CN" w:bidi="ar-SA"/>
        </w:rPr>
        <w:commentReference w:id="87"/>
      </w:r>
      <w:r w:rsidR="00377426" w:rsidRPr="00251711">
        <w:t xml:space="preserve">Boxplots showing </w:t>
      </w:r>
      <w:r w:rsidR="00ED123A">
        <w:t xml:space="preserve">the </w:t>
      </w:r>
      <w:r w:rsidR="00377426" w:rsidRPr="00251711">
        <w:t xml:space="preserve">difference between pulse and </w:t>
      </w:r>
      <w:r w:rsidR="00377426">
        <w:t>TD</w:t>
      </w:r>
      <w:r w:rsidR="00377426" w:rsidRPr="00251711">
        <w:t xml:space="preserve"> </w:t>
      </w:r>
      <w:r w:rsidR="00377426">
        <w:t>discharge</w:t>
      </w:r>
      <w:r w:rsidR="00377426" w:rsidRPr="00251711">
        <w:t xml:space="preserve"> metrics for high and </w:t>
      </w:r>
      <w:r w:rsidR="00ED123A">
        <w:t>low-intensity</w:t>
      </w:r>
      <w:r w:rsidR="00377426" w:rsidRPr="00251711">
        <w:t xml:space="preserve"> pulses.</w:t>
      </w:r>
      <w:bookmarkEnd w:id="85"/>
    </w:p>
    <w:p w14:paraId="233FE0A8" w14:textId="53536992" w:rsidR="00377426" w:rsidRPr="00325902" w:rsidRDefault="00377426" w:rsidP="00A21CF7">
      <w:pPr>
        <w:pStyle w:val="MDPI31text"/>
      </w:pPr>
      <w:r>
        <w:t xml:space="preserve">Despite soil P levels being relatively low for agricultural fields that are considered hot-spots for legacy-P export (6 mg/kg Modified Morgans) </w:t>
      </w:r>
      <w:r w:rsidRPr="00F971EF">
        <w:t>[31</w:t>
      </w:r>
      <w:r w:rsidR="0017330F">
        <w:t>,</w:t>
      </w:r>
      <w:r w:rsidRPr="00F971EF">
        <w:t>36</w:t>
      </w:r>
      <w:r w:rsidR="0017330F">
        <w:t>,</w:t>
      </w:r>
      <w:r w:rsidRPr="00F971EF">
        <w:t>67]</w:t>
      </w:r>
      <w:r>
        <w:t xml:space="preserve">, here, annual TD P loading was still relatively high for the LCB </w:t>
      </w:r>
      <w:r w:rsidRPr="00F971EF">
        <w:t>[10</w:t>
      </w:r>
      <w:r w:rsidR="0017330F">
        <w:t>,</w:t>
      </w:r>
      <w:r w:rsidRPr="00F971EF">
        <w:t>68]</w:t>
      </w:r>
      <w:r>
        <w:t>. Because of several factors during this study</w:t>
      </w:r>
      <w:r w:rsidR="00ED123A">
        <w:t>,</w:t>
      </w:r>
      <w:r>
        <w:t xml:space="preserve"> the PFP networks in these fields possibly represented a maximum condition (see </w:t>
      </w:r>
      <w:r w:rsidR="00D60B05">
        <w:t>Section 3</w:t>
      </w:r>
      <w:r>
        <w:t xml:space="preserve">.2.2). As time proceeds and/or under different AMC, the PFP network may diminish, resulting in less rapid infiltration and possibly different rainfall-driven P transport dynamics. This may also shift the P </w:t>
      </w:r>
      <w:r w:rsidR="00ED123A">
        <w:t>export-dynamic</w:t>
      </w:r>
      <w:r>
        <w:t xml:space="preserve"> between the surface and subsurface, where the surface may have higher runoff volumes and thus P export, since less water is being channeled to TD via PFP. Moreover, climate change is expected to continue to increase the intensity of both drought and rainfall events in the LCB </w:t>
      </w:r>
      <w:r w:rsidRPr="0064549D">
        <w:t>[8]</w:t>
      </w:r>
      <w:r>
        <w:t xml:space="preserve">, and results here </w:t>
      </w:r>
      <w:r w:rsidR="00011A2F">
        <w:t>suggest</w:t>
      </w:r>
      <w:r>
        <w:t xml:space="preserve"> this has implications for P transport via TD.</w:t>
      </w:r>
      <w:bookmarkStart w:id="88" w:name="_24agnwxaw59y" w:colFirst="0" w:colLast="0"/>
      <w:bookmarkEnd w:id="88"/>
      <w:r>
        <w:t xml:space="preserve"> In the LCB, P in the lake bottom sediment is easily mobilized to the overlying water column, thus PP exported at any time throughout the year may contribute to cyanobacteria blooms </w:t>
      </w:r>
      <w:r w:rsidRPr="00F971EF">
        <w:t>[69]</w:t>
      </w:r>
      <w:r>
        <w:t xml:space="preserve">. Legacy P will continue to be a challenge for this region, which persists in the </w:t>
      </w:r>
      <w:r w:rsidR="00011A2F">
        <w:t>watercourse</w:t>
      </w:r>
      <w:r>
        <w:t xml:space="preserve">, acting as a source of P even after BMP </w:t>
      </w:r>
      <w:r w:rsidR="00011A2F">
        <w:t>reduces</w:t>
      </w:r>
      <w:r>
        <w:t xml:space="preserve"> P export from agricultural fields </w:t>
      </w:r>
      <w:r w:rsidRPr="0064549D">
        <w:t>[4]</w:t>
      </w:r>
      <w:r>
        <w:t>.</w:t>
      </w:r>
    </w:p>
    <w:p w14:paraId="649A5406" w14:textId="669B7CBF" w:rsidR="00377426" w:rsidRPr="00325902" w:rsidRDefault="00A21CF7" w:rsidP="00A21CF7">
      <w:pPr>
        <w:pStyle w:val="MDPI21heading1"/>
      </w:pPr>
      <w:r>
        <w:t xml:space="preserve">4. </w:t>
      </w:r>
      <w:r w:rsidR="00377426">
        <w:t>Conclusions</w:t>
      </w:r>
    </w:p>
    <w:p w14:paraId="0F965B36" w14:textId="0F5100C4" w:rsidR="00377426" w:rsidRDefault="00377426" w:rsidP="00A21CF7">
      <w:pPr>
        <w:pStyle w:val="MDPI31text"/>
      </w:pPr>
      <w:bookmarkStart w:id="89" w:name="_Hlk92549918"/>
      <w:r>
        <w:t xml:space="preserve">TD was the dominant P export pathway at two sites, and annual and seasonal loads varied and were affected by the drought. The results of the two- and four-component hydrograph separations aligned with previous TD studies. Here, PFP was the dominant transport pathway during events. Results agree with the notion that annual P export from </w:t>
      </w:r>
      <w:r>
        <w:lastRenderedPageBreak/>
        <w:t xml:space="preserve">TD has the potential to be the greatest during the non-growing season, since it is the time of year with the highest TD discharge </w:t>
      </w:r>
      <w:r w:rsidRPr="00937113">
        <w:t>[14]</w:t>
      </w:r>
      <w:r>
        <w:t>. Spikes in TD P concentrations during events coincided with periods of P influxes, namely MI, herbicide application/cover crop termination, and fertilizer application at planting.</w:t>
      </w:r>
    </w:p>
    <w:p w14:paraId="2DE51AE6" w14:textId="2DD223DF" w:rsidR="00377426" w:rsidRDefault="00377426" w:rsidP="00A21CF7">
      <w:pPr>
        <w:pStyle w:val="MDPI31text"/>
      </w:pPr>
      <w:r>
        <w:t xml:space="preserve">MI showed the potential for very high P concentrations in TD and AMC appeared to affect manure P export in the fall. We showed different P export dynamics between wet and dry years, as well as between events with wet and dry soil AMC. With the hydrograph separation techniques used here, we can monitor and quantify PFP activity, and thus it is possible to manage manure application during periods of high PFP transport, which would likely be the most effective way to reduce P transport to TD. It is still unclear if MI should be a BMP for field P losses as more farms use TD to adapt to climate change. Future work should include more event data to be able to quantify the differences between events following MI on wet and dry soils, as well as if MI is an improvement over </w:t>
      </w:r>
      <w:r w:rsidR="00011A2F">
        <w:t xml:space="preserve">the </w:t>
      </w:r>
      <w:r>
        <w:t xml:space="preserve">surface application for subsurface P export </w:t>
      </w:r>
      <w:r w:rsidRPr="00937113">
        <w:t>[24</w:t>
      </w:r>
      <w:r w:rsidR="00BB76B5">
        <w:t>,</w:t>
      </w:r>
      <w:r w:rsidRPr="00937113">
        <w:t>30]</w:t>
      </w:r>
      <w:r>
        <w:t>. Also, while subsoiling likely reduced surface runoff, its effect on TD P export is still unknown. The intra-event rainfall analysis showed P concentrations were higher in TD following higher intensity rainfall pulses, yet more data are needed to confirm this, as climate change is expected to have an impact on both AMC and rainfall characteristics.</w:t>
      </w:r>
      <w:bookmarkEnd w:id="89"/>
    </w:p>
    <w:p w14:paraId="4945A366" w14:textId="662C91D5" w:rsidR="00377426" w:rsidRDefault="00A21CF7" w:rsidP="00A21CF7">
      <w:pPr>
        <w:pStyle w:val="MDPI62BackMatter"/>
        <w:spacing w:before="240"/>
      </w:pPr>
      <w:commentRangeStart w:id="90"/>
      <w:commentRangeStart w:id="91"/>
      <w:r w:rsidRPr="00A21CF7">
        <w:rPr>
          <w:b/>
        </w:rPr>
        <w:t>Supplementary Material</w:t>
      </w:r>
      <w:r w:rsidR="00377426" w:rsidRPr="00A21CF7">
        <w:rPr>
          <w:b/>
        </w:rPr>
        <w:t xml:space="preserve">s: </w:t>
      </w:r>
      <w:commentRangeEnd w:id="90"/>
      <w:r w:rsidR="00144DBE">
        <w:rPr>
          <w:rStyle w:val="CommentReference"/>
          <w:rFonts w:eastAsia="SimSun"/>
          <w:noProof/>
          <w:snapToGrid/>
          <w:lang w:eastAsia="zh-CN" w:bidi="ar-SA"/>
        </w:rPr>
        <w:commentReference w:id="90"/>
      </w:r>
      <w:commentRangeEnd w:id="91"/>
      <w:r w:rsidR="00D05DD9">
        <w:rPr>
          <w:rStyle w:val="CommentReference"/>
          <w:rFonts w:eastAsia="SimSun"/>
          <w:noProof/>
          <w:snapToGrid/>
          <w:lang w:eastAsia="zh-CN" w:bidi="ar-SA"/>
        </w:rPr>
        <w:commentReference w:id="91"/>
      </w:r>
      <w:r w:rsidR="00377426" w:rsidRPr="009E170A">
        <w:t xml:space="preserve">The following are available </w:t>
      </w:r>
      <w:r w:rsidR="00377426" w:rsidRPr="00BB76B5">
        <w:t>online at www.mdpi.com/xxx</w:t>
      </w:r>
      <w:r w:rsidR="00377426" w:rsidRPr="009E170A">
        <w:t xml:space="preserve">/s1, </w:t>
      </w:r>
      <w:r w:rsidR="00377426">
        <w:t>Table</w:t>
      </w:r>
      <w:r w:rsidR="00377426" w:rsidRPr="009E170A">
        <w:t xml:space="preserve"> S1:</w:t>
      </w:r>
      <w:ins w:id="92" w:author="Ryan Ruggiero" w:date="2022-01-24T11:26:00Z">
        <w:r w:rsidR="00D05DD9">
          <w:t xml:space="preserve"> </w:t>
        </w:r>
        <w:r w:rsidR="00D05DD9">
          <w:t>Master recession curve constants for each site</w:t>
        </w:r>
      </w:ins>
      <w:del w:id="93" w:author="Ryan Ruggiero" w:date="2022-01-24T11:27:00Z">
        <w:r w:rsidR="00377426" w:rsidDel="00D05DD9">
          <w:delText xml:space="preserve"> </w:delText>
        </w:r>
        <w:r w:rsidR="00377426" w:rsidRPr="00212678" w:rsidDel="00D05DD9">
          <w:delText>Rainfall and tile discharge metrics for each site-event</w:delText>
        </w:r>
      </w:del>
      <w:r w:rsidR="00377426" w:rsidRPr="009E170A">
        <w:t xml:space="preserve">, </w:t>
      </w:r>
      <w:r w:rsidR="00377426">
        <w:t>Figure</w:t>
      </w:r>
      <w:r w:rsidR="00377426" w:rsidRPr="009E170A">
        <w:t xml:space="preserve"> S1: </w:t>
      </w:r>
      <w:moveToRangeStart w:id="94" w:author="Ryan Ruggiero" w:date="2022-01-24T10:36:00Z" w:name="move93913023"/>
      <w:moveTo w:id="95" w:author="Ryan Ruggiero" w:date="2022-01-24T10:36:00Z">
        <w:r w:rsidR="0029085F" w:rsidRPr="006C56A6">
          <w:t xml:space="preserve">Map of study location in the northeast United States. </w:t>
        </w:r>
        <w:r w:rsidR="0029085F">
          <w:t>The state</w:t>
        </w:r>
        <w:r w:rsidR="0029085F" w:rsidRPr="006C56A6">
          <w:t xml:space="preserve"> of Vermont in Orange and Addison County, Vermont in Black. Source: Jenny Bower, UVM PSS D</w:t>
        </w:r>
        <w:r w:rsidR="0029085F">
          <w:t>e</w:t>
        </w:r>
        <w:r w:rsidR="0029085F" w:rsidRPr="006C56A6">
          <w:t xml:space="preserve">partment. Base layers </w:t>
        </w:r>
        <w:r w:rsidR="0029085F">
          <w:t xml:space="preserve">were </w:t>
        </w:r>
        <w:r w:rsidR="0029085F" w:rsidRPr="006C56A6">
          <w:t>obtained from the Vermont Center for Geographic Information and the U.S. Census Bureau.</w:t>
        </w:r>
      </w:moveTo>
      <w:moveToRangeEnd w:id="94"/>
      <w:del w:id="96" w:author="Ryan Ruggiero" w:date="2022-01-24T10:37:00Z">
        <w:r w:rsidR="00377426" w:rsidRPr="00212678" w:rsidDel="0029085F">
          <w:delText xml:space="preserve">Kendall </w:delText>
        </w:r>
        <w:r w:rsidR="00377426" w:rsidDel="0029085F">
          <w:delText>c</w:delText>
        </w:r>
        <w:r w:rsidR="00377426" w:rsidRPr="00212678" w:rsidDel="0029085F">
          <w:delText xml:space="preserve">orrelations between event rainfall metrics and day of </w:delText>
        </w:r>
        <w:r w:rsidR="00011A2F" w:rsidDel="0029085F">
          <w:delText xml:space="preserve">the </w:delText>
        </w:r>
        <w:r w:rsidR="00377426" w:rsidRPr="00212678" w:rsidDel="0029085F">
          <w:delText>hydrologic year (</w:delText>
        </w:r>
        <w:r w:rsidR="00BB76B5" w:rsidRPr="00BB76B5" w:rsidDel="0029085F">
          <w:delText>1</w:delText>
        </w:r>
        <w:r w:rsidR="00BB76B5" w:rsidDel="0029085F">
          <w:delText xml:space="preserve"> October</w:delText>
        </w:r>
        <w:r w:rsidR="00BB76B5" w:rsidRPr="00BB76B5" w:rsidDel="0029085F">
          <w:delText>–</w:delText>
        </w:r>
        <w:r w:rsidR="00BB76B5" w:rsidRPr="00212678" w:rsidDel="0029085F">
          <w:delText>30</w:delText>
        </w:r>
        <w:r w:rsidR="00BB76B5" w:rsidDel="0029085F">
          <w:delText xml:space="preserve"> </w:delText>
        </w:r>
        <w:r w:rsidR="00BB76B5" w:rsidRPr="00BB76B5" w:rsidDel="0029085F">
          <w:delText>September</w:delText>
        </w:r>
        <w:r w:rsidR="00377426" w:rsidRPr="00212678" w:rsidDel="0029085F">
          <w:delText>), including all data (top) and removing the 2021 WY Growing season (bottom)</w:delText>
        </w:r>
      </w:del>
      <w:r w:rsidR="00377426" w:rsidRPr="009E170A">
        <w:t xml:space="preserve">, </w:t>
      </w:r>
      <w:r w:rsidR="00377426">
        <w:t>Table</w:t>
      </w:r>
      <w:r w:rsidR="00377426" w:rsidRPr="009E170A">
        <w:t xml:space="preserve"> S</w:t>
      </w:r>
      <w:r w:rsidR="00377426">
        <w:t>2</w:t>
      </w:r>
      <w:r w:rsidR="00377426" w:rsidRPr="009E170A">
        <w:t xml:space="preserve">: </w:t>
      </w:r>
      <w:ins w:id="97" w:author="Ryan Ruggiero" w:date="2022-01-24T11:27:00Z">
        <w:r w:rsidR="00D05DD9" w:rsidRPr="00212678">
          <w:t>Rainfall and tile discharge metrics for each site-event</w:t>
        </w:r>
      </w:ins>
      <w:del w:id="98" w:author="Ryan Ruggiero" w:date="2022-01-24T11:27:00Z">
        <w:r w:rsidR="00377426" w:rsidDel="00D05DD9">
          <w:delText>Summary statistics for e</w:delText>
        </w:r>
        <w:r w:rsidR="00377426" w:rsidRPr="00212678" w:rsidDel="00D05DD9">
          <w:delText>vent tile discharge metrics for each site</w:delText>
        </w:r>
      </w:del>
      <w:r w:rsidR="00377426">
        <w:t xml:space="preserve">, Figure S2: </w:t>
      </w:r>
      <w:ins w:id="99" w:author="Ryan Ruggiero" w:date="2022-01-24T10:38:00Z">
        <w:r w:rsidR="0029085F">
          <w:t>Images of sampling infrastructure</w:t>
        </w:r>
      </w:ins>
      <w:del w:id="100" w:author="Ryan Ruggiero" w:date="2022-01-24T10:38:00Z">
        <w:r w:rsidR="00377426" w:rsidDel="0029085F">
          <w:delText>Kendall correlations between days since P/days since manure application and event tile P discharge metrics</w:delText>
        </w:r>
      </w:del>
      <w:r w:rsidR="00377426">
        <w:t>, Table S3:</w:t>
      </w:r>
      <w:del w:id="101" w:author="Ryan Ruggiero" w:date="2022-01-24T11:26:00Z">
        <w:r w:rsidR="00377426" w:rsidDel="00D05DD9">
          <w:delText xml:space="preserve"> Master recession curve constants for each site</w:delText>
        </w:r>
      </w:del>
      <w:ins w:id="102" w:author="Ryan Ruggiero" w:date="2022-01-24T11:27:00Z">
        <w:r w:rsidR="00D05DD9">
          <w:t xml:space="preserve"> </w:t>
        </w:r>
        <w:r w:rsidR="00D05DD9">
          <w:t>Summary statistics for e</w:t>
        </w:r>
        <w:r w:rsidR="00D05DD9" w:rsidRPr="00212678">
          <w:t>vent tile discharge metrics for each site</w:t>
        </w:r>
      </w:ins>
      <w:r w:rsidR="00377426">
        <w:t xml:space="preserve">, Table S4: </w:t>
      </w:r>
      <w:r w:rsidR="00377426" w:rsidRPr="00B76189">
        <w:t>Summary of flow pathway and source connectivity models for events included in the four-component hydrograph separation analysis. Time to peak in hours in parenthesis and all flow components are in mm</w:t>
      </w:r>
      <w:r w:rsidR="00377426">
        <w:t>, Table S5: Pearson correlation matrix for rainfall and tile discharge metrics for events included in the four-component hydrograph separation. Units for the hydrograph separation components are ‘mm’ and all other units are the same as in Table S1, Table S6: Summary statistics for High</w:t>
      </w:r>
      <w:r w:rsidR="00011A2F">
        <w:t>-</w:t>
      </w:r>
      <w:r w:rsidR="00377426">
        <w:t xml:space="preserve"> and </w:t>
      </w:r>
      <w:r w:rsidR="00011A2F">
        <w:t>Low-intensity</w:t>
      </w:r>
      <w:r w:rsidR="00377426">
        <w:t xml:space="preserve"> rainfall pulses during events, Figure S3:</w:t>
      </w:r>
      <w:ins w:id="103" w:author="Ryan Ruggiero" w:date="2022-01-24T10:38:00Z">
        <w:r w:rsidR="0029085F">
          <w:t xml:space="preserve"> </w:t>
        </w:r>
        <w:r w:rsidR="0029085F">
          <w:t>Field site schematics</w:t>
        </w:r>
      </w:ins>
      <w:moveFromRangeStart w:id="104" w:author="Ryan Ruggiero" w:date="2022-01-24T10:39:00Z" w:name="move93913171"/>
      <w:moveFrom w:id="105" w:author="Ryan Ruggiero" w:date="2022-01-24T10:39:00Z">
        <w:r w:rsidR="00377426" w:rsidDel="0029085F">
          <w:t xml:space="preserve"> Four component hydrograph separation (left) and P concentrations in event samples as a function of tile flow rate (right) for events included in the four-component hydrograph separation analysis at DCS (top) and DCN (bottom). F1 was omitted from this figure because only 1 event was included in the four-component hydrograph separation analysis. Note that the scale for DCN on 25</w:t>
        </w:r>
        <w:r w:rsidR="00BB76B5" w:rsidDel="0029085F">
          <w:t xml:space="preserve"> December </w:t>
        </w:r>
        <w:r w:rsidR="00377426" w:rsidDel="0029085F">
          <w:t>2020 is extended to show the high P concentrations</w:t>
        </w:r>
      </w:moveFrom>
      <w:moveFromRangeEnd w:id="104"/>
      <w:r w:rsidR="00377426">
        <w:t>, Figure S4:</w:t>
      </w:r>
      <w:ins w:id="106" w:author="Ryan Ruggiero" w:date="2022-01-24T10:37:00Z">
        <w:r w:rsidR="0029085F">
          <w:t xml:space="preserve"> </w:t>
        </w:r>
        <w:r w:rsidR="0029085F" w:rsidRPr="00212678">
          <w:t xml:space="preserve">Kendall </w:t>
        </w:r>
        <w:r w:rsidR="0029085F">
          <w:t>c</w:t>
        </w:r>
        <w:r w:rsidR="0029085F" w:rsidRPr="00212678">
          <w:t xml:space="preserve">orrelations between event rainfall metrics and day of </w:t>
        </w:r>
        <w:r w:rsidR="0029085F">
          <w:t xml:space="preserve">the </w:t>
        </w:r>
        <w:r w:rsidR="0029085F" w:rsidRPr="00212678">
          <w:t>hydrologic year (</w:t>
        </w:r>
        <w:r w:rsidR="0029085F" w:rsidRPr="00BB76B5">
          <w:t>1</w:t>
        </w:r>
        <w:r w:rsidR="0029085F">
          <w:t xml:space="preserve"> October</w:t>
        </w:r>
        <w:r w:rsidR="0029085F" w:rsidRPr="00BB76B5">
          <w:t>–</w:t>
        </w:r>
        <w:r w:rsidR="0029085F" w:rsidRPr="00212678">
          <w:t>30</w:t>
        </w:r>
        <w:r w:rsidR="0029085F">
          <w:t xml:space="preserve"> </w:t>
        </w:r>
        <w:r w:rsidR="0029085F" w:rsidRPr="00BB76B5">
          <w:t>September</w:t>
        </w:r>
        <w:r w:rsidR="0029085F" w:rsidRPr="00212678">
          <w:t>), including all data (top) and removing the 2021 WY Growing season (bottom)</w:t>
        </w:r>
      </w:ins>
      <w:moveFromRangeStart w:id="107" w:author="Ryan Ruggiero" w:date="2022-01-24T10:36:00Z" w:name="move93913023"/>
      <w:moveFrom w:id="108" w:author="Ryan Ruggiero" w:date="2022-01-24T10:36:00Z">
        <w:r w:rsidR="00377426" w:rsidDel="0029085F">
          <w:t xml:space="preserve"> </w:t>
        </w:r>
        <w:r w:rsidR="00377426" w:rsidRPr="006C56A6" w:rsidDel="0029085F">
          <w:t xml:space="preserve">Map of study location in the northeast United States. </w:t>
        </w:r>
        <w:r w:rsidR="00011A2F" w:rsidDel="0029085F">
          <w:t>The state</w:t>
        </w:r>
        <w:r w:rsidR="00377426" w:rsidRPr="006C56A6" w:rsidDel="0029085F">
          <w:t xml:space="preserve"> of Vermont in Orange and Addison County, Vermont in Black. Source: Jenny Bower, UVM PSS D</w:t>
        </w:r>
        <w:r w:rsidR="00377426" w:rsidDel="0029085F">
          <w:t>e</w:t>
        </w:r>
        <w:r w:rsidR="00377426" w:rsidRPr="006C56A6" w:rsidDel="0029085F">
          <w:t xml:space="preserve">partment. Base layers </w:t>
        </w:r>
        <w:r w:rsidR="00011A2F" w:rsidDel="0029085F">
          <w:t xml:space="preserve">were </w:t>
        </w:r>
        <w:r w:rsidR="00377426" w:rsidRPr="006C56A6" w:rsidDel="0029085F">
          <w:t>obtained from the Vermont Center for Geographic Information and the U.S. Census Bureau.</w:t>
        </w:r>
      </w:moveFrom>
      <w:moveFromRangeEnd w:id="107"/>
      <w:r w:rsidR="00377426">
        <w:t xml:space="preserve">, Figure S5: </w:t>
      </w:r>
      <w:ins w:id="109" w:author="Ryan Ruggiero" w:date="2022-01-24T10:38:00Z">
        <w:r w:rsidR="0029085F">
          <w:t>Kendall correlations between days since P/days since manure application and event tile P discharge metrics</w:t>
        </w:r>
      </w:ins>
      <w:del w:id="110" w:author="Ryan Ruggiero" w:date="2022-01-24T10:38:00Z">
        <w:r w:rsidR="00377426" w:rsidDel="0029085F">
          <w:delText>Field site schematics</w:delText>
        </w:r>
      </w:del>
      <w:r w:rsidR="00377426">
        <w:t>, Figure S6:</w:t>
      </w:r>
      <w:del w:id="111" w:author="Ryan Ruggiero" w:date="2022-01-24T10:38:00Z">
        <w:r w:rsidR="00377426" w:rsidDel="0029085F">
          <w:delText xml:space="preserve"> Images of sampling infrastructure</w:delText>
        </w:r>
      </w:del>
      <w:ins w:id="112" w:author="Ryan Ruggiero" w:date="2022-01-24T10:39:00Z">
        <w:r w:rsidR="0029085F">
          <w:t xml:space="preserve"> </w:t>
        </w:r>
      </w:ins>
      <w:moveToRangeStart w:id="113" w:author="Ryan Ruggiero" w:date="2022-01-24T10:39:00Z" w:name="move93913171"/>
      <w:moveTo w:id="114" w:author="Ryan Ruggiero" w:date="2022-01-24T10:39:00Z">
        <w:r w:rsidR="0029085F">
          <w:t>Four component hydrograph separation (left) and P concentrations in event samples as a function of tile flow rate (right) for events included in the four-component hydrograph separation analysis at DCS (top) and DCN (bottom). F1 was omitted from this figure because only 1 event was included in the four-component hydrograph separation analysis. Note that the scale for DCN on 25 December 2020 is extended to show the high P concentrations</w:t>
        </w:r>
      </w:moveTo>
      <w:moveToRangeEnd w:id="113"/>
      <w:r w:rsidR="00377426">
        <w:t>.</w:t>
      </w:r>
    </w:p>
    <w:p w14:paraId="0F9A6297" w14:textId="7CDAC8F9" w:rsidR="00377426" w:rsidRPr="00613B31" w:rsidRDefault="00A21CF7" w:rsidP="00A21CF7">
      <w:pPr>
        <w:pStyle w:val="MDPI62BackMatter"/>
      </w:pPr>
      <w:r w:rsidRPr="00A21CF7">
        <w:rPr>
          <w:b/>
        </w:rPr>
        <w:t>Author Contribution</w:t>
      </w:r>
      <w:r w:rsidR="00377426" w:rsidRPr="00A21CF7">
        <w:rPr>
          <w:b/>
        </w:rPr>
        <w:t xml:space="preserve">s: </w:t>
      </w:r>
      <w:r w:rsidR="00377426" w:rsidRPr="009D7C9E">
        <w:t xml:space="preserve">Conceptualization, </w:t>
      </w:r>
      <w:commentRangeStart w:id="115"/>
      <w:commentRangeStart w:id="116"/>
      <w:r w:rsidR="005012C2" w:rsidRPr="006214BB">
        <w:rPr>
          <w:highlight w:val="yellow"/>
        </w:rPr>
        <w:t>R.R.</w:t>
      </w:r>
      <w:r w:rsidR="00377426" w:rsidRPr="006214BB">
        <w:rPr>
          <w:highlight w:val="yellow"/>
        </w:rPr>
        <w:t xml:space="preserve">, </w:t>
      </w:r>
      <w:r w:rsidR="005012C2" w:rsidRPr="006214BB">
        <w:rPr>
          <w:highlight w:val="yellow"/>
        </w:rPr>
        <w:t>D.R.</w:t>
      </w:r>
      <w:r w:rsidR="00377426" w:rsidRPr="006214BB">
        <w:rPr>
          <w:highlight w:val="yellow"/>
        </w:rPr>
        <w:t xml:space="preserve">, and </w:t>
      </w:r>
      <w:r w:rsidR="005012C2" w:rsidRPr="006214BB">
        <w:rPr>
          <w:highlight w:val="yellow"/>
        </w:rPr>
        <w:t>J.</w:t>
      </w:r>
      <w:ins w:id="117" w:author="Ryan Ruggiero" w:date="2022-01-24T11:28:00Z">
        <w:r w:rsidR="00CD4F85">
          <w:rPr>
            <w:highlight w:val="yellow"/>
          </w:rPr>
          <w:t>W.</w:t>
        </w:r>
      </w:ins>
      <w:r w:rsidR="005012C2" w:rsidRPr="006214BB">
        <w:rPr>
          <w:highlight w:val="yellow"/>
        </w:rPr>
        <w:t>F</w:t>
      </w:r>
      <w:commentRangeEnd w:id="115"/>
      <w:r w:rsidR="006214BB">
        <w:rPr>
          <w:rStyle w:val="CommentReference"/>
          <w:rFonts w:eastAsia="SimSun"/>
          <w:noProof/>
          <w:snapToGrid/>
          <w:lang w:eastAsia="zh-CN" w:bidi="ar-SA"/>
        </w:rPr>
        <w:commentReference w:id="115"/>
      </w:r>
      <w:commentRangeEnd w:id="116"/>
      <w:r w:rsidR="00CD4F85">
        <w:rPr>
          <w:rStyle w:val="CommentReference"/>
          <w:rFonts w:eastAsia="SimSun"/>
          <w:noProof/>
          <w:snapToGrid/>
          <w:lang w:eastAsia="zh-CN" w:bidi="ar-SA"/>
        </w:rPr>
        <w:commentReference w:id="116"/>
      </w:r>
      <w:r w:rsidR="005012C2">
        <w:t>.</w:t>
      </w:r>
      <w:r w:rsidR="00377426" w:rsidRPr="009D7C9E">
        <w:t xml:space="preserve">; Methodology, </w:t>
      </w:r>
      <w:r w:rsidR="005012C2">
        <w:t>R.R.</w:t>
      </w:r>
      <w:r w:rsidR="00377426" w:rsidRPr="009D7C9E">
        <w:t xml:space="preserve">, </w:t>
      </w:r>
      <w:r w:rsidR="005012C2">
        <w:t>D.R.</w:t>
      </w:r>
      <w:r w:rsidR="00011A2F">
        <w:t>,</w:t>
      </w:r>
      <w:r w:rsidR="00377426" w:rsidRPr="009D7C9E">
        <w:t xml:space="preserve"> and </w:t>
      </w:r>
      <w:r w:rsidR="005012C2">
        <w:t>J.</w:t>
      </w:r>
      <w:ins w:id="118" w:author="Ryan Ruggiero" w:date="2022-01-24T11:28:00Z">
        <w:r w:rsidR="00CD4F85">
          <w:t>W.</w:t>
        </w:r>
      </w:ins>
      <w:r w:rsidR="005012C2">
        <w:t>F.</w:t>
      </w:r>
      <w:r w:rsidR="00377426" w:rsidRPr="009D7C9E">
        <w:t xml:space="preserve">; Software, </w:t>
      </w:r>
      <w:r w:rsidR="005012C2">
        <w:t>R.R</w:t>
      </w:r>
      <w:r w:rsidR="00905757">
        <w:t>.</w:t>
      </w:r>
      <w:r w:rsidR="00377426" w:rsidRPr="009D7C9E">
        <w:t xml:space="preserve">; Validation, </w:t>
      </w:r>
      <w:r w:rsidR="005012C2">
        <w:t>R.R</w:t>
      </w:r>
      <w:r w:rsidR="00905757">
        <w:t>.</w:t>
      </w:r>
      <w:r w:rsidR="00377426" w:rsidRPr="009D7C9E">
        <w:t xml:space="preserve">, </w:t>
      </w:r>
      <w:r w:rsidR="005012C2">
        <w:t>D.R.</w:t>
      </w:r>
      <w:r w:rsidR="00011A2F">
        <w:t>,</w:t>
      </w:r>
      <w:r w:rsidR="00377426" w:rsidRPr="009D7C9E">
        <w:t xml:space="preserve"> and </w:t>
      </w:r>
      <w:r w:rsidR="005012C2">
        <w:t>J.</w:t>
      </w:r>
      <w:ins w:id="119" w:author="Ryan Ruggiero" w:date="2022-01-24T11:28:00Z">
        <w:r w:rsidR="00CD4F85">
          <w:t>W.</w:t>
        </w:r>
      </w:ins>
      <w:r w:rsidR="005012C2">
        <w:t>F.</w:t>
      </w:r>
      <w:r w:rsidR="00377426" w:rsidRPr="009D7C9E">
        <w:t xml:space="preserve">; Formal Analysis, </w:t>
      </w:r>
      <w:r w:rsidR="005012C2">
        <w:t>R.R.</w:t>
      </w:r>
      <w:r w:rsidR="00377426" w:rsidRPr="00BB76B5">
        <w:t xml:space="preserve">; Investigation, </w:t>
      </w:r>
      <w:r w:rsidR="005012C2">
        <w:t>R.R</w:t>
      </w:r>
      <w:r w:rsidR="00905757">
        <w:t>.</w:t>
      </w:r>
      <w:r w:rsidR="00377426" w:rsidRPr="00BB76B5">
        <w:t xml:space="preserve"> and </w:t>
      </w:r>
      <w:r w:rsidR="005012C2">
        <w:t>D.R.</w:t>
      </w:r>
      <w:r w:rsidR="00377426" w:rsidRPr="00BB76B5">
        <w:t xml:space="preserve">; Resources, </w:t>
      </w:r>
      <w:r w:rsidR="005012C2">
        <w:t>R.R</w:t>
      </w:r>
      <w:r w:rsidR="00905757">
        <w:t>.</w:t>
      </w:r>
      <w:r w:rsidR="00377426" w:rsidRPr="00BB76B5">
        <w:t xml:space="preserve"> and </w:t>
      </w:r>
      <w:r w:rsidR="005012C2">
        <w:t>J.</w:t>
      </w:r>
      <w:ins w:id="120" w:author="Ryan Ruggiero" w:date="2022-01-24T11:28:00Z">
        <w:r w:rsidR="00CD4F85">
          <w:t>W.</w:t>
        </w:r>
      </w:ins>
      <w:r w:rsidR="005012C2">
        <w:t>F.</w:t>
      </w:r>
      <w:r w:rsidR="00377426" w:rsidRPr="00BB76B5">
        <w:t xml:space="preserve">; Data Curation, </w:t>
      </w:r>
      <w:r w:rsidR="005012C2">
        <w:t>R.R</w:t>
      </w:r>
      <w:r w:rsidR="00905757">
        <w:t>.</w:t>
      </w:r>
      <w:r w:rsidR="00377426" w:rsidRPr="00BB76B5">
        <w:t xml:space="preserve"> and </w:t>
      </w:r>
      <w:r w:rsidR="005012C2">
        <w:t>D.R.</w:t>
      </w:r>
      <w:r w:rsidR="00377426" w:rsidRPr="00BB76B5">
        <w:t>; Writing</w:t>
      </w:r>
      <w:r w:rsidR="00BB76B5" w:rsidRPr="00BB76B5">
        <w:t>—</w:t>
      </w:r>
      <w:r w:rsidR="00377426" w:rsidRPr="00BB76B5">
        <w:t xml:space="preserve">Original Draft Preparation, </w:t>
      </w:r>
      <w:r w:rsidR="005012C2">
        <w:t>R.R</w:t>
      </w:r>
      <w:r w:rsidR="00905757">
        <w:t>.</w:t>
      </w:r>
      <w:r w:rsidR="00377426" w:rsidRPr="00BB76B5">
        <w:t>; Writing</w:t>
      </w:r>
      <w:r w:rsidR="00BB76B5" w:rsidRPr="00BB76B5">
        <w:t>—</w:t>
      </w:r>
      <w:r w:rsidR="00377426" w:rsidRPr="00BB76B5">
        <w:t xml:space="preserve">Review &amp; Editing, </w:t>
      </w:r>
      <w:r w:rsidR="005012C2">
        <w:t>R.R</w:t>
      </w:r>
      <w:r w:rsidR="00905757">
        <w:t>.</w:t>
      </w:r>
      <w:r w:rsidR="00377426" w:rsidRPr="00BB76B5">
        <w:t xml:space="preserve">, </w:t>
      </w:r>
      <w:r w:rsidR="005012C2">
        <w:t>D.R.</w:t>
      </w:r>
      <w:r w:rsidR="00011A2F">
        <w:t>,</w:t>
      </w:r>
      <w:r w:rsidR="00377426" w:rsidRPr="00BB76B5">
        <w:t xml:space="preserve"> and </w:t>
      </w:r>
      <w:r w:rsidR="005012C2">
        <w:t>J.</w:t>
      </w:r>
      <w:ins w:id="121" w:author="Ryan Ruggiero" w:date="2022-01-24T11:28:00Z">
        <w:r w:rsidR="00CD4F85">
          <w:t>W.</w:t>
        </w:r>
      </w:ins>
      <w:r w:rsidR="005012C2">
        <w:t>F.</w:t>
      </w:r>
      <w:r w:rsidR="00377426" w:rsidRPr="00BB76B5">
        <w:t>; Visualization</w:t>
      </w:r>
      <w:r w:rsidR="00377426" w:rsidRPr="009D7C9E">
        <w:t xml:space="preserve">, </w:t>
      </w:r>
      <w:r w:rsidR="005012C2">
        <w:t>R.R</w:t>
      </w:r>
      <w:r w:rsidR="00905757">
        <w:t>.</w:t>
      </w:r>
      <w:r w:rsidR="00377426" w:rsidRPr="009D7C9E">
        <w:t xml:space="preserve">; Supervision, </w:t>
      </w:r>
      <w:ins w:id="122" w:author="Ryan Ruggiero" w:date="2022-01-24T10:45:00Z">
        <w:r w:rsidR="007F11BE">
          <w:rPr>
            <w:highlight w:val="yellow"/>
          </w:rPr>
          <w:lastRenderedPageBreak/>
          <w:t>J.</w:t>
        </w:r>
      </w:ins>
      <w:ins w:id="123" w:author="Ryan Ruggiero" w:date="2022-01-24T11:28:00Z">
        <w:r w:rsidR="00CD4F85">
          <w:rPr>
            <w:highlight w:val="yellow"/>
          </w:rPr>
          <w:t>W.</w:t>
        </w:r>
      </w:ins>
      <w:ins w:id="124" w:author="Ryan Ruggiero" w:date="2022-01-24T10:45:00Z">
        <w:r w:rsidR="007F11BE">
          <w:rPr>
            <w:highlight w:val="yellow"/>
          </w:rPr>
          <w:t>F.</w:t>
        </w:r>
      </w:ins>
      <w:commentRangeStart w:id="125"/>
      <w:del w:id="126" w:author="Ryan Ruggiero" w:date="2022-01-24T10:45:00Z">
        <w:r w:rsidR="00377426" w:rsidRPr="002815D5" w:rsidDel="007F11BE">
          <w:rPr>
            <w:highlight w:val="yellow"/>
          </w:rPr>
          <w:delText>X.X</w:delText>
        </w:r>
        <w:commentRangeEnd w:id="125"/>
        <w:r w:rsidR="002815D5" w:rsidDel="007F11BE">
          <w:rPr>
            <w:rStyle w:val="CommentReference"/>
            <w:rFonts w:eastAsia="SimSun"/>
            <w:noProof/>
            <w:snapToGrid/>
            <w:lang w:eastAsia="zh-CN" w:bidi="ar-SA"/>
          </w:rPr>
          <w:commentReference w:id="125"/>
        </w:r>
        <w:r w:rsidR="00377426" w:rsidRPr="009D7C9E" w:rsidDel="007F11BE">
          <w:delText>.</w:delText>
        </w:r>
      </w:del>
      <w:r w:rsidR="00377426" w:rsidRPr="009D7C9E">
        <w:t xml:space="preserve">; Project Administration, </w:t>
      </w:r>
      <w:r w:rsidR="005012C2">
        <w:t>J.</w:t>
      </w:r>
      <w:ins w:id="127" w:author="Ryan Ruggiero" w:date="2022-01-24T11:28:00Z">
        <w:r w:rsidR="00CD4F85">
          <w:t>W.</w:t>
        </w:r>
      </w:ins>
      <w:r w:rsidR="005012C2">
        <w:t>F.</w:t>
      </w:r>
      <w:r w:rsidR="00377426" w:rsidRPr="009D7C9E">
        <w:t xml:space="preserve">; Funding Acquisition, </w:t>
      </w:r>
      <w:r w:rsidR="005012C2">
        <w:t>J.</w:t>
      </w:r>
      <w:ins w:id="128" w:author="Ryan Ruggiero" w:date="2022-01-24T11:28:00Z">
        <w:r w:rsidR="00CD4F85">
          <w:t>W.</w:t>
        </w:r>
      </w:ins>
      <w:r w:rsidR="005012C2">
        <w:t>F.</w:t>
      </w:r>
      <w:r w:rsidR="00B603F2">
        <w:t xml:space="preserve"> </w:t>
      </w:r>
      <w:r w:rsidR="00B603F2" w:rsidRPr="00B603F2">
        <w:t>All authors have read and agreed to the published version of the manuscript.</w:t>
      </w:r>
    </w:p>
    <w:p w14:paraId="0384EBEA" w14:textId="2F786A6A" w:rsidR="00905757" w:rsidRDefault="00377426" w:rsidP="00A21CF7">
      <w:pPr>
        <w:pStyle w:val="MDPI62BackMatter"/>
      </w:pPr>
      <w:r w:rsidRPr="00A21CF7">
        <w:rPr>
          <w:b/>
          <w:bCs/>
        </w:rPr>
        <w:t>Funding:</w:t>
      </w:r>
      <w:r>
        <w:t xml:space="preserve"> </w:t>
      </w:r>
      <w:ins w:id="129" w:author="Ryan Ruggiero" w:date="2022-01-24T11:29:00Z">
        <w:r w:rsidR="00A11EFE" w:rsidRPr="00A11EFE">
          <w:t>This article was prepared by the University of Vermont authors using Federal funds under NA180AR4170099 from the National Oceanic and Atmospheric Administration National Sea Grant College Program, U.S. Department of Commerce. The statements, findings, conclusions, and recommendations are those of the author(s) and do not necessarily reflect the views of Sea Grant, NOAA, or the U.S. Department of Commerce</w:t>
        </w:r>
      </w:ins>
      <w:del w:id="130" w:author="Ryan Ruggiero" w:date="2022-01-24T11:29:00Z">
        <w:r w:rsidRPr="009D7C9E" w:rsidDel="00A11EFE">
          <w:delText>This report was prepared by the authors using Federal funds under NA180AR4170099 from the National Oceanic and Atmospheric Administration National Sea Grant College Program, U.S. Department of Commerce. The statements, findings, conclusions, and recommendations are those of the authors and do not necessarily reflect the views of Sea Grant, NOAA, or the U.S. Department of Commerce</w:delText>
        </w:r>
      </w:del>
      <w:r w:rsidRPr="009D7C9E">
        <w:t>.</w:t>
      </w:r>
      <w:bookmarkStart w:id="131" w:name="_Hlk60054323"/>
    </w:p>
    <w:p w14:paraId="34852C91" w14:textId="2E66E262" w:rsidR="00905757" w:rsidRDefault="00905757" w:rsidP="00905757">
      <w:pPr>
        <w:pStyle w:val="MDPI62BackMatter"/>
        <w:rPr>
          <w:highlight w:val="yellow"/>
        </w:rPr>
      </w:pPr>
      <w:commentRangeStart w:id="132"/>
      <w:r w:rsidRPr="00905757">
        <w:rPr>
          <w:b/>
          <w:highlight w:val="yellow"/>
        </w:rPr>
        <w:t>Institutional Review Board Statement:</w:t>
      </w:r>
      <w:r w:rsidRPr="00905757">
        <w:rPr>
          <w:highlight w:val="yellow"/>
        </w:rPr>
        <w:t xml:space="preserve"> </w:t>
      </w:r>
      <w:commentRangeEnd w:id="132"/>
      <w:r>
        <w:rPr>
          <w:rStyle w:val="CommentReference"/>
          <w:rFonts w:eastAsia="SimSun"/>
          <w:noProof/>
          <w:snapToGrid/>
          <w:lang w:eastAsia="zh-CN" w:bidi="ar-SA"/>
        </w:rPr>
        <w:commentReference w:id="132"/>
      </w:r>
      <w:ins w:id="133" w:author="Ryan Ruggiero" w:date="2022-01-24T10:45:00Z">
        <w:r w:rsidR="0062753C">
          <w:rPr>
            <w:highlight w:val="yellow"/>
          </w:rPr>
          <w:t>Not applicable</w:t>
        </w:r>
      </w:ins>
    </w:p>
    <w:p w14:paraId="30C4E8DD" w14:textId="0CA7E6A7" w:rsidR="00377426" w:rsidRPr="00905757" w:rsidRDefault="00905757" w:rsidP="00905757">
      <w:pPr>
        <w:pStyle w:val="MDPI62BackMatter"/>
        <w:rPr>
          <w:highlight w:val="yellow"/>
        </w:rPr>
      </w:pPr>
      <w:commentRangeStart w:id="134"/>
      <w:r w:rsidRPr="00905757">
        <w:rPr>
          <w:b/>
          <w:highlight w:val="yellow"/>
        </w:rPr>
        <w:t>Informed Consent Statement:</w:t>
      </w:r>
      <w:r w:rsidRPr="00905757">
        <w:rPr>
          <w:highlight w:val="yellow"/>
        </w:rPr>
        <w:t xml:space="preserve"> </w:t>
      </w:r>
      <w:commentRangeEnd w:id="134"/>
      <w:r>
        <w:rPr>
          <w:rStyle w:val="CommentReference"/>
          <w:rFonts w:eastAsia="SimSun"/>
          <w:noProof/>
          <w:snapToGrid/>
          <w:lang w:eastAsia="zh-CN" w:bidi="ar-SA"/>
        </w:rPr>
        <w:commentReference w:id="134"/>
      </w:r>
      <w:ins w:id="135" w:author="Ryan Ruggiero" w:date="2022-01-24T10:45:00Z">
        <w:r w:rsidR="0062753C">
          <w:rPr>
            <w:highlight w:val="yellow"/>
          </w:rPr>
          <w:t xml:space="preserve">Not </w:t>
        </w:r>
      </w:ins>
      <w:ins w:id="136" w:author="Ryan Ruggiero" w:date="2022-01-24T10:46:00Z">
        <w:r w:rsidR="0062753C">
          <w:rPr>
            <w:highlight w:val="yellow"/>
          </w:rPr>
          <w:t>applicable</w:t>
        </w:r>
      </w:ins>
    </w:p>
    <w:p w14:paraId="0CBF3C99" w14:textId="73DB3558" w:rsidR="00377426" w:rsidRPr="00613B31" w:rsidRDefault="00377426" w:rsidP="00A21CF7">
      <w:pPr>
        <w:pStyle w:val="MDPI62BackMatter"/>
      </w:pPr>
      <w:r w:rsidRPr="00A21CF7">
        <w:rPr>
          <w:b/>
        </w:rPr>
        <w:t xml:space="preserve">Data Availability Statement: </w:t>
      </w:r>
      <w:r>
        <w:t>Data available in a publicly accessible repository that does not issue DOIs</w:t>
      </w:r>
      <w:r w:rsidR="00A21CF7">
        <w:t xml:space="preserve">. </w:t>
      </w:r>
      <w:r>
        <w:t xml:space="preserve">Publicly available datasets were analyzed in this study. This data can be found here: </w:t>
      </w:r>
      <w:r w:rsidRPr="009361EF">
        <w:t>https://github.com/raruggie/RAR-Uvm/tree/main/Data</w:t>
      </w:r>
      <w:r w:rsidRPr="00905757">
        <w:rPr>
          <w:color w:val="auto"/>
        </w:rPr>
        <w:t xml:space="preserve">. This </w:t>
      </w:r>
      <w:r>
        <w:t>repository is private because the work has yet to be published.</w:t>
      </w:r>
    </w:p>
    <w:bookmarkEnd w:id="131"/>
    <w:p w14:paraId="1F846C76" w14:textId="77777777" w:rsidR="00377426" w:rsidRPr="00613B31" w:rsidRDefault="00377426" w:rsidP="00A21CF7">
      <w:pPr>
        <w:pStyle w:val="MDPI62BackMatter"/>
      </w:pPr>
      <w:r w:rsidRPr="00A21CF7">
        <w:rPr>
          <w:b/>
        </w:rPr>
        <w:t>Acknowledgments:</w:t>
      </w:r>
      <w:r w:rsidRPr="00613B31">
        <w:t xml:space="preserve"> </w:t>
      </w:r>
      <w:r w:rsidRPr="009D7C9E">
        <w:t>The authors would like to thank the landowner for cooperation, Dan Needham at the UVM-AETL for assistance with sample analysis</w:t>
      </w:r>
      <w:r>
        <w:t>, and Jenny Bower for supplying the location map on such short notice.</w:t>
      </w:r>
    </w:p>
    <w:p w14:paraId="3641AB28" w14:textId="5DC27157" w:rsidR="00377426" w:rsidRDefault="00377426" w:rsidP="00A21CF7">
      <w:pPr>
        <w:pStyle w:val="MDPI62BackMatter"/>
      </w:pPr>
      <w:r w:rsidRPr="00A21CF7">
        <w:rPr>
          <w:b/>
        </w:rPr>
        <w:t xml:space="preserve">Conflicts of Interest: </w:t>
      </w:r>
      <w:r w:rsidRPr="009D7C9E">
        <w:t>The authors declare no conflict of interest.</w:t>
      </w:r>
    </w:p>
    <w:p w14:paraId="113DD1AC" w14:textId="77777777" w:rsidR="00F870E1" w:rsidRDefault="00D36D74" w:rsidP="00A21CF7">
      <w:pPr>
        <w:pStyle w:val="MDPI21heading1"/>
      </w:pPr>
      <w:r w:rsidRPr="002C22D5">
        <w:t>Abbreviations</w:t>
      </w:r>
    </w:p>
    <w:p w14:paraId="03AF6EDB" w14:textId="5F551B9B" w:rsidR="00D36D74" w:rsidRPr="002C22D5" w:rsidRDefault="00D36D74" w:rsidP="00905757">
      <w:pPr>
        <w:pStyle w:val="MDPI18keywords"/>
        <w:spacing w:before="0" w:line="228" w:lineRule="auto"/>
        <w:ind w:firstLine="425"/>
        <w:rPr>
          <w:rFonts w:eastAsia="SimSun"/>
          <w:noProof/>
          <w:snapToGrid/>
          <w:sz w:val="20"/>
          <w:szCs w:val="20"/>
        </w:rPr>
      </w:pPr>
      <w:r>
        <w:t>P (phosphorus), TD (tile drainage), BMP (best management practice), PFP (preferential flow pathway), HRA (hydrograph recession analysis), SF (slow flow), QF (quick flow), EMMA (</w:t>
      </w:r>
      <w:r w:rsidR="00011A2F">
        <w:t>end-member</w:t>
      </w:r>
      <w:r>
        <w:t xml:space="preserve"> mixing analysis), MI (manure injection), LCB (Lake Champlain Basin, EoF (edge of </w:t>
      </w:r>
      <w:r w:rsidR="00011A2F">
        <w:t xml:space="preserve">the </w:t>
      </w:r>
      <w:r>
        <w:t>field) VT (Vermont, USA), AMC (</w:t>
      </w:r>
      <w:r w:rsidR="00011A2F">
        <w:t>antecedent</w:t>
      </w:r>
      <w:r>
        <w:t xml:space="preserve"> moisture condition), WY (water year), TP (total P), SRP (soluble reactive P), PP (particulate P), RR (runoff ratio), FWMC (flow weighted mean concentration)</w:t>
      </w:r>
    </w:p>
    <w:p w14:paraId="01C153F0" w14:textId="77777777" w:rsidR="00564158" w:rsidRPr="00FA04F1" w:rsidRDefault="00564158" w:rsidP="00564158">
      <w:pPr>
        <w:pStyle w:val="MDPI21heading1"/>
        <w:ind w:left="0"/>
      </w:pPr>
      <w:r w:rsidRPr="00FA04F1">
        <w:t>References</w:t>
      </w:r>
    </w:p>
    <w:p w14:paraId="70BDD06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Agriculture,</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Quality.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Reference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Module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in</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Life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Sciences</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Elsevier</w:t>
      </w:r>
      <w:r>
        <w:rPr>
          <w:rFonts w:eastAsia="Times New Roman"/>
          <w:noProof w:val="0"/>
          <w:color w:val="auto"/>
          <w:sz w:val="18"/>
          <w:szCs w:val="18"/>
        </w:rPr>
        <w:t>:</w:t>
      </w:r>
      <w:r w:rsidRPr="0053232C">
        <w:rPr>
          <w:rFonts w:eastAsia="Times New Roman"/>
          <w:i/>
          <w:noProof w:val="0"/>
          <w:color w:val="auto"/>
          <w:sz w:val="18"/>
          <w:szCs w:val="18"/>
        </w:rPr>
        <w:t xml:space="preserve"> </w:t>
      </w:r>
      <w:commentRangeStart w:id="137"/>
      <w:r w:rsidRPr="007A2E88">
        <w:rPr>
          <w:rFonts w:eastAsia="Times New Roman"/>
          <w:noProof w:val="0"/>
          <w:color w:val="auto"/>
          <w:sz w:val="18"/>
          <w:szCs w:val="18"/>
          <w:highlight w:val="yellow"/>
        </w:rPr>
        <w:t>Amsterdam,</w:t>
      </w:r>
      <w:r w:rsidRPr="0053232C">
        <w:rPr>
          <w:rFonts w:eastAsia="Times New Roman"/>
          <w:i/>
          <w:noProof w:val="0"/>
          <w:color w:val="auto"/>
          <w:sz w:val="18"/>
          <w:szCs w:val="18"/>
          <w:highlight w:val="yellow"/>
        </w:rPr>
        <w:t xml:space="preserve"> </w:t>
      </w:r>
      <w:r w:rsidRPr="007A2E88">
        <w:rPr>
          <w:rFonts w:eastAsia="Times New Roman"/>
          <w:noProof w:val="0"/>
          <w:color w:val="auto"/>
          <w:sz w:val="18"/>
          <w:szCs w:val="18"/>
          <w:highlight w:val="yellow"/>
        </w:rPr>
        <w:t>The</w:t>
      </w:r>
      <w:r w:rsidRPr="0053232C">
        <w:rPr>
          <w:rFonts w:eastAsia="Times New Roman"/>
          <w:i/>
          <w:noProof w:val="0"/>
          <w:color w:val="auto"/>
          <w:sz w:val="18"/>
          <w:szCs w:val="18"/>
          <w:highlight w:val="yellow"/>
        </w:rPr>
        <w:t xml:space="preserve"> </w:t>
      </w:r>
      <w:r w:rsidRPr="007A2E88">
        <w:rPr>
          <w:rFonts w:eastAsia="Times New Roman"/>
          <w:noProof w:val="0"/>
          <w:color w:val="auto"/>
          <w:sz w:val="18"/>
          <w:szCs w:val="18"/>
          <w:highlight w:val="yellow"/>
        </w:rPr>
        <w:t>Netherlands</w:t>
      </w:r>
      <w:commentRangeEnd w:id="137"/>
      <w:r>
        <w:rPr>
          <w:rStyle w:val="CommentReference"/>
        </w:rPr>
        <w:commentReference w:id="137"/>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2018</w:t>
      </w:r>
      <w:r>
        <w:rPr>
          <w:rFonts w:eastAsia="Times New Roman"/>
          <w:noProof w:val="0"/>
          <w:color w:val="auto"/>
          <w:sz w:val="18"/>
          <w:szCs w:val="18"/>
        </w:rPr>
        <w:t>. https://doi.org/</w:t>
      </w:r>
      <w:r w:rsidRPr="007A2E88">
        <w:rPr>
          <w:rFonts w:eastAsia="Times New Roman"/>
          <w:noProof w:val="0"/>
          <w:color w:val="auto"/>
          <w:sz w:val="18"/>
          <w:szCs w:val="18"/>
        </w:rPr>
        <w:t>10.1016/B978-0-12-809633-8.20758-9</w:t>
      </w:r>
      <w:r>
        <w:rPr>
          <w:rFonts w:eastAsia="Times New Roman"/>
          <w:noProof w:val="0"/>
          <w:color w:val="auto"/>
          <w:sz w:val="18"/>
          <w:szCs w:val="18"/>
        </w:rPr>
        <w:t>.</w:t>
      </w:r>
    </w:p>
    <w:p w14:paraId="3CF05AA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Simpson,</w:t>
      </w:r>
      <w:r w:rsidRPr="0053232C">
        <w:rPr>
          <w:rFonts w:eastAsia="Times New Roman"/>
          <w:i/>
          <w:noProof w:val="0"/>
          <w:color w:val="auto"/>
          <w:sz w:val="18"/>
          <w:szCs w:val="18"/>
        </w:rPr>
        <w:t xml:space="preserve"> </w:t>
      </w:r>
      <w:r w:rsidRPr="00EB76E5">
        <w:rPr>
          <w:rFonts w:eastAsia="Times New Roman"/>
          <w:noProof w:val="0"/>
          <w:color w:val="auto"/>
          <w:sz w:val="18"/>
          <w:szCs w:val="18"/>
        </w:rPr>
        <w:t>R.J.;</w:t>
      </w:r>
      <w:r w:rsidRPr="0053232C">
        <w:rPr>
          <w:rFonts w:eastAsia="Times New Roman"/>
          <w:i/>
          <w:noProof w:val="0"/>
          <w:color w:val="auto"/>
          <w:sz w:val="18"/>
          <w:szCs w:val="18"/>
        </w:rPr>
        <w:t xml:space="preserve"> </w:t>
      </w:r>
      <w:r w:rsidRPr="00EB76E5">
        <w:rPr>
          <w:rFonts w:eastAsia="Times New Roman"/>
          <w:noProof w:val="0"/>
          <w:color w:val="auto"/>
          <w:sz w:val="18"/>
          <w:szCs w:val="18"/>
        </w:rPr>
        <w:t>Oberson,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Culvenor,</w:t>
      </w:r>
      <w:r w:rsidRPr="0053232C">
        <w:rPr>
          <w:rFonts w:eastAsia="Times New Roman"/>
          <w:i/>
          <w:noProof w:val="0"/>
          <w:color w:val="auto"/>
          <w:sz w:val="18"/>
          <w:szCs w:val="18"/>
        </w:rPr>
        <w:t xml:space="preserve"> </w:t>
      </w:r>
      <w:r w:rsidRPr="00EB76E5">
        <w:rPr>
          <w:rFonts w:eastAsia="Times New Roman"/>
          <w:noProof w:val="0"/>
          <w:color w:val="auto"/>
          <w:sz w:val="18"/>
          <w:szCs w:val="18"/>
        </w:rPr>
        <w:t>R.A.;</w:t>
      </w:r>
      <w:r w:rsidRPr="0053232C">
        <w:rPr>
          <w:rFonts w:eastAsia="Times New Roman"/>
          <w:i/>
          <w:noProof w:val="0"/>
          <w:color w:val="auto"/>
          <w:sz w:val="18"/>
          <w:szCs w:val="18"/>
        </w:rPr>
        <w:t xml:space="preserve"> </w:t>
      </w:r>
      <w:r w:rsidRPr="00EB76E5">
        <w:rPr>
          <w:rFonts w:eastAsia="Times New Roman"/>
          <w:noProof w:val="0"/>
          <w:color w:val="auto"/>
          <w:sz w:val="18"/>
          <w:szCs w:val="18"/>
        </w:rPr>
        <w:t>Ryan,</w:t>
      </w:r>
      <w:r w:rsidRPr="0053232C">
        <w:rPr>
          <w:rFonts w:eastAsia="Times New Roman"/>
          <w:i/>
          <w:noProof w:val="0"/>
          <w:color w:val="auto"/>
          <w:sz w:val="18"/>
          <w:szCs w:val="18"/>
        </w:rPr>
        <w:t xml:space="preserve"> </w:t>
      </w:r>
      <w:r w:rsidRPr="00EB76E5">
        <w:rPr>
          <w:rFonts w:eastAsia="Times New Roman"/>
          <w:noProof w:val="0"/>
          <w:color w:val="auto"/>
          <w:sz w:val="18"/>
          <w:szCs w:val="18"/>
        </w:rPr>
        <w:t>M.H.;</w:t>
      </w:r>
      <w:r w:rsidRPr="0053232C">
        <w:rPr>
          <w:rFonts w:eastAsia="Times New Roman"/>
          <w:i/>
          <w:noProof w:val="0"/>
          <w:color w:val="auto"/>
          <w:sz w:val="18"/>
          <w:szCs w:val="18"/>
        </w:rPr>
        <w:t xml:space="preserve"> </w:t>
      </w:r>
      <w:r w:rsidRPr="00EB76E5">
        <w:rPr>
          <w:rFonts w:eastAsia="Times New Roman"/>
          <w:noProof w:val="0"/>
          <w:color w:val="auto"/>
          <w:sz w:val="18"/>
          <w:szCs w:val="18"/>
        </w:rPr>
        <w:t>Veneklaas,</w:t>
      </w:r>
      <w:r w:rsidRPr="0053232C">
        <w:rPr>
          <w:rFonts w:eastAsia="Times New Roman"/>
          <w:i/>
          <w:noProof w:val="0"/>
          <w:color w:val="auto"/>
          <w:sz w:val="18"/>
          <w:szCs w:val="18"/>
        </w:rPr>
        <w:t xml:space="preserve"> </w:t>
      </w:r>
      <w:r w:rsidRPr="00EB76E5">
        <w:rPr>
          <w:rFonts w:eastAsia="Times New Roman"/>
          <w:noProof w:val="0"/>
          <w:color w:val="auto"/>
          <w:sz w:val="18"/>
          <w:szCs w:val="18"/>
        </w:rPr>
        <w:t>E.J.;</w:t>
      </w:r>
      <w:r w:rsidRPr="0053232C">
        <w:rPr>
          <w:rFonts w:eastAsia="Times New Roman"/>
          <w:i/>
          <w:noProof w:val="0"/>
          <w:color w:val="auto"/>
          <w:sz w:val="18"/>
          <w:szCs w:val="18"/>
        </w:rPr>
        <w:t xml:space="preserve"> </w:t>
      </w:r>
      <w:r w:rsidRPr="00EB76E5">
        <w:rPr>
          <w:rFonts w:eastAsia="Times New Roman"/>
          <w:noProof w:val="0"/>
          <w:color w:val="auto"/>
          <w:sz w:val="18"/>
          <w:szCs w:val="18"/>
        </w:rPr>
        <w:t>Lambers,</w:t>
      </w:r>
      <w:r w:rsidRPr="0053232C">
        <w:rPr>
          <w:rFonts w:eastAsia="Times New Roman"/>
          <w:i/>
          <w:noProof w:val="0"/>
          <w:color w:val="auto"/>
          <w:sz w:val="18"/>
          <w:szCs w:val="18"/>
        </w:rPr>
        <w:t xml:space="preserve"> </w:t>
      </w:r>
      <w:r w:rsidRPr="00EB76E5">
        <w:rPr>
          <w:rFonts w:eastAsia="Times New Roman"/>
          <w:noProof w:val="0"/>
          <w:color w:val="auto"/>
          <w:sz w:val="18"/>
          <w:szCs w:val="18"/>
        </w:rPr>
        <w:t>H.;</w:t>
      </w:r>
      <w:r w:rsidRPr="0053232C">
        <w:rPr>
          <w:rFonts w:eastAsia="Times New Roman"/>
          <w:i/>
          <w:noProof w:val="0"/>
          <w:color w:val="auto"/>
          <w:sz w:val="18"/>
          <w:szCs w:val="18"/>
        </w:rPr>
        <w:t xml:space="preserve"> </w:t>
      </w:r>
      <w:r w:rsidRPr="00EB76E5">
        <w:rPr>
          <w:rFonts w:eastAsia="Times New Roman"/>
          <w:noProof w:val="0"/>
          <w:color w:val="auto"/>
          <w:sz w:val="18"/>
          <w:szCs w:val="18"/>
        </w:rPr>
        <w:t>Lynch,</w:t>
      </w:r>
      <w:r w:rsidRPr="0053232C">
        <w:rPr>
          <w:rFonts w:eastAsia="Times New Roman"/>
          <w:i/>
          <w:noProof w:val="0"/>
          <w:color w:val="auto"/>
          <w:sz w:val="18"/>
          <w:szCs w:val="18"/>
        </w:rPr>
        <w:t xml:space="preserve"> </w:t>
      </w:r>
      <w:r w:rsidRPr="00EB76E5">
        <w:rPr>
          <w:rFonts w:eastAsia="Times New Roman"/>
          <w:noProof w:val="0"/>
          <w:color w:val="auto"/>
          <w:sz w:val="18"/>
          <w:szCs w:val="18"/>
        </w:rPr>
        <w:t>J.P.;</w:t>
      </w:r>
      <w:r w:rsidRPr="0053232C">
        <w:rPr>
          <w:rFonts w:eastAsia="Times New Roman"/>
          <w:i/>
          <w:noProof w:val="0"/>
          <w:color w:val="auto"/>
          <w:sz w:val="18"/>
          <w:szCs w:val="18"/>
        </w:rPr>
        <w:t xml:space="preserve"> </w:t>
      </w:r>
      <w:r w:rsidRPr="00EB76E5">
        <w:rPr>
          <w:rFonts w:eastAsia="Times New Roman"/>
          <w:noProof w:val="0"/>
          <w:color w:val="auto"/>
          <w:sz w:val="18"/>
          <w:szCs w:val="18"/>
        </w:rPr>
        <w:t>Ryan,</w:t>
      </w:r>
      <w:r w:rsidRPr="0053232C">
        <w:rPr>
          <w:rFonts w:eastAsia="Times New Roman"/>
          <w:i/>
          <w:noProof w:val="0"/>
          <w:color w:val="auto"/>
          <w:sz w:val="18"/>
          <w:szCs w:val="18"/>
        </w:rPr>
        <w:t xml:space="preserve"> </w:t>
      </w:r>
      <w:r w:rsidRPr="00EB76E5">
        <w:rPr>
          <w:rFonts w:eastAsia="Times New Roman"/>
          <w:noProof w:val="0"/>
          <w:color w:val="auto"/>
          <w:sz w:val="18"/>
          <w:szCs w:val="18"/>
        </w:rPr>
        <w:t>P.R.;</w:t>
      </w:r>
      <w:r w:rsidRPr="0053232C">
        <w:rPr>
          <w:rFonts w:eastAsia="Times New Roman"/>
          <w:i/>
          <w:noProof w:val="0"/>
          <w:color w:val="auto"/>
          <w:sz w:val="18"/>
          <w:szCs w:val="18"/>
        </w:rPr>
        <w:t xml:space="preserve"> </w:t>
      </w:r>
      <w:r w:rsidRPr="00EB76E5">
        <w:rPr>
          <w:rFonts w:eastAsia="Times New Roman"/>
          <w:noProof w:val="0"/>
          <w:color w:val="auto"/>
          <w:sz w:val="18"/>
          <w:szCs w:val="18"/>
        </w:rPr>
        <w:t>Delhaize,</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F.A.;</w:t>
      </w:r>
      <w:r w:rsidRPr="0053232C">
        <w:rPr>
          <w:rFonts w:eastAsia="Times New Roman"/>
          <w:i/>
          <w:noProof w:val="0"/>
          <w:color w:val="auto"/>
          <w:sz w:val="18"/>
          <w:szCs w:val="18"/>
        </w:rPr>
        <w:t xml:space="preserve"> </w:t>
      </w:r>
      <w:r w:rsidRPr="00EB76E5">
        <w:rPr>
          <w:rFonts w:eastAsia="Times New Roman"/>
          <w:noProof w:val="0"/>
          <w:color w:val="auto"/>
          <w:sz w:val="18"/>
          <w:szCs w:val="18"/>
        </w:rPr>
        <w:t>et</w:t>
      </w:r>
      <w:r w:rsidRPr="0053232C">
        <w:rPr>
          <w:rFonts w:eastAsia="Times New Roman"/>
          <w:i/>
          <w:noProof w:val="0"/>
          <w:color w:val="auto"/>
          <w:sz w:val="18"/>
          <w:szCs w:val="18"/>
        </w:rPr>
        <w:t xml:space="preserve"> </w:t>
      </w:r>
      <w:r w:rsidRPr="00EB76E5">
        <w:rPr>
          <w:rFonts w:eastAsia="Times New Roman"/>
          <w:noProof w:val="0"/>
          <w:color w:val="auto"/>
          <w:sz w:val="18"/>
          <w:szCs w:val="18"/>
        </w:rPr>
        <w:t>al.</w:t>
      </w:r>
      <w:r w:rsidRPr="0053232C">
        <w:rPr>
          <w:rFonts w:eastAsia="Times New Roman"/>
          <w:i/>
          <w:noProof w:val="0"/>
          <w:color w:val="auto"/>
          <w:sz w:val="18"/>
          <w:szCs w:val="18"/>
        </w:rPr>
        <w:t xml:space="preserve"> </w:t>
      </w:r>
      <w:r w:rsidRPr="00EB76E5">
        <w:rPr>
          <w:rFonts w:eastAsia="Times New Roman"/>
          <w:noProof w:val="0"/>
          <w:color w:val="auto"/>
          <w:sz w:val="18"/>
          <w:szCs w:val="18"/>
        </w:rPr>
        <w:t>Strategies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agronomic</w:t>
      </w:r>
      <w:r w:rsidRPr="0053232C">
        <w:rPr>
          <w:rFonts w:eastAsia="Times New Roman"/>
          <w:i/>
          <w:noProof w:val="0"/>
          <w:color w:val="auto"/>
          <w:sz w:val="18"/>
          <w:szCs w:val="18"/>
        </w:rPr>
        <w:t xml:space="preserve"> </w:t>
      </w:r>
      <w:r w:rsidRPr="00EB76E5">
        <w:rPr>
          <w:rFonts w:eastAsia="Times New Roman"/>
          <w:noProof w:val="0"/>
          <w:color w:val="auto"/>
          <w:sz w:val="18"/>
          <w:szCs w:val="18"/>
        </w:rPr>
        <w:t>interventions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improve</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phosphorus-use</w:t>
      </w:r>
      <w:r w:rsidRPr="0053232C">
        <w:rPr>
          <w:rFonts w:eastAsia="Times New Roman"/>
          <w:i/>
          <w:noProof w:val="0"/>
          <w:color w:val="auto"/>
          <w:sz w:val="18"/>
          <w:szCs w:val="18"/>
        </w:rPr>
        <w:t xml:space="preserve"> </w:t>
      </w:r>
      <w:r w:rsidRPr="00EB76E5">
        <w:rPr>
          <w:rFonts w:eastAsia="Times New Roman"/>
          <w:noProof w:val="0"/>
          <w:color w:val="auto"/>
          <w:sz w:val="18"/>
          <w:szCs w:val="18"/>
        </w:rPr>
        <w:t>efficiency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farming</w:t>
      </w:r>
      <w:r w:rsidRPr="0053232C">
        <w:rPr>
          <w:rFonts w:eastAsia="Times New Roman"/>
          <w:i/>
          <w:noProof w:val="0"/>
          <w:color w:val="auto"/>
          <w:sz w:val="18"/>
          <w:szCs w:val="18"/>
        </w:rPr>
        <w:t xml:space="preserve"> </w:t>
      </w:r>
      <w:r w:rsidRPr="00EB76E5">
        <w:rPr>
          <w:rFonts w:eastAsia="Times New Roman"/>
          <w:noProof w:val="0"/>
          <w:color w:val="auto"/>
          <w:sz w:val="18"/>
          <w:szCs w:val="18"/>
        </w:rPr>
        <w:t>systems.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Plant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349</w:t>
      </w:r>
      <w:r>
        <w:rPr>
          <w:rFonts w:eastAsia="Times New Roman"/>
          <w:bCs/>
          <w:noProof w:val="0"/>
          <w:color w:val="auto"/>
          <w:sz w:val="18"/>
          <w:szCs w:val="18"/>
        </w:rPr>
        <w:t>, 89–120</w:t>
      </w:r>
      <w:r>
        <w:rPr>
          <w:rFonts w:eastAsia="Times New Roman"/>
          <w:noProof w:val="0"/>
          <w:color w:val="auto"/>
          <w:sz w:val="18"/>
          <w:szCs w:val="18"/>
        </w:rPr>
        <w:t>. https://</w:t>
      </w:r>
      <w:r w:rsidRPr="00EB76E5">
        <w:rPr>
          <w:rFonts w:eastAsia="Times New Roman"/>
          <w:noProof w:val="0"/>
          <w:color w:val="auto"/>
          <w:sz w:val="18"/>
          <w:szCs w:val="18"/>
        </w:rPr>
        <w:t>doi.org/10.1007/s11104-011-0880-1.</w:t>
      </w:r>
    </w:p>
    <w:p w14:paraId="6BD1BC36"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Vadas,</w:t>
      </w:r>
      <w:r w:rsidRPr="0053232C">
        <w:rPr>
          <w:rFonts w:eastAsia="Times New Roman"/>
          <w:i/>
          <w:noProof w:val="0"/>
          <w:color w:val="auto"/>
          <w:sz w:val="18"/>
          <w:szCs w:val="18"/>
        </w:rPr>
        <w:t xml:space="preserve"> </w:t>
      </w:r>
      <w:r w:rsidRPr="00EB76E5">
        <w:rPr>
          <w:rFonts w:eastAsia="Times New Roman"/>
          <w:noProof w:val="0"/>
          <w:color w:val="auto"/>
          <w:sz w:val="18"/>
          <w:szCs w:val="18"/>
        </w:rPr>
        <w:t>P.A.;</w:t>
      </w:r>
      <w:r w:rsidRPr="0053232C">
        <w:rPr>
          <w:rFonts w:eastAsia="Times New Roman"/>
          <w:i/>
          <w:noProof w:val="0"/>
          <w:color w:val="auto"/>
          <w:sz w:val="18"/>
          <w:szCs w:val="18"/>
        </w:rPr>
        <w:t xml:space="preserve"> </w:t>
      </w:r>
      <w:r w:rsidRPr="00EB76E5">
        <w:rPr>
          <w:rFonts w:eastAsia="Times New Roman"/>
          <w:noProof w:val="0"/>
          <w:color w:val="auto"/>
          <w:sz w:val="18"/>
          <w:szCs w:val="18"/>
        </w:rPr>
        <w:t>Fiorellino,</w:t>
      </w:r>
      <w:r w:rsidRPr="0053232C">
        <w:rPr>
          <w:rFonts w:eastAsia="Times New Roman"/>
          <w:i/>
          <w:noProof w:val="0"/>
          <w:color w:val="auto"/>
          <w:sz w:val="18"/>
          <w:szCs w:val="18"/>
        </w:rPr>
        <w:t xml:space="preserve"> </w:t>
      </w:r>
      <w:r w:rsidRPr="00EB76E5">
        <w:rPr>
          <w:rFonts w:eastAsia="Times New Roman"/>
          <w:noProof w:val="0"/>
          <w:color w:val="auto"/>
          <w:sz w:val="18"/>
          <w:szCs w:val="18"/>
        </w:rPr>
        <w:t>N.M.;</w:t>
      </w:r>
      <w:r w:rsidRPr="0053232C">
        <w:rPr>
          <w:rFonts w:eastAsia="Times New Roman"/>
          <w:i/>
          <w:noProof w:val="0"/>
          <w:color w:val="auto"/>
          <w:sz w:val="18"/>
          <w:szCs w:val="18"/>
        </w:rPr>
        <w:t xml:space="preserve"> </w:t>
      </w:r>
      <w:r w:rsidRPr="00EB76E5">
        <w:rPr>
          <w:rFonts w:eastAsia="Times New Roman"/>
          <w:noProof w:val="0"/>
          <w:color w:val="auto"/>
          <w:sz w:val="18"/>
          <w:szCs w:val="18"/>
        </w:rPr>
        <w:t>Coale,</w:t>
      </w:r>
      <w:r w:rsidRPr="0053232C">
        <w:rPr>
          <w:rFonts w:eastAsia="Times New Roman"/>
          <w:i/>
          <w:noProof w:val="0"/>
          <w:color w:val="auto"/>
          <w:sz w:val="18"/>
          <w:szCs w:val="18"/>
        </w:rPr>
        <w:t xml:space="preserve"> </w:t>
      </w:r>
      <w:r w:rsidRPr="00EB76E5">
        <w:rPr>
          <w:rFonts w:eastAsia="Times New Roman"/>
          <w:noProof w:val="0"/>
          <w:color w:val="auto"/>
          <w:sz w:val="18"/>
          <w:szCs w:val="18"/>
        </w:rPr>
        <w:t>F.J.;</w:t>
      </w:r>
      <w:r w:rsidRPr="0053232C">
        <w:rPr>
          <w:rFonts w:eastAsia="Times New Roman"/>
          <w:i/>
          <w:noProof w:val="0"/>
          <w:color w:val="auto"/>
          <w:sz w:val="18"/>
          <w:szCs w:val="18"/>
        </w:rPr>
        <w:t xml:space="preserve"> </w:t>
      </w:r>
      <w:r w:rsidRPr="00EB76E5">
        <w:rPr>
          <w:rFonts w:eastAsia="Times New Roman"/>
          <w:noProof w:val="0"/>
          <w:color w:val="auto"/>
          <w:sz w:val="18"/>
          <w:szCs w:val="18"/>
        </w:rPr>
        <w:t>Kratochvil,</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Mulkey,</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McGrath,</w:t>
      </w:r>
      <w:r w:rsidRPr="0053232C">
        <w:rPr>
          <w:rFonts w:eastAsia="Times New Roman"/>
          <w:i/>
          <w:noProof w:val="0"/>
          <w:color w:val="auto"/>
          <w:sz w:val="18"/>
          <w:szCs w:val="18"/>
        </w:rPr>
        <w:t xml:space="preserve"> </w:t>
      </w:r>
      <w:r w:rsidRPr="00EB76E5">
        <w:rPr>
          <w:rFonts w:eastAsia="Times New Roman"/>
          <w:noProof w:val="0"/>
          <w:color w:val="auto"/>
          <w:sz w:val="18"/>
          <w:szCs w:val="18"/>
        </w:rPr>
        <w:t>J.M.</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Estimating</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Chesapeake</w:t>
      </w:r>
      <w:r w:rsidRPr="0053232C">
        <w:rPr>
          <w:rFonts w:eastAsia="Times New Roman"/>
          <w:i/>
          <w:noProof w:val="0"/>
          <w:color w:val="auto"/>
          <w:sz w:val="18"/>
          <w:szCs w:val="18"/>
        </w:rPr>
        <w:t xml:space="preserve"> </w:t>
      </w:r>
      <w:r w:rsidRPr="00EB76E5">
        <w:rPr>
          <w:rFonts w:eastAsia="Times New Roman"/>
          <w:noProof w:val="0"/>
          <w:color w:val="auto"/>
          <w:sz w:val="18"/>
          <w:szCs w:val="18"/>
        </w:rPr>
        <w:t>Bay</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47</w:t>
      </w:r>
      <w:r>
        <w:rPr>
          <w:rFonts w:eastAsia="Times New Roman"/>
          <w:bCs/>
          <w:noProof w:val="0"/>
          <w:color w:val="auto"/>
          <w:sz w:val="18"/>
          <w:szCs w:val="18"/>
        </w:rPr>
        <w:t>, 480–486</w:t>
      </w:r>
      <w:r>
        <w:rPr>
          <w:rFonts w:eastAsia="Times New Roman"/>
          <w:noProof w:val="0"/>
          <w:color w:val="auto"/>
          <w:sz w:val="18"/>
          <w:szCs w:val="18"/>
        </w:rPr>
        <w:t>. https://doi.org/</w:t>
      </w:r>
      <w:r w:rsidRPr="00EB76E5">
        <w:rPr>
          <w:rFonts w:eastAsia="Times New Roman"/>
          <w:noProof w:val="0"/>
          <w:color w:val="auto"/>
          <w:sz w:val="18"/>
          <w:szCs w:val="18"/>
        </w:rPr>
        <w:t>10.2134/jeq2017.12.0481.</w:t>
      </w:r>
    </w:p>
    <w:p w14:paraId="682E48C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Jarvie,</w:t>
      </w:r>
      <w:r w:rsidRPr="0053232C">
        <w:rPr>
          <w:rFonts w:eastAsia="Times New Roman"/>
          <w:i/>
          <w:noProof w:val="0"/>
          <w:color w:val="auto"/>
          <w:sz w:val="18"/>
          <w:szCs w:val="18"/>
        </w:rPr>
        <w:t xml:space="preserve"> </w:t>
      </w:r>
      <w:r w:rsidRPr="00EB76E5">
        <w:rPr>
          <w:rFonts w:eastAsia="Times New Roman"/>
          <w:noProof w:val="0"/>
          <w:color w:val="auto"/>
          <w:sz w:val="18"/>
          <w:szCs w:val="18"/>
        </w:rPr>
        <w:t>H.P.;</w:t>
      </w:r>
      <w:r w:rsidRPr="0053232C">
        <w:rPr>
          <w:rFonts w:eastAsia="Times New Roman"/>
          <w:i/>
          <w:noProof w:val="0"/>
          <w:color w:val="auto"/>
          <w:sz w:val="18"/>
          <w:szCs w:val="18"/>
        </w:rPr>
        <w:t xml:space="preserve"> </w:t>
      </w:r>
      <w:r w:rsidRPr="00EB76E5">
        <w:rPr>
          <w:rFonts w:eastAsia="Times New Roman"/>
          <w:noProof w:val="0"/>
          <w:color w:val="auto"/>
          <w:sz w:val="18"/>
          <w:szCs w:val="18"/>
        </w:rPr>
        <w:t>Buda,</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May,</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Spears,</w:t>
      </w:r>
      <w:r w:rsidRPr="0053232C">
        <w:rPr>
          <w:rFonts w:eastAsia="Times New Roman"/>
          <w:i/>
          <w:noProof w:val="0"/>
          <w:color w:val="auto"/>
          <w:sz w:val="18"/>
          <w:szCs w:val="18"/>
        </w:rPr>
        <w:t xml:space="preserve"> </w:t>
      </w:r>
      <w:r w:rsidRPr="00EB76E5">
        <w:rPr>
          <w:rFonts w:eastAsia="Times New Roman"/>
          <w:noProof w:val="0"/>
          <w:color w:val="auto"/>
          <w:sz w:val="18"/>
          <w:szCs w:val="18"/>
        </w:rPr>
        <w:t>B.;</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Overcoming</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Past</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Mitigate</w:t>
      </w:r>
      <w:r w:rsidRPr="0053232C">
        <w:rPr>
          <w:rFonts w:eastAsia="Times New Roman"/>
          <w:i/>
          <w:noProof w:val="0"/>
          <w:color w:val="auto"/>
          <w:sz w:val="18"/>
          <w:szCs w:val="18"/>
        </w:rPr>
        <w:t xml:space="preserve"> </w:t>
      </w:r>
      <w:r w:rsidRPr="00EB76E5">
        <w:rPr>
          <w:rFonts w:eastAsia="Times New Roman"/>
          <w:noProof w:val="0"/>
          <w:color w:val="auto"/>
          <w:sz w:val="18"/>
          <w:szCs w:val="18"/>
        </w:rPr>
        <w:t>Future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Quality</w:t>
      </w:r>
      <w:r w:rsidRPr="0053232C">
        <w:rPr>
          <w:rFonts w:eastAsia="Times New Roman"/>
          <w:i/>
          <w:noProof w:val="0"/>
          <w:color w:val="auto"/>
          <w:sz w:val="18"/>
          <w:szCs w:val="18"/>
        </w:rPr>
        <w:t xml:space="preserve"> </w:t>
      </w:r>
      <w:r w:rsidRPr="00EB76E5">
        <w:rPr>
          <w:rFonts w:eastAsia="Times New Roman"/>
          <w:noProof w:val="0"/>
          <w:color w:val="auto"/>
          <w:sz w:val="18"/>
          <w:szCs w:val="18"/>
        </w:rPr>
        <w:t>Impairment.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2013</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1308–1326</w:t>
      </w:r>
      <w:r>
        <w:rPr>
          <w:rFonts w:eastAsia="Times New Roman"/>
          <w:noProof w:val="0"/>
          <w:color w:val="auto"/>
          <w:sz w:val="18"/>
          <w:szCs w:val="18"/>
        </w:rPr>
        <w:t>. https://</w:t>
      </w:r>
      <w:r w:rsidRPr="00EB76E5">
        <w:rPr>
          <w:rFonts w:eastAsia="Times New Roman"/>
          <w:noProof w:val="0"/>
          <w:color w:val="auto"/>
          <w:sz w:val="18"/>
          <w:szCs w:val="18"/>
        </w:rPr>
        <w:t>doi.org/10.2134/jeq2013.03.0098.</w:t>
      </w:r>
    </w:p>
    <w:p w14:paraId="52AA8FC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Chapra,</w:t>
      </w:r>
      <w:r w:rsidRPr="0053232C">
        <w:rPr>
          <w:rFonts w:eastAsia="Times New Roman"/>
          <w:i/>
          <w:noProof w:val="0"/>
          <w:color w:val="auto"/>
          <w:sz w:val="18"/>
          <w:szCs w:val="18"/>
        </w:rPr>
        <w:t xml:space="preserve"> </w:t>
      </w:r>
      <w:r w:rsidRPr="00EB76E5">
        <w:rPr>
          <w:rFonts w:eastAsia="Times New Roman"/>
          <w:noProof w:val="0"/>
          <w:color w:val="auto"/>
          <w:sz w:val="18"/>
          <w:szCs w:val="18"/>
        </w:rPr>
        <w:t>S.C.;</w:t>
      </w:r>
      <w:r w:rsidRPr="0053232C">
        <w:rPr>
          <w:rFonts w:eastAsia="Times New Roman"/>
          <w:i/>
          <w:noProof w:val="0"/>
          <w:color w:val="auto"/>
          <w:sz w:val="18"/>
          <w:szCs w:val="18"/>
        </w:rPr>
        <w:t xml:space="preserve"> </w:t>
      </w:r>
      <w:r w:rsidRPr="00EB76E5">
        <w:rPr>
          <w:rFonts w:eastAsia="Times New Roman"/>
          <w:noProof w:val="0"/>
          <w:color w:val="auto"/>
          <w:sz w:val="18"/>
          <w:szCs w:val="18"/>
        </w:rPr>
        <w:t>Wedepohl,</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Sims,</w:t>
      </w:r>
      <w:r w:rsidRPr="0053232C">
        <w:rPr>
          <w:rFonts w:eastAsia="Times New Roman"/>
          <w:i/>
          <w:noProof w:val="0"/>
          <w:color w:val="auto"/>
          <w:sz w:val="18"/>
          <w:szCs w:val="18"/>
        </w:rPr>
        <w:t xml:space="preserve"> </w:t>
      </w:r>
      <w:r w:rsidRPr="00EB76E5">
        <w:rPr>
          <w:rFonts w:eastAsia="Times New Roman"/>
          <w:noProof w:val="0"/>
          <w:color w:val="auto"/>
          <w:sz w:val="18"/>
          <w:szCs w:val="18"/>
        </w:rPr>
        <w:t>J.T.;</w:t>
      </w:r>
      <w:r w:rsidRPr="0053232C">
        <w:rPr>
          <w:rFonts w:eastAsia="Times New Roman"/>
          <w:i/>
          <w:noProof w:val="0"/>
          <w:color w:val="auto"/>
          <w:sz w:val="18"/>
          <w:szCs w:val="18"/>
        </w:rPr>
        <w:t xml:space="preserve"> </w:t>
      </w:r>
      <w:r w:rsidRPr="00EB76E5">
        <w:rPr>
          <w:rFonts w:eastAsia="Times New Roman"/>
          <w:noProof w:val="0"/>
          <w:color w:val="auto"/>
          <w:sz w:val="18"/>
          <w:szCs w:val="18"/>
        </w:rPr>
        <w:t>Daniel,</w:t>
      </w:r>
      <w:r w:rsidRPr="0053232C">
        <w:rPr>
          <w:rFonts w:eastAsia="Times New Roman"/>
          <w:i/>
          <w:noProof w:val="0"/>
          <w:color w:val="auto"/>
          <w:sz w:val="18"/>
          <w:szCs w:val="18"/>
        </w:rPr>
        <w:t xml:space="preserve"> </w:t>
      </w:r>
      <w:r w:rsidRPr="00EB76E5">
        <w:rPr>
          <w:rFonts w:eastAsia="Times New Roman"/>
          <w:noProof w:val="0"/>
          <w:color w:val="auto"/>
          <w:sz w:val="18"/>
          <w:szCs w:val="18"/>
        </w:rPr>
        <w:t>T.C.;</w:t>
      </w:r>
      <w:r w:rsidRPr="0053232C">
        <w:rPr>
          <w:rFonts w:eastAsia="Times New Roman"/>
          <w:i/>
          <w:noProof w:val="0"/>
          <w:color w:val="auto"/>
          <w:sz w:val="18"/>
          <w:szCs w:val="18"/>
        </w:rPr>
        <w:t xml:space="preserve"> </w:t>
      </w:r>
      <w:r w:rsidRPr="00EB76E5">
        <w:rPr>
          <w:rFonts w:eastAsia="Times New Roman"/>
          <w:noProof w:val="0"/>
          <w:color w:val="auto"/>
          <w:sz w:val="18"/>
          <w:szCs w:val="18"/>
        </w:rPr>
        <w:t>Reddy,</w:t>
      </w:r>
      <w:r w:rsidRPr="0053232C">
        <w:rPr>
          <w:rFonts w:eastAsia="Times New Roman"/>
          <w:i/>
          <w:noProof w:val="0"/>
          <w:color w:val="auto"/>
          <w:sz w:val="18"/>
          <w:szCs w:val="18"/>
        </w:rPr>
        <w:t xml:space="preserve"> </w:t>
      </w:r>
      <w:r w:rsidRPr="00EB76E5">
        <w:rPr>
          <w:rFonts w:eastAsia="Times New Roman"/>
          <w:noProof w:val="0"/>
          <w:color w:val="auto"/>
          <w:sz w:val="18"/>
          <w:szCs w:val="18"/>
        </w:rPr>
        <w:t>K.R.</w:t>
      </w:r>
      <w:r w:rsidRPr="0053232C">
        <w:rPr>
          <w:rFonts w:eastAsia="Times New Roman"/>
          <w:i/>
          <w:noProof w:val="0"/>
          <w:color w:val="auto"/>
          <w:sz w:val="18"/>
          <w:szCs w:val="18"/>
        </w:rPr>
        <w:t xml:space="preserve"> </w:t>
      </w:r>
      <w:r w:rsidRPr="00EB76E5">
        <w:rPr>
          <w:rFonts w:eastAsia="Times New Roman"/>
          <w:noProof w:val="0"/>
          <w:color w:val="auto"/>
          <w:sz w:val="18"/>
          <w:szCs w:val="18"/>
        </w:rPr>
        <w:t>Managing</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Protection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w:t>
      </w:r>
      <w:r w:rsidRPr="0053232C">
        <w:rPr>
          <w:rFonts w:eastAsia="Times New Roman"/>
          <w:i/>
          <w:noProof w:val="0"/>
          <w:color w:val="auto"/>
          <w:sz w:val="18"/>
          <w:szCs w:val="18"/>
        </w:rPr>
        <w:t xml:space="preserve"> </w:t>
      </w:r>
      <w:r w:rsidRPr="00EB76E5">
        <w:rPr>
          <w:rFonts w:eastAsia="Times New Roman"/>
          <w:noProof w:val="0"/>
          <w:color w:val="auto"/>
          <w:sz w:val="18"/>
          <w:szCs w:val="18"/>
        </w:rPr>
        <w:t>Issues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Options.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1994</w:t>
      </w:r>
      <w:r>
        <w:rPr>
          <w:rFonts w:eastAsia="Times New Roman"/>
          <w:bCs/>
          <w:noProof w:val="0"/>
          <w:color w:val="auto"/>
          <w:sz w:val="18"/>
          <w:szCs w:val="18"/>
        </w:rPr>
        <w:t xml:space="preserve">, </w:t>
      </w:r>
      <w:r>
        <w:rPr>
          <w:rFonts w:eastAsia="Times New Roman"/>
          <w:bCs/>
          <w:i/>
          <w:noProof w:val="0"/>
          <w:color w:val="auto"/>
          <w:sz w:val="18"/>
          <w:szCs w:val="18"/>
        </w:rPr>
        <w:t>23</w:t>
      </w:r>
      <w:r>
        <w:rPr>
          <w:rFonts w:eastAsia="Times New Roman"/>
          <w:bCs/>
          <w:noProof w:val="0"/>
          <w:color w:val="auto"/>
          <w:sz w:val="18"/>
          <w:szCs w:val="18"/>
        </w:rPr>
        <w:t>, 437–451</w:t>
      </w:r>
      <w:r>
        <w:rPr>
          <w:rFonts w:eastAsia="Times New Roman"/>
          <w:noProof w:val="0"/>
          <w:color w:val="auto"/>
          <w:sz w:val="18"/>
          <w:szCs w:val="18"/>
        </w:rPr>
        <w:t>. https://doi.org/</w:t>
      </w:r>
      <w:r w:rsidRPr="00EB76E5">
        <w:rPr>
          <w:rFonts w:eastAsia="Times New Roman"/>
          <w:noProof w:val="0"/>
          <w:color w:val="auto"/>
          <w:sz w:val="18"/>
          <w:szCs w:val="18"/>
        </w:rPr>
        <w:t>10.2134/jeq1994.00472425002300030006x.</w:t>
      </w:r>
    </w:p>
    <w:p w14:paraId="745B63F7"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Batey,</w:t>
      </w:r>
      <w:r w:rsidRPr="0053232C">
        <w:rPr>
          <w:rFonts w:eastAsia="Times New Roman"/>
          <w:i/>
          <w:noProof w:val="0"/>
          <w:color w:val="auto"/>
          <w:sz w:val="18"/>
          <w:szCs w:val="18"/>
        </w:rPr>
        <w:t xml:space="preserve"> </w:t>
      </w:r>
      <w:r w:rsidRPr="00EB76E5">
        <w:rPr>
          <w:rFonts w:eastAsia="Times New Roman"/>
          <w:noProof w:val="0"/>
          <w:color w:val="auto"/>
          <w:sz w:val="18"/>
          <w:szCs w:val="18"/>
        </w:rPr>
        <w:t>T.</w:t>
      </w:r>
      <w:r w:rsidRPr="004335F3">
        <w:rPr>
          <w:rFonts w:eastAsia="Times New Roman"/>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compaction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management—A</w:t>
      </w:r>
      <w:r w:rsidRPr="0053232C">
        <w:rPr>
          <w:rFonts w:eastAsia="Times New Roman"/>
          <w:i/>
          <w:noProof w:val="0"/>
          <w:color w:val="auto"/>
          <w:sz w:val="18"/>
          <w:szCs w:val="18"/>
        </w:rPr>
        <w:t xml:space="preserve"> </w:t>
      </w:r>
      <w:r w:rsidRPr="00EB76E5">
        <w:rPr>
          <w:rFonts w:eastAsia="Times New Roman"/>
          <w:noProof w:val="0"/>
          <w:color w:val="auto"/>
          <w:sz w:val="18"/>
          <w:szCs w:val="18"/>
        </w:rPr>
        <w:t>review.</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Use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2009</w:t>
      </w:r>
      <w:r>
        <w:rPr>
          <w:rFonts w:eastAsia="Times New Roman"/>
          <w:bCs/>
          <w:noProof w:val="0"/>
          <w:color w:val="auto"/>
          <w:sz w:val="18"/>
          <w:szCs w:val="18"/>
        </w:rPr>
        <w:t xml:space="preserve">, </w:t>
      </w:r>
      <w:r>
        <w:rPr>
          <w:rFonts w:eastAsia="Times New Roman"/>
          <w:bCs/>
          <w:i/>
          <w:noProof w:val="0"/>
          <w:color w:val="auto"/>
          <w:sz w:val="18"/>
          <w:szCs w:val="18"/>
        </w:rPr>
        <w:t>25</w:t>
      </w:r>
      <w:r>
        <w:rPr>
          <w:rFonts w:eastAsia="Times New Roman"/>
          <w:bCs/>
          <w:noProof w:val="0"/>
          <w:color w:val="auto"/>
          <w:sz w:val="18"/>
          <w:szCs w:val="18"/>
        </w:rPr>
        <w:t>, 335–345</w:t>
      </w:r>
      <w:r>
        <w:rPr>
          <w:rFonts w:eastAsia="Times New Roman"/>
          <w:noProof w:val="0"/>
          <w:color w:val="auto"/>
          <w:sz w:val="18"/>
          <w:szCs w:val="18"/>
        </w:rPr>
        <w:t>. https://doi.org/</w:t>
      </w:r>
      <w:r w:rsidRPr="00EB76E5">
        <w:rPr>
          <w:rFonts w:eastAsia="Times New Roman"/>
          <w:noProof w:val="0"/>
          <w:color w:val="auto"/>
          <w:sz w:val="18"/>
          <w:szCs w:val="18"/>
        </w:rPr>
        <w:t>10.1111/j.1475-2743.2009.00236.x.</w:t>
      </w:r>
    </w:p>
    <w:p w14:paraId="7116F94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Moore,</w:t>
      </w:r>
      <w:r w:rsidRPr="0053232C">
        <w:rPr>
          <w:rFonts w:eastAsia="Times New Roman"/>
          <w:i/>
          <w:noProof w:val="0"/>
          <w:color w:val="auto"/>
          <w:sz w:val="18"/>
          <w:szCs w:val="18"/>
        </w:rPr>
        <w:t xml:space="preserve"> </w:t>
      </w:r>
      <w:r>
        <w:rPr>
          <w:rFonts w:eastAsia="Times New Roman"/>
          <w:noProof w:val="0"/>
          <w:color w:val="auto"/>
          <w:sz w:val="18"/>
          <w:szCs w:val="18"/>
        </w:rPr>
        <w:t>J.</w:t>
      </w:r>
      <w:r w:rsidRPr="0053232C">
        <w:rPr>
          <w:rFonts w:eastAsia="Times New Roman"/>
          <w:i/>
          <w:noProof w:val="0"/>
          <w:color w:val="auto"/>
          <w:sz w:val="18"/>
          <w:szCs w:val="18"/>
        </w:rPr>
        <w:t xml:space="preserve"> </w:t>
      </w:r>
      <w:r w:rsidRPr="009036B4">
        <w:rPr>
          <w:rFonts w:eastAsia="Times New Roman"/>
          <w:i/>
          <w:iCs/>
          <w:noProof w:val="0"/>
          <w:color w:val="auto"/>
          <w:sz w:val="18"/>
          <w:szCs w:val="18"/>
        </w:rPr>
        <w:t>Literature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Review:</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Tile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Drainage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Losses</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from</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Agricultural</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Land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Stone,</w:t>
      </w:r>
      <w:r w:rsidRPr="0053232C">
        <w:rPr>
          <w:rFonts w:eastAsia="Times New Roman"/>
          <w:i/>
          <w:noProof w:val="0"/>
          <w:color w:val="auto"/>
          <w:sz w:val="18"/>
          <w:szCs w:val="18"/>
        </w:rPr>
        <w:t xml:space="preserve"> </w:t>
      </w:r>
      <w:r w:rsidRPr="00EB76E5">
        <w:rPr>
          <w:rFonts w:eastAsia="Times New Roman"/>
          <w:noProof w:val="0"/>
          <w:color w:val="auto"/>
          <w:sz w:val="18"/>
          <w:szCs w:val="18"/>
        </w:rPr>
        <w:t>Environmental,</w:t>
      </w:r>
      <w:r w:rsidRPr="0053232C">
        <w:rPr>
          <w:rFonts w:eastAsia="Times New Roman"/>
          <w:i/>
          <w:noProof w:val="0"/>
          <w:color w:val="auto"/>
          <w:sz w:val="18"/>
          <w:szCs w:val="18"/>
        </w:rPr>
        <w:t xml:space="preserve"> </w:t>
      </w:r>
      <w:r w:rsidRPr="00EB76E5">
        <w:rPr>
          <w:rFonts w:eastAsia="Times New Roman"/>
          <w:noProof w:val="0"/>
          <w:color w:val="auto"/>
          <w:sz w:val="18"/>
          <w:szCs w:val="18"/>
        </w:rPr>
        <w:t>Technical</w:t>
      </w:r>
      <w:r w:rsidRPr="0053232C">
        <w:rPr>
          <w:rFonts w:eastAsia="Times New Roman"/>
          <w:i/>
          <w:noProof w:val="0"/>
          <w:color w:val="auto"/>
          <w:sz w:val="18"/>
          <w:szCs w:val="18"/>
        </w:rPr>
        <w:t xml:space="preserve"> </w:t>
      </w:r>
      <w:r w:rsidRPr="00EB76E5">
        <w:rPr>
          <w:rFonts w:eastAsia="Times New Roman"/>
          <w:noProof w:val="0"/>
          <w:color w:val="auto"/>
          <w:sz w:val="18"/>
          <w:szCs w:val="18"/>
        </w:rPr>
        <w:t>Report</w:t>
      </w:r>
      <w:r w:rsidRPr="0053232C">
        <w:rPr>
          <w:rFonts w:eastAsia="Times New Roman"/>
          <w:i/>
          <w:noProof w:val="0"/>
          <w:color w:val="auto"/>
          <w:sz w:val="18"/>
          <w:szCs w:val="18"/>
        </w:rPr>
        <w:t xml:space="preserve"> </w:t>
      </w:r>
      <w:r w:rsidRPr="00EB76E5">
        <w:rPr>
          <w:rFonts w:eastAsia="Times New Roman"/>
          <w:noProof w:val="0"/>
          <w:color w:val="auto"/>
          <w:sz w:val="18"/>
          <w:szCs w:val="18"/>
        </w:rPr>
        <w:t>83</w:t>
      </w:r>
      <w:r>
        <w:rPr>
          <w:rFonts w:eastAsia="Times New Roman"/>
          <w:noProof w:val="0"/>
          <w:color w:val="auto"/>
          <w:sz w:val="18"/>
          <w:szCs w:val="18"/>
        </w:rPr>
        <w:t>;</w:t>
      </w:r>
      <w:r w:rsidRPr="0053232C">
        <w:rPr>
          <w:rFonts w:eastAsia="Times New Roman"/>
          <w:i/>
          <w:noProof w:val="0"/>
          <w:color w:val="auto"/>
          <w:sz w:val="18"/>
          <w:szCs w:val="18"/>
        </w:rPr>
        <w:t xml:space="preserve"> </w:t>
      </w:r>
      <w:r w:rsidRPr="009036B4">
        <w:rPr>
          <w:rFonts w:eastAsia="Times New Roman"/>
          <w:noProof w:val="0"/>
          <w:color w:val="auto"/>
          <w:sz w:val="18"/>
          <w:szCs w:val="18"/>
          <w:highlight w:val="yellow"/>
        </w:rPr>
        <w:t>Lake</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Champlain</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Basin</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Program:</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Grand</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Isle,</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VT,</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2016.</w:t>
      </w:r>
    </w:p>
    <w:p w14:paraId="1966376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Wolfe,</w:t>
      </w:r>
      <w:r w:rsidRPr="0053232C">
        <w:rPr>
          <w:rFonts w:eastAsia="Times New Roman"/>
          <w:i/>
          <w:noProof w:val="0"/>
          <w:color w:val="auto"/>
          <w:sz w:val="18"/>
          <w:szCs w:val="18"/>
        </w:rPr>
        <w:t xml:space="preserve"> </w:t>
      </w:r>
      <w:r w:rsidRPr="00EB76E5">
        <w:rPr>
          <w:rFonts w:eastAsia="Times New Roman"/>
          <w:noProof w:val="0"/>
          <w:color w:val="auto"/>
          <w:sz w:val="18"/>
          <w:szCs w:val="18"/>
        </w:rPr>
        <w:t>D.W.;</w:t>
      </w:r>
      <w:r w:rsidRPr="0053232C">
        <w:rPr>
          <w:rFonts w:eastAsia="Times New Roman"/>
          <w:i/>
          <w:noProof w:val="0"/>
          <w:color w:val="auto"/>
          <w:sz w:val="18"/>
          <w:szCs w:val="18"/>
        </w:rPr>
        <w:t xml:space="preserve"> </w:t>
      </w:r>
      <w:r w:rsidRPr="00EB76E5">
        <w:rPr>
          <w:rFonts w:eastAsia="Times New Roman"/>
          <w:noProof w:val="0"/>
          <w:color w:val="auto"/>
          <w:sz w:val="18"/>
          <w:szCs w:val="18"/>
        </w:rPr>
        <w:t>DeGaetano,</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Peck,</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Carey,</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Ziska,</w:t>
      </w:r>
      <w:r w:rsidRPr="0053232C">
        <w:rPr>
          <w:rFonts w:eastAsia="Times New Roman"/>
          <w:i/>
          <w:noProof w:val="0"/>
          <w:color w:val="auto"/>
          <w:sz w:val="18"/>
          <w:szCs w:val="18"/>
        </w:rPr>
        <w:t xml:space="preserve"> </w:t>
      </w:r>
      <w:r w:rsidRPr="00EB76E5">
        <w:rPr>
          <w:rFonts w:eastAsia="Times New Roman"/>
          <w:noProof w:val="0"/>
          <w:color w:val="auto"/>
          <w:sz w:val="18"/>
          <w:szCs w:val="18"/>
        </w:rPr>
        <w:t>L.H.;</w:t>
      </w:r>
      <w:r w:rsidRPr="0053232C">
        <w:rPr>
          <w:rFonts w:eastAsia="Times New Roman"/>
          <w:i/>
          <w:noProof w:val="0"/>
          <w:color w:val="auto"/>
          <w:sz w:val="18"/>
          <w:szCs w:val="18"/>
        </w:rPr>
        <w:t xml:space="preserve"> </w:t>
      </w:r>
      <w:r w:rsidRPr="00EB76E5">
        <w:rPr>
          <w:rFonts w:eastAsia="Times New Roman"/>
          <w:noProof w:val="0"/>
          <w:color w:val="auto"/>
          <w:sz w:val="18"/>
          <w:szCs w:val="18"/>
        </w:rPr>
        <w:t>Lea-Cox,</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Kemanian,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Hoffmann,</w:t>
      </w:r>
      <w:r w:rsidRPr="0053232C">
        <w:rPr>
          <w:rFonts w:eastAsia="Times New Roman"/>
          <w:i/>
          <w:noProof w:val="0"/>
          <w:color w:val="auto"/>
          <w:sz w:val="18"/>
          <w:szCs w:val="18"/>
        </w:rPr>
        <w:t xml:space="preserve"> </w:t>
      </w:r>
      <w:r w:rsidRPr="00EB76E5">
        <w:rPr>
          <w:rFonts w:eastAsia="Times New Roman"/>
          <w:noProof w:val="0"/>
          <w:color w:val="auto"/>
          <w:sz w:val="18"/>
          <w:szCs w:val="18"/>
        </w:rPr>
        <w:t>M.P.;</w:t>
      </w:r>
      <w:r w:rsidRPr="0053232C">
        <w:rPr>
          <w:rFonts w:eastAsia="Times New Roman"/>
          <w:i/>
          <w:noProof w:val="0"/>
          <w:color w:val="auto"/>
          <w:sz w:val="18"/>
          <w:szCs w:val="18"/>
        </w:rPr>
        <w:t xml:space="preserve"> </w:t>
      </w:r>
      <w:r w:rsidRPr="00EB76E5">
        <w:rPr>
          <w:rFonts w:eastAsia="Times New Roman"/>
          <w:noProof w:val="0"/>
          <w:color w:val="auto"/>
          <w:sz w:val="18"/>
          <w:szCs w:val="18"/>
        </w:rPr>
        <w:t>Hollinger,</w:t>
      </w:r>
      <w:r w:rsidRPr="0053232C">
        <w:rPr>
          <w:rFonts w:eastAsia="Times New Roman"/>
          <w:i/>
          <w:noProof w:val="0"/>
          <w:color w:val="auto"/>
          <w:sz w:val="18"/>
          <w:szCs w:val="18"/>
        </w:rPr>
        <w:t xml:space="preserve"> </w:t>
      </w:r>
      <w:r w:rsidRPr="00EB76E5">
        <w:rPr>
          <w:rFonts w:eastAsia="Times New Roman"/>
          <w:noProof w:val="0"/>
          <w:color w:val="auto"/>
          <w:sz w:val="18"/>
          <w:szCs w:val="18"/>
        </w:rPr>
        <w:t>D.Y.</w:t>
      </w:r>
      <w:r w:rsidRPr="0053232C">
        <w:rPr>
          <w:rFonts w:eastAsia="Times New Roman"/>
          <w:i/>
          <w:noProof w:val="0"/>
          <w:color w:val="auto"/>
          <w:sz w:val="18"/>
          <w:szCs w:val="18"/>
        </w:rPr>
        <w:t xml:space="preserve"> </w:t>
      </w:r>
      <w:r w:rsidRPr="00EB76E5">
        <w:rPr>
          <w:rFonts w:eastAsia="Times New Roman"/>
          <w:noProof w:val="0"/>
          <w:color w:val="auto"/>
          <w:sz w:val="18"/>
          <w:szCs w:val="18"/>
        </w:rPr>
        <w:t>Unique</w:t>
      </w:r>
      <w:r w:rsidRPr="0053232C">
        <w:rPr>
          <w:rFonts w:eastAsia="Times New Roman"/>
          <w:i/>
          <w:noProof w:val="0"/>
          <w:color w:val="auto"/>
          <w:sz w:val="18"/>
          <w:szCs w:val="18"/>
        </w:rPr>
        <w:t xml:space="preserve"> </w:t>
      </w:r>
      <w:r w:rsidRPr="00EB76E5">
        <w:rPr>
          <w:rFonts w:eastAsia="Times New Roman"/>
          <w:noProof w:val="0"/>
          <w:color w:val="auto"/>
          <w:sz w:val="18"/>
          <w:szCs w:val="18"/>
        </w:rPr>
        <w:t>challenges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opportunities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northeastern</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production</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changing</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Clim</w:t>
      </w:r>
      <w:r>
        <w:rPr>
          <w:rFonts w:eastAsia="Times New Roman"/>
          <w:i/>
          <w:iCs/>
          <w:noProof w:val="0"/>
          <w:color w:val="auto"/>
          <w:sz w:val="18"/>
          <w:szCs w:val="18"/>
        </w:rPr>
        <w:t xml:space="preserve">. </w:t>
      </w:r>
      <w:r w:rsidRPr="00EB76E5">
        <w:rPr>
          <w:rFonts w:eastAsia="Times New Roman"/>
          <w:i/>
          <w:iCs/>
          <w:noProof w:val="0"/>
          <w:color w:val="auto"/>
          <w:sz w:val="18"/>
          <w:szCs w:val="18"/>
        </w:rPr>
        <w:t>Chang</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146</w:t>
      </w:r>
      <w:r>
        <w:rPr>
          <w:rFonts w:eastAsia="Times New Roman"/>
          <w:bCs/>
          <w:noProof w:val="0"/>
          <w:color w:val="auto"/>
          <w:sz w:val="18"/>
          <w:szCs w:val="18"/>
        </w:rPr>
        <w:t>, 231–245</w:t>
      </w:r>
      <w:r>
        <w:rPr>
          <w:rFonts w:eastAsia="Times New Roman"/>
          <w:noProof w:val="0"/>
          <w:color w:val="auto"/>
          <w:sz w:val="18"/>
          <w:szCs w:val="18"/>
        </w:rPr>
        <w:t>. https://doi.org/</w:t>
      </w:r>
      <w:r w:rsidRPr="00EB76E5">
        <w:rPr>
          <w:rFonts w:eastAsia="Times New Roman"/>
          <w:noProof w:val="0"/>
          <w:color w:val="auto"/>
          <w:sz w:val="18"/>
          <w:szCs w:val="18"/>
        </w:rPr>
        <w:t>10.1007/s10584-017-2109-7.</w:t>
      </w:r>
    </w:p>
    <w:p w14:paraId="0168CBE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Klaiber,</w:t>
      </w:r>
      <w:r w:rsidRPr="0053232C">
        <w:rPr>
          <w:rFonts w:eastAsia="Times New Roman"/>
          <w:i/>
          <w:noProof w:val="0"/>
          <w:color w:val="auto"/>
          <w:sz w:val="18"/>
          <w:szCs w:val="18"/>
        </w:rPr>
        <w:t xml:space="preserve"> </w:t>
      </w:r>
      <w:r>
        <w:rPr>
          <w:rFonts w:eastAsia="Times New Roman"/>
          <w:noProof w:val="0"/>
          <w:color w:val="auto"/>
          <w:sz w:val="18"/>
          <w:szCs w:val="18"/>
        </w:rPr>
        <w:t>L.B.</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FD542E">
        <w:rPr>
          <w:rFonts w:eastAsia="Times New Roman"/>
          <w:i/>
          <w:iCs/>
          <w:noProof w:val="0"/>
          <w:color w:val="auto"/>
          <w:sz w:val="18"/>
          <w:szCs w:val="18"/>
        </w:rPr>
        <w:t>Surface</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Subsurface</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Agricultural</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Runoff</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University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Vermont</w:t>
      </w:r>
      <w:r>
        <w:rPr>
          <w:rFonts w:eastAsia="Times New Roman"/>
          <w:noProof w:val="0"/>
          <w:color w:val="auto"/>
          <w:sz w:val="18"/>
          <w:szCs w:val="18"/>
        </w:rPr>
        <w:t>:</w:t>
      </w:r>
      <w:r w:rsidRPr="0053232C">
        <w:rPr>
          <w:rFonts w:eastAsia="Times New Roman"/>
          <w:i/>
          <w:noProof w:val="0"/>
          <w:color w:val="auto"/>
          <w:sz w:val="18"/>
          <w:szCs w:val="18"/>
        </w:rPr>
        <w:t xml:space="preserve"> </w:t>
      </w:r>
      <w:r w:rsidRPr="00FD542E">
        <w:rPr>
          <w:rFonts w:eastAsia="Times New Roman"/>
          <w:noProof w:val="0"/>
          <w:color w:val="auto"/>
          <w:sz w:val="18"/>
          <w:szCs w:val="18"/>
          <w:highlight w:val="yellow"/>
        </w:rPr>
        <w:t>Burlington,</w:t>
      </w:r>
      <w:r w:rsidRPr="0053232C">
        <w:rPr>
          <w:rFonts w:eastAsia="Times New Roman"/>
          <w:i/>
          <w:noProof w:val="0"/>
          <w:color w:val="auto"/>
          <w:sz w:val="18"/>
          <w:szCs w:val="18"/>
          <w:highlight w:val="yellow"/>
        </w:rPr>
        <w:t xml:space="preserve"> </w:t>
      </w:r>
      <w:r w:rsidRPr="00FD542E">
        <w:rPr>
          <w:rFonts w:eastAsia="Times New Roman"/>
          <w:noProof w:val="0"/>
          <w:color w:val="auto"/>
          <w:sz w:val="18"/>
          <w:szCs w:val="18"/>
          <w:highlight w:val="yellow"/>
        </w:rPr>
        <w:t>VT,</w:t>
      </w:r>
      <w:r w:rsidRPr="0053232C">
        <w:rPr>
          <w:rFonts w:eastAsia="Times New Roman"/>
          <w:i/>
          <w:noProof w:val="0"/>
          <w:color w:val="auto"/>
          <w:sz w:val="18"/>
          <w:szCs w:val="18"/>
          <w:highlight w:val="yellow"/>
        </w:rPr>
        <w:t xml:space="preserve"> </w:t>
      </w:r>
      <w:r w:rsidRPr="00FD542E">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2016.</w:t>
      </w:r>
    </w:p>
    <w:p w14:paraId="2C623F9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Klaiber,</w:t>
      </w:r>
      <w:r w:rsidRPr="0053232C">
        <w:rPr>
          <w:rFonts w:eastAsia="Times New Roman"/>
          <w:i/>
          <w:noProof w:val="0"/>
          <w:color w:val="auto"/>
          <w:sz w:val="18"/>
          <w:szCs w:val="18"/>
        </w:rPr>
        <w:t xml:space="preserve"> </w:t>
      </w:r>
      <w:r w:rsidRPr="00EB76E5">
        <w:rPr>
          <w:rFonts w:eastAsia="Times New Roman"/>
          <w:noProof w:val="0"/>
          <w:color w:val="auto"/>
          <w:sz w:val="18"/>
          <w:szCs w:val="18"/>
        </w:rPr>
        <w:t>L.B.;</w:t>
      </w:r>
      <w:r w:rsidRPr="0053232C">
        <w:rPr>
          <w:rFonts w:eastAsia="Times New Roman"/>
          <w:i/>
          <w:noProof w:val="0"/>
          <w:color w:val="auto"/>
          <w:sz w:val="18"/>
          <w:szCs w:val="18"/>
        </w:rPr>
        <w:t xml:space="preserve"> </w:t>
      </w:r>
      <w:r w:rsidRPr="00EB76E5">
        <w:rPr>
          <w:rFonts w:eastAsia="Times New Roman"/>
          <w:noProof w:val="0"/>
          <w:color w:val="auto"/>
          <w:sz w:val="18"/>
          <w:szCs w:val="18"/>
        </w:rPr>
        <w:t>Kramer,</w:t>
      </w:r>
      <w:r w:rsidRPr="0053232C">
        <w:rPr>
          <w:rFonts w:eastAsia="Times New Roman"/>
          <w:i/>
          <w:noProof w:val="0"/>
          <w:color w:val="auto"/>
          <w:sz w:val="18"/>
          <w:szCs w:val="18"/>
        </w:rPr>
        <w:t xml:space="preserve"> </w:t>
      </w:r>
      <w:r w:rsidRPr="00EB76E5">
        <w:rPr>
          <w:rFonts w:eastAsia="Times New Roman"/>
          <w:noProof w:val="0"/>
          <w:color w:val="auto"/>
          <w:sz w:val="18"/>
          <w:szCs w:val="18"/>
        </w:rPr>
        <w:t>S.R.;</w:t>
      </w:r>
      <w:r w:rsidRPr="0053232C">
        <w:rPr>
          <w:rFonts w:eastAsia="Times New Roman"/>
          <w:i/>
          <w:noProof w:val="0"/>
          <w:color w:val="auto"/>
          <w:sz w:val="18"/>
          <w:szCs w:val="18"/>
        </w:rPr>
        <w:t xml:space="preserve"> </w:t>
      </w:r>
      <w:r w:rsidRPr="00EB76E5">
        <w:rPr>
          <w:rFonts w:eastAsia="Times New Roman"/>
          <w:noProof w:val="0"/>
          <w:color w:val="auto"/>
          <w:sz w:val="18"/>
          <w:szCs w:val="18"/>
        </w:rPr>
        <w:t>Young,</w:t>
      </w:r>
      <w:r w:rsidRPr="0053232C">
        <w:rPr>
          <w:rFonts w:eastAsia="Times New Roman"/>
          <w:i/>
          <w:noProof w:val="0"/>
          <w:color w:val="auto"/>
          <w:sz w:val="18"/>
          <w:szCs w:val="18"/>
        </w:rPr>
        <w:t xml:space="preserve"> </w:t>
      </w:r>
      <w:r w:rsidRPr="00EB76E5">
        <w:rPr>
          <w:rFonts w:eastAsia="Times New Roman"/>
          <w:noProof w:val="0"/>
          <w:color w:val="auto"/>
          <w:sz w:val="18"/>
          <w:szCs w:val="18"/>
        </w:rPr>
        <w:t>E.O.</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Plots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Champlain</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New</w:t>
      </w:r>
      <w:r w:rsidRPr="0053232C">
        <w:rPr>
          <w:rFonts w:eastAsia="Times New Roman"/>
          <w:i/>
          <w:noProof w:val="0"/>
          <w:color w:val="auto"/>
          <w:sz w:val="18"/>
          <w:szCs w:val="18"/>
        </w:rPr>
        <w:t xml:space="preserve"> </w:t>
      </w:r>
      <w:r w:rsidRPr="00EB76E5">
        <w:rPr>
          <w:rFonts w:eastAsia="Times New Roman"/>
          <w:noProof w:val="0"/>
          <w:color w:val="auto"/>
          <w:sz w:val="18"/>
          <w:szCs w:val="18"/>
        </w:rPr>
        <w:t>York.</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sidRPr="004414CB">
        <w:rPr>
          <w:rFonts w:eastAsia="Times New Roman"/>
          <w:b/>
          <w:bCs/>
          <w:noProof w:val="0"/>
          <w:color w:val="auto"/>
          <w:sz w:val="18"/>
          <w:szCs w:val="18"/>
        </w:rPr>
        <w:t>2020</w:t>
      </w:r>
      <w:r w:rsidRPr="004414CB">
        <w:rPr>
          <w:rFonts w:eastAsia="Times New Roman"/>
          <w:bCs/>
          <w:noProof w:val="0"/>
          <w:color w:val="auto"/>
          <w:sz w:val="18"/>
          <w:szCs w:val="18"/>
        </w:rPr>
        <w:t xml:space="preserve">, </w:t>
      </w:r>
      <w:r w:rsidRPr="004414CB">
        <w:rPr>
          <w:rFonts w:eastAsia="Times New Roman"/>
          <w:bCs/>
          <w:i/>
          <w:noProof w:val="0"/>
          <w:color w:val="auto"/>
          <w:sz w:val="18"/>
          <w:szCs w:val="18"/>
        </w:rPr>
        <w:t>12</w:t>
      </w:r>
      <w:r w:rsidRPr="004414CB">
        <w:rPr>
          <w:rFonts w:eastAsia="Times New Roman"/>
          <w:bCs/>
          <w:noProof w:val="0"/>
          <w:color w:val="auto"/>
          <w:sz w:val="18"/>
          <w:szCs w:val="18"/>
        </w:rPr>
        <w:t>, 328</w:t>
      </w:r>
      <w:r w:rsidRPr="004414CB">
        <w:rPr>
          <w:rFonts w:eastAsia="Times New Roman"/>
          <w:noProof w:val="0"/>
          <w:color w:val="auto"/>
          <w:sz w:val="18"/>
          <w:szCs w:val="18"/>
        </w:rPr>
        <w:t>. https</w:t>
      </w:r>
      <w:r>
        <w:rPr>
          <w:rFonts w:eastAsia="Times New Roman"/>
          <w:noProof w:val="0"/>
          <w:color w:val="auto"/>
          <w:sz w:val="18"/>
          <w:szCs w:val="18"/>
        </w:rPr>
        <w:t>://doi.org/</w:t>
      </w:r>
      <w:r w:rsidRPr="00EB76E5">
        <w:rPr>
          <w:rFonts w:eastAsia="Times New Roman"/>
          <w:noProof w:val="0"/>
          <w:color w:val="auto"/>
          <w:sz w:val="18"/>
          <w:szCs w:val="18"/>
        </w:rPr>
        <w:t>10.3390/w12020328.</w:t>
      </w:r>
    </w:p>
    <w:p w14:paraId="502D8CC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Madison,</w:t>
      </w:r>
      <w:r w:rsidRPr="0053232C">
        <w:rPr>
          <w:rFonts w:eastAsia="Times New Roman"/>
          <w:i/>
          <w:noProof w:val="0"/>
          <w:color w:val="auto"/>
          <w:sz w:val="18"/>
          <w:szCs w:val="18"/>
        </w:rPr>
        <w:t xml:space="preserve"> </w:t>
      </w:r>
      <w:r w:rsidRPr="00EB76E5">
        <w:rPr>
          <w:rFonts w:eastAsia="Times New Roman"/>
          <w:noProof w:val="0"/>
          <w:color w:val="auto"/>
          <w:sz w:val="18"/>
          <w:szCs w:val="18"/>
        </w:rPr>
        <w:t>A.M.;</w:t>
      </w:r>
      <w:r w:rsidRPr="0053232C">
        <w:rPr>
          <w:rFonts w:eastAsia="Times New Roman"/>
          <w:i/>
          <w:noProof w:val="0"/>
          <w:color w:val="auto"/>
          <w:sz w:val="18"/>
          <w:szCs w:val="18"/>
        </w:rPr>
        <w:t xml:space="preserve"> </w:t>
      </w:r>
      <w:r w:rsidRPr="00EB76E5">
        <w:rPr>
          <w:rFonts w:eastAsia="Times New Roman"/>
          <w:noProof w:val="0"/>
          <w:color w:val="auto"/>
          <w:sz w:val="18"/>
          <w:szCs w:val="18"/>
        </w:rPr>
        <w:t>Ruark,</w:t>
      </w:r>
      <w:r w:rsidRPr="0053232C">
        <w:rPr>
          <w:rFonts w:eastAsia="Times New Roman"/>
          <w:i/>
          <w:noProof w:val="0"/>
          <w:color w:val="auto"/>
          <w:sz w:val="18"/>
          <w:szCs w:val="18"/>
        </w:rPr>
        <w:t xml:space="preserve"> </w:t>
      </w:r>
      <w:r w:rsidRPr="00EB76E5">
        <w:rPr>
          <w:rFonts w:eastAsia="Times New Roman"/>
          <w:noProof w:val="0"/>
          <w:color w:val="auto"/>
          <w:sz w:val="18"/>
          <w:szCs w:val="18"/>
        </w:rPr>
        <w:t>M.D.;</w:t>
      </w:r>
      <w:r w:rsidRPr="0053232C">
        <w:rPr>
          <w:rFonts w:eastAsia="Times New Roman"/>
          <w:i/>
          <w:noProof w:val="0"/>
          <w:color w:val="auto"/>
          <w:sz w:val="18"/>
          <w:szCs w:val="18"/>
        </w:rPr>
        <w:t xml:space="preserve"> </w:t>
      </w:r>
      <w:r w:rsidRPr="00EB76E5">
        <w:rPr>
          <w:rFonts w:eastAsia="Times New Roman"/>
          <w:noProof w:val="0"/>
          <w:color w:val="auto"/>
          <w:sz w:val="18"/>
          <w:szCs w:val="18"/>
        </w:rPr>
        <w:t>Stuntebeck,</w:t>
      </w:r>
      <w:r w:rsidRPr="0053232C">
        <w:rPr>
          <w:rFonts w:eastAsia="Times New Roman"/>
          <w:i/>
          <w:noProof w:val="0"/>
          <w:color w:val="auto"/>
          <w:sz w:val="18"/>
          <w:szCs w:val="18"/>
        </w:rPr>
        <w:t xml:space="preserve"> </w:t>
      </w:r>
      <w:r w:rsidRPr="00EB76E5">
        <w:rPr>
          <w:rFonts w:eastAsia="Times New Roman"/>
          <w:noProof w:val="0"/>
          <w:color w:val="auto"/>
          <w:sz w:val="18"/>
          <w:szCs w:val="18"/>
        </w:rPr>
        <w:t>T.D.;</w:t>
      </w:r>
      <w:r w:rsidRPr="0053232C">
        <w:rPr>
          <w:rFonts w:eastAsia="Times New Roman"/>
          <w:i/>
          <w:noProof w:val="0"/>
          <w:color w:val="auto"/>
          <w:sz w:val="18"/>
          <w:szCs w:val="18"/>
        </w:rPr>
        <w:t xml:space="preserve"> </w:t>
      </w:r>
      <w:r w:rsidRPr="00EB76E5">
        <w:rPr>
          <w:rFonts w:eastAsia="Times New Roman"/>
          <w:noProof w:val="0"/>
          <w:color w:val="auto"/>
          <w:sz w:val="18"/>
          <w:szCs w:val="18"/>
        </w:rPr>
        <w:t>Komiskey,</w:t>
      </w:r>
      <w:r w:rsidRPr="0053232C">
        <w:rPr>
          <w:rFonts w:eastAsia="Times New Roman"/>
          <w:i/>
          <w:noProof w:val="0"/>
          <w:color w:val="auto"/>
          <w:sz w:val="18"/>
          <w:szCs w:val="18"/>
        </w:rPr>
        <w:t xml:space="preserve"> </w:t>
      </w:r>
      <w:r w:rsidRPr="00EB76E5">
        <w:rPr>
          <w:rFonts w:eastAsia="Times New Roman"/>
          <w:noProof w:val="0"/>
          <w:color w:val="auto"/>
          <w:sz w:val="18"/>
          <w:szCs w:val="18"/>
        </w:rPr>
        <w:t>M.J.;</w:t>
      </w:r>
      <w:r w:rsidRPr="0053232C">
        <w:rPr>
          <w:rFonts w:eastAsia="Times New Roman"/>
          <w:i/>
          <w:noProof w:val="0"/>
          <w:color w:val="auto"/>
          <w:sz w:val="18"/>
          <w:szCs w:val="18"/>
        </w:rPr>
        <w:t xml:space="preserve"> </w:t>
      </w:r>
      <w:r w:rsidRPr="00EB76E5">
        <w:rPr>
          <w:rFonts w:eastAsia="Times New Roman"/>
          <w:noProof w:val="0"/>
          <w:color w:val="auto"/>
          <w:sz w:val="18"/>
          <w:szCs w:val="18"/>
        </w:rPr>
        <w:t>Good,</w:t>
      </w:r>
      <w:r w:rsidRPr="0053232C">
        <w:rPr>
          <w:rFonts w:eastAsia="Times New Roman"/>
          <w:i/>
          <w:noProof w:val="0"/>
          <w:color w:val="auto"/>
          <w:sz w:val="18"/>
          <w:szCs w:val="18"/>
        </w:rPr>
        <w:t xml:space="preserve"> </w:t>
      </w:r>
      <w:r w:rsidRPr="00EB76E5">
        <w:rPr>
          <w:rFonts w:eastAsia="Times New Roman"/>
          <w:noProof w:val="0"/>
          <w:color w:val="auto"/>
          <w:sz w:val="18"/>
          <w:szCs w:val="18"/>
        </w:rPr>
        <w:t>L.W.;</w:t>
      </w:r>
      <w:r w:rsidRPr="0053232C">
        <w:rPr>
          <w:rFonts w:eastAsia="Times New Roman"/>
          <w:i/>
          <w:noProof w:val="0"/>
          <w:color w:val="auto"/>
          <w:sz w:val="18"/>
          <w:szCs w:val="18"/>
        </w:rPr>
        <w:t xml:space="preserve"> </w:t>
      </w:r>
      <w:r w:rsidRPr="00EB76E5">
        <w:rPr>
          <w:rFonts w:eastAsia="Times New Roman"/>
          <w:noProof w:val="0"/>
          <w:color w:val="auto"/>
          <w:sz w:val="18"/>
          <w:szCs w:val="18"/>
        </w:rPr>
        <w:t>Drummy,</w:t>
      </w:r>
      <w:r w:rsidRPr="0053232C">
        <w:rPr>
          <w:rFonts w:eastAsia="Times New Roman"/>
          <w:i/>
          <w:noProof w:val="0"/>
          <w:color w:val="auto"/>
          <w:sz w:val="18"/>
          <w:szCs w:val="18"/>
        </w:rPr>
        <w:t xml:space="preserve"> </w:t>
      </w:r>
      <w:r w:rsidRPr="00EB76E5">
        <w:rPr>
          <w:rFonts w:eastAsia="Times New Roman"/>
          <w:noProof w:val="0"/>
          <w:color w:val="auto"/>
          <w:sz w:val="18"/>
          <w:szCs w:val="18"/>
        </w:rPr>
        <w:t>N.;</w:t>
      </w:r>
      <w:r w:rsidRPr="0053232C">
        <w:rPr>
          <w:rFonts w:eastAsia="Times New Roman"/>
          <w:i/>
          <w:noProof w:val="0"/>
          <w:color w:val="auto"/>
          <w:sz w:val="18"/>
          <w:szCs w:val="18"/>
        </w:rPr>
        <w:t xml:space="preserve"> </w:t>
      </w:r>
      <w:r w:rsidRPr="00EB76E5">
        <w:rPr>
          <w:rFonts w:eastAsia="Times New Roman"/>
          <w:noProof w:val="0"/>
          <w:color w:val="auto"/>
          <w:sz w:val="18"/>
          <w:szCs w:val="18"/>
        </w:rPr>
        <w:t>Cooley,</w:t>
      </w:r>
      <w:r w:rsidRPr="0053232C">
        <w:rPr>
          <w:rFonts w:eastAsia="Times New Roman"/>
          <w:i/>
          <w:noProof w:val="0"/>
          <w:color w:val="auto"/>
          <w:sz w:val="18"/>
          <w:szCs w:val="18"/>
        </w:rPr>
        <w:t xml:space="preserve"> </w:t>
      </w:r>
      <w:r w:rsidRPr="00EB76E5">
        <w:rPr>
          <w:rFonts w:eastAsia="Times New Roman"/>
          <w:noProof w:val="0"/>
          <w:color w:val="auto"/>
          <w:sz w:val="18"/>
          <w:szCs w:val="18"/>
        </w:rPr>
        <w:t>E.T.</w:t>
      </w:r>
      <w:r w:rsidRPr="0053232C">
        <w:rPr>
          <w:rFonts w:eastAsia="Times New Roman"/>
          <w:i/>
          <w:noProof w:val="0"/>
          <w:color w:val="auto"/>
          <w:sz w:val="18"/>
          <w:szCs w:val="18"/>
        </w:rPr>
        <w:t xml:space="preserve"> </w:t>
      </w:r>
      <w:r w:rsidRPr="00EB76E5">
        <w:rPr>
          <w:rFonts w:eastAsia="Times New Roman"/>
          <w:noProof w:val="0"/>
          <w:color w:val="auto"/>
          <w:sz w:val="18"/>
          <w:szCs w:val="18"/>
        </w:rPr>
        <w:t>Characterizing</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eastern</w:t>
      </w:r>
      <w:r w:rsidRPr="0053232C">
        <w:rPr>
          <w:rFonts w:eastAsia="Times New Roman"/>
          <w:i/>
          <w:noProof w:val="0"/>
          <w:color w:val="auto"/>
          <w:sz w:val="18"/>
          <w:szCs w:val="18"/>
        </w:rPr>
        <w:t xml:space="preserve"> </w:t>
      </w:r>
      <w:r w:rsidRPr="00EB76E5">
        <w:rPr>
          <w:rFonts w:eastAsia="Times New Roman"/>
          <w:noProof w:val="0"/>
          <w:color w:val="auto"/>
          <w:sz w:val="18"/>
          <w:szCs w:val="18"/>
        </w:rPr>
        <w:t>Wisconsin.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2014</w:t>
      </w:r>
      <w:r>
        <w:rPr>
          <w:rFonts w:eastAsia="Times New Roman"/>
          <w:bCs/>
          <w:noProof w:val="0"/>
          <w:color w:val="auto"/>
          <w:sz w:val="18"/>
          <w:szCs w:val="18"/>
        </w:rPr>
        <w:t xml:space="preserve">, </w:t>
      </w:r>
      <w:r>
        <w:rPr>
          <w:rFonts w:eastAsia="Times New Roman"/>
          <w:bCs/>
          <w:i/>
          <w:noProof w:val="0"/>
          <w:color w:val="auto"/>
          <w:sz w:val="18"/>
          <w:szCs w:val="18"/>
        </w:rPr>
        <w:t>519</w:t>
      </w:r>
      <w:r>
        <w:rPr>
          <w:rFonts w:eastAsia="Times New Roman"/>
          <w:bCs/>
          <w:noProof w:val="0"/>
          <w:color w:val="auto"/>
          <w:sz w:val="18"/>
          <w:szCs w:val="18"/>
        </w:rPr>
        <w:t>, 892–901</w:t>
      </w:r>
      <w:r>
        <w:rPr>
          <w:rFonts w:eastAsia="Times New Roman"/>
          <w:noProof w:val="0"/>
          <w:color w:val="auto"/>
          <w:sz w:val="18"/>
          <w:szCs w:val="18"/>
        </w:rPr>
        <w:t>. https://doi.org/</w:t>
      </w:r>
      <w:r w:rsidRPr="00EB76E5">
        <w:rPr>
          <w:rFonts w:eastAsia="Times New Roman"/>
          <w:noProof w:val="0"/>
          <w:color w:val="auto"/>
          <w:sz w:val="18"/>
          <w:szCs w:val="18"/>
        </w:rPr>
        <w:t>10.1016/j.jhydrol.2014.08.016.</w:t>
      </w:r>
    </w:p>
    <w:p w14:paraId="7E7F3B6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Kokulan,</w:t>
      </w:r>
      <w:r w:rsidRPr="0053232C">
        <w:rPr>
          <w:rFonts w:eastAsia="Times New Roman"/>
          <w:i/>
          <w:noProof w:val="0"/>
          <w:color w:val="auto"/>
          <w:sz w:val="18"/>
          <w:szCs w:val="18"/>
        </w:rPr>
        <w:t xml:space="preserve"> </w:t>
      </w:r>
      <w:r w:rsidRPr="00EB76E5">
        <w:rPr>
          <w:rFonts w:eastAsia="Times New Roman"/>
          <w:noProof w:val="0"/>
          <w:color w:val="auto"/>
          <w:sz w:val="18"/>
          <w:szCs w:val="18"/>
        </w:rPr>
        <w:t>V.;</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Lobb,</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Morison,</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Brooks,</w:t>
      </w:r>
      <w:r w:rsidRPr="0053232C">
        <w:rPr>
          <w:rFonts w:eastAsia="Times New Roman"/>
          <w:i/>
          <w:noProof w:val="0"/>
          <w:color w:val="auto"/>
          <w:sz w:val="18"/>
          <w:szCs w:val="18"/>
        </w:rPr>
        <w:t xml:space="preserve"> </w:t>
      </w:r>
      <w:r w:rsidRPr="00EB76E5">
        <w:rPr>
          <w:rFonts w:eastAsia="Times New Roman"/>
          <w:noProof w:val="0"/>
          <w:color w:val="auto"/>
          <w:sz w:val="18"/>
          <w:szCs w:val="18"/>
        </w:rPr>
        <w:t>B.</w:t>
      </w:r>
      <w:r w:rsidRPr="0053232C">
        <w:rPr>
          <w:rFonts w:eastAsia="Times New Roman"/>
          <w:i/>
          <w:noProof w:val="0"/>
          <w:color w:val="auto"/>
          <w:sz w:val="18"/>
          <w:szCs w:val="18"/>
        </w:rPr>
        <w:t xml:space="preserve"> </w:t>
      </w:r>
      <w:r w:rsidRPr="00EB76E5">
        <w:rPr>
          <w:rFonts w:eastAsia="Times New Roman"/>
          <w:noProof w:val="0"/>
          <w:color w:val="auto"/>
          <w:sz w:val="18"/>
          <w:szCs w:val="18"/>
        </w:rPr>
        <w:t>Temporal</w:t>
      </w:r>
      <w:r w:rsidRPr="0053232C">
        <w:rPr>
          <w:rFonts w:eastAsia="Times New Roman"/>
          <w:i/>
          <w:noProof w:val="0"/>
          <w:color w:val="auto"/>
          <w:sz w:val="18"/>
          <w:szCs w:val="18"/>
        </w:rPr>
        <w:t xml:space="preserve"> </w:t>
      </w:r>
      <w:r w:rsidRPr="00EB76E5">
        <w:rPr>
          <w:rFonts w:eastAsia="Times New Roman"/>
          <w:noProof w:val="0"/>
          <w:color w:val="auto"/>
          <w:sz w:val="18"/>
          <w:szCs w:val="18"/>
        </w:rPr>
        <w:t>variability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movement</w:t>
      </w:r>
      <w:r w:rsidRPr="0053232C">
        <w:rPr>
          <w:rFonts w:eastAsia="Times New Roman"/>
          <w:i/>
          <w:noProof w:val="0"/>
          <w:color w:val="auto"/>
          <w:sz w:val="18"/>
          <w:szCs w:val="18"/>
        </w:rPr>
        <w:t xml:space="preserve"> </w:t>
      </w:r>
      <w:r w:rsidRPr="00EB76E5">
        <w:rPr>
          <w:rFonts w:eastAsia="Times New Roman"/>
          <w:noProof w:val="0"/>
          <w:color w:val="auto"/>
          <w:sz w:val="18"/>
          <w:szCs w:val="18"/>
        </w:rPr>
        <w:t>through</w:t>
      </w:r>
      <w:r w:rsidRPr="0053232C">
        <w:rPr>
          <w:rFonts w:eastAsia="Times New Roman"/>
          <w:i/>
          <w:noProof w:val="0"/>
          <w:color w:val="auto"/>
          <w:sz w:val="18"/>
          <w:szCs w:val="18"/>
        </w:rPr>
        <w:t xml:space="preserve"> </w:t>
      </w:r>
      <w:r w:rsidRPr="00EB76E5">
        <w:rPr>
          <w:rFonts w:eastAsia="Times New Roman"/>
          <w:noProof w:val="0"/>
          <w:color w:val="auto"/>
          <w:sz w:val="18"/>
          <w:szCs w:val="18"/>
        </w:rPr>
        <w:t>vertisols</w:t>
      </w:r>
      <w:r w:rsidRPr="0053232C">
        <w:rPr>
          <w:rFonts w:eastAsia="Times New Roman"/>
          <w:i/>
          <w:noProof w:val="0"/>
          <w:color w:val="auto"/>
          <w:sz w:val="18"/>
          <w:szCs w:val="18"/>
        </w:rPr>
        <w:t xml:space="preserve"> </w:t>
      </w:r>
      <w:r w:rsidRPr="00EB76E5">
        <w:rPr>
          <w:rFonts w:eastAsia="Times New Roman"/>
          <w:noProof w:val="0"/>
          <w:color w:val="auto"/>
          <w:sz w:val="18"/>
          <w:szCs w:val="18"/>
        </w:rPr>
        <w:t>into</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northern</w:t>
      </w:r>
      <w:r w:rsidRPr="0053232C">
        <w:rPr>
          <w:rFonts w:eastAsia="Times New Roman"/>
          <w:i/>
          <w:noProof w:val="0"/>
          <w:color w:val="auto"/>
          <w:sz w:val="18"/>
          <w:szCs w:val="18"/>
        </w:rPr>
        <w:t xml:space="preserve"> </w:t>
      </w:r>
      <w:r w:rsidRPr="00EB76E5">
        <w:rPr>
          <w:rFonts w:eastAsia="Times New Roman"/>
          <w:noProof w:val="0"/>
          <w:color w:val="auto"/>
          <w:sz w:val="18"/>
          <w:szCs w:val="18"/>
        </w:rPr>
        <w:t>Great</w:t>
      </w:r>
      <w:r w:rsidRPr="0053232C">
        <w:rPr>
          <w:rFonts w:eastAsia="Times New Roman"/>
          <w:i/>
          <w:noProof w:val="0"/>
          <w:color w:val="auto"/>
          <w:sz w:val="18"/>
          <w:szCs w:val="18"/>
        </w:rPr>
        <w:t xml:space="preserve"> </w:t>
      </w:r>
      <w:r w:rsidRPr="00EB76E5">
        <w:rPr>
          <w:rFonts w:eastAsia="Times New Roman"/>
          <w:noProof w:val="0"/>
          <w:color w:val="auto"/>
          <w:sz w:val="18"/>
          <w:szCs w:val="18"/>
        </w:rPr>
        <w:t>Plains.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Conserv</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Pr>
          <w:rFonts w:eastAsia="Times New Roman"/>
          <w:bCs/>
          <w:i/>
          <w:noProof w:val="0"/>
          <w:color w:val="auto"/>
          <w:sz w:val="18"/>
          <w:szCs w:val="18"/>
        </w:rPr>
        <w:t>76</w:t>
      </w:r>
      <w:r>
        <w:rPr>
          <w:rFonts w:eastAsia="Times New Roman"/>
          <w:bCs/>
          <w:noProof w:val="0"/>
          <w:color w:val="auto"/>
          <w:sz w:val="18"/>
          <w:szCs w:val="18"/>
        </w:rPr>
        <w:t>, 317–328</w:t>
      </w:r>
      <w:r>
        <w:rPr>
          <w:rFonts w:eastAsia="Times New Roman"/>
          <w:noProof w:val="0"/>
          <w:color w:val="auto"/>
          <w:sz w:val="18"/>
          <w:szCs w:val="18"/>
        </w:rPr>
        <w:t>. https://doi.org/</w:t>
      </w:r>
      <w:r w:rsidRPr="00EB76E5">
        <w:rPr>
          <w:rFonts w:eastAsia="Times New Roman"/>
          <w:noProof w:val="0"/>
          <w:color w:val="auto"/>
          <w:sz w:val="18"/>
          <w:szCs w:val="18"/>
        </w:rPr>
        <w:t>10.2489/jswc.2021.00099.</w:t>
      </w:r>
    </w:p>
    <w:p w14:paraId="72168C9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Nazari,</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agroecosystem</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particulate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loadings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4414CB">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2020</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1370–1383</w:t>
      </w:r>
      <w:r>
        <w:rPr>
          <w:rFonts w:eastAsia="Times New Roman"/>
          <w:noProof w:val="0"/>
          <w:color w:val="auto"/>
          <w:sz w:val="18"/>
          <w:szCs w:val="18"/>
        </w:rPr>
        <w:t>. https://doi.org/</w:t>
      </w:r>
      <w:r w:rsidRPr="00EB76E5">
        <w:rPr>
          <w:rFonts w:eastAsia="Times New Roman"/>
          <w:noProof w:val="0"/>
          <w:color w:val="auto"/>
          <w:sz w:val="18"/>
          <w:szCs w:val="18"/>
        </w:rPr>
        <w:t>10.1002/jeq2.20116.</w:t>
      </w:r>
    </w:p>
    <w:p w14:paraId="661BB90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Frankenberger,</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P.J.A.;</w:t>
      </w:r>
      <w:r w:rsidRPr="0053232C">
        <w:rPr>
          <w:rFonts w:eastAsia="Times New Roman"/>
          <w:i/>
          <w:noProof w:val="0"/>
          <w:color w:val="auto"/>
          <w:sz w:val="18"/>
          <w:szCs w:val="18"/>
        </w:rPr>
        <w:t xml:space="preserve"> </w:t>
      </w:r>
      <w:r w:rsidRPr="00EB76E5">
        <w:rPr>
          <w:rFonts w:eastAsia="Times New Roman"/>
          <w:noProof w:val="0"/>
          <w:color w:val="auto"/>
          <w:sz w:val="18"/>
          <w:szCs w:val="18"/>
        </w:rPr>
        <w:t>Brown,</w:t>
      </w:r>
      <w:r w:rsidRPr="0053232C">
        <w:rPr>
          <w:rFonts w:eastAsia="Times New Roman"/>
          <w:i/>
          <w:noProof w:val="0"/>
          <w:color w:val="auto"/>
          <w:sz w:val="18"/>
          <w:szCs w:val="18"/>
        </w:rPr>
        <w:t xml:space="preserve"> </w:t>
      </w:r>
      <w:r w:rsidRPr="00EB76E5">
        <w:rPr>
          <w:rFonts w:eastAsia="Times New Roman"/>
          <w:noProof w:val="0"/>
          <w:color w:val="auto"/>
          <w:sz w:val="18"/>
          <w:szCs w:val="18"/>
        </w:rPr>
        <w:t>L.C.</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Review.</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44</w:t>
      </w:r>
      <w:r>
        <w:rPr>
          <w:rFonts w:eastAsia="Times New Roman"/>
          <w:bCs/>
          <w:noProof w:val="0"/>
          <w:color w:val="auto"/>
          <w:sz w:val="18"/>
          <w:szCs w:val="18"/>
        </w:rPr>
        <w:t>, 467–485</w:t>
      </w:r>
      <w:r>
        <w:rPr>
          <w:rFonts w:eastAsia="Times New Roman"/>
          <w:noProof w:val="0"/>
          <w:color w:val="auto"/>
          <w:sz w:val="18"/>
          <w:szCs w:val="18"/>
        </w:rPr>
        <w:t>. https://doi.org/</w:t>
      </w:r>
      <w:r w:rsidRPr="00EB76E5">
        <w:rPr>
          <w:rFonts w:eastAsia="Times New Roman"/>
          <w:noProof w:val="0"/>
          <w:color w:val="auto"/>
          <w:sz w:val="18"/>
          <w:szCs w:val="18"/>
        </w:rPr>
        <w:t>10.2134/jeq2014.04.0163.</w:t>
      </w:r>
    </w:p>
    <w:p w14:paraId="5096CC8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Dils,</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Heathwaite,</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controversial</w:t>
      </w:r>
      <w:r w:rsidRPr="0053232C">
        <w:rPr>
          <w:rFonts w:eastAsia="Times New Roman"/>
          <w:i/>
          <w:noProof w:val="0"/>
          <w:color w:val="auto"/>
          <w:sz w:val="18"/>
          <w:szCs w:val="18"/>
        </w:rPr>
        <w:t xml:space="preserve"> </w:t>
      </w:r>
      <w:r w:rsidRPr="00EB76E5">
        <w:rPr>
          <w:rFonts w:eastAsia="Times New Roman"/>
          <w:noProof w:val="0"/>
          <w:color w:val="auto"/>
          <w:sz w:val="18"/>
          <w:szCs w:val="18"/>
        </w:rPr>
        <w:t>role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land.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Technol</w:t>
      </w:r>
      <w:r>
        <w:rPr>
          <w:rFonts w:eastAsia="Times New Roman"/>
          <w:i/>
          <w:iCs/>
          <w:noProof w:val="0"/>
          <w:color w:val="auto"/>
          <w:sz w:val="18"/>
          <w:szCs w:val="18"/>
        </w:rPr>
        <w:t xml:space="preserve">. </w:t>
      </w:r>
      <w:r>
        <w:rPr>
          <w:rFonts w:eastAsia="Times New Roman"/>
          <w:b/>
          <w:bCs/>
          <w:noProof w:val="0"/>
          <w:color w:val="auto"/>
          <w:sz w:val="18"/>
          <w:szCs w:val="18"/>
        </w:rPr>
        <w:t>1999</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55–61</w:t>
      </w:r>
      <w:r>
        <w:rPr>
          <w:rFonts w:eastAsia="Times New Roman"/>
          <w:noProof w:val="0"/>
          <w:color w:val="auto"/>
          <w:sz w:val="18"/>
          <w:szCs w:val="18"/>
        </w:rPr>
        <w:t>. https://doi.org/</w:t>
      </w:r>
      <w:r w:rsidRPr="00EB76E5">
        <w:rPr>
          <w:rFonts w:eastAsia="Times New Roman"/>
          <w:noProof w:val="0"/>
          <w:color w:val="auto"/>
          <w:sz w:val="18"/>
          <w:szCs w:val="18"/>
        </w:rPr>
        <w:t>10.1016/s0273-1223(99)00318-2.</w:t>
      </w:r>
    </w:p>
    <w:p w14:paraId="44309E8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Beven,</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Germann,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noProof w:val="0"/>
          <w:color w:val="auto"/>
          <w:sz w:val="18"/>
          <w:szCs w:val="18"/>
        </w:rPr>
        <w:t>revisited.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2013</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3071–3092</w:t>
      </w:r>
      <w:r>
        <w:rPr>
          <w:rFonts w:eastAsia="Times New Roman"/>
          <w:noProof w:val="0"/>
          <w:color w:val="auto"/>
          <w:sz w:val="18"/>
          <w:szCs w:val="18"/>
        </w:rPr>
        <w:t>. https://doi.org/</w:t>
      </w:r>
      <w:r w:rsidRPr="00EB76E5">
        <w:rPr>
          <w:rFonts w:eastAsia="Times New Roman"/>
          <w:noProof w:val="0"/>
          <w:color w:val="auto"/>
          <w:sz w:val="18"/>
          <w:szCs w:val="18"/>
        </w:rPr>
        <w:t>10.1002/wrcr.20156.</w:t>
      </w:r>
    </w:p>
    <w:p w14:paraId="183F3C5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Nazari,</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Quantifying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pathway</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source</w:t>
      </w:r>
      <w:r w:rsidRPr="0053232C">
        <w:rPr>
          <w:rFonts w:eastAsia="Times New Roman"/>
          <w:i/>
          <w:noProof w:val="0"/>
          <w:color w:val="auto"/>
          <w:sz w:val="18"/>
          <w:szCs w:val="18"/>
        </w:rPr>
        <w:t xml:space="preserve"> </w:t>
      </w:r>
      <w:r w:rsidRPr="00EB76E5">
        <w:rPr>
          <w:rFonts w:eastAsia="Times New Roman"/>
          <w:noProof w:val="0"/>
          <w:color w:val="auto"/>
          <w:sz w:val="18"/>
          <w:szCs w:val="18"/>
        </w:rPr>
        <w:t>connectivity</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Vadose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Zone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Pr>
          <w:rFonts w:eastAsia="Times New Roman"/>
          <w:bCs/>
          <w:i/>
          <w:noProof w:val="0"/>
          <w:color w:val="auto"/>
          <w:sz w:val="18"/>
          <w:szCs w:val="18"/>
        </w:rPr>
        <w:t>20</w:t>
      </w:r>
      <w:r>
        <w:rPr>
          <w:rFonts w:eastAsia="Times New Roman"/>
          <w:bCs/>
          <w:noProof w:val="0"/>
          <w:color w:val="auto"/>
          <w:sz w:val="18"/>
          <w:szCs w:val="18"/>
        </w:rPr>
        <w:t>, e20154</w:t>
      </w:r>
      <w:r>
        <w:rPr>
          <w:rFonts w:eastAsia="Times New Roman"/>
          <w:noProof w:val="0"/>
          <w:color w:val="auto"/>
          <w:sz w:val="18"/>
          <w:szCs w:val="18"/>
        </w:rPr>
        <w:t>. https://doi.org/</w:t>
      </w:r>
      <w:r w:rsidRPr="00EB76E5">
        <w:rPr>
          <w:rFonts w:eastAsia="Times New Roman"/>
          <w:noProof w:val="0"/>
          <w:color w:val="auto"/>
          <w:sz w:val="18"/>
          <w:szCs w:val="18"/>
        </w:rPr>
        <w:t>10.1002/vzj2.20154.</w:t>
      </w:r>
    </w:p>
    <w:p w14:paraId="4CFAF3D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Fiorillo,</w:t>
      </w:r>
      <w:r w:rsidRPr="0053232C">
        <w:rPr>
          <w:rFonts w:eastAsia="Times New Roman"/>
          <w:i/>
          <w:noProof w:val="0"/>
          <w:color w:val="auto"/>
          <w:sz w:val="18"/>
          <w:szCs w:val="18"/>
        </w:rPr>
        <w:t xml:space="preserve"> </w:t>
      </w:r>
      <w:r w:rsidRPr="00EB76E5">
        <w:rPr>
          <w:rFonts w:eastAsia="Times New Roman"/>
          <w:noProof w:val="0"/>
          <w:color w:val="auto"/>
          <w:sz w:val="18"/>
          <w:szCs w:val="18"/>
        </w:rPr>
        <w:t>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Recession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Spring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Hydrographs,</w:t>
      </w:r>
      <w:r w:rsidRPr="0053232C">
        <w:rPr>
          <w:rFonts w:eastAsia="Times New Roman"/>
          <w:i/>
          <w:noProof w:val="0"/>
          <w:color w:val="auto"/>
          <w:sz w:val="18"/>
          <w:szCs w:val="18"/>
        </w:rPr>
        <w:t xml:space="preserve"> </w:t>
      </w:r>
      <w:r w:rsidRPr="00EB76E5">
        <w:rPr>
          <w:rFonts w:eastAsia="Times New Roman"/>
          <w:noProof w:val="0"/>
          <w:color w:val="auto"/>
          <w:sz w:val="18"/>
          <w:szCs w:val="18"/>
        </w:rPr>
        <w:t>Focused</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Karst</w:t>
      </w:r>
      <w:r w:rsidRPr="0053232C">
        <w:rPr>
          <w:rFonts w:eastAsia="Times New Roman"/>
          <w:i/>
          <w:noProof w:val="0"/>
          <w:color w:val="auto"/>
          <w:sz w:val="18"/>
          <w:szCs w:val="18"/>
        </w:rPr>
        <w:t xml:space="preserve"> </w:t>
      </w:r>
      <w:r w:rsidRPr="00EB76E5">
        <w:rPr>
          <w:rFonts w:eastAsia="Times New Roman"/>
          <w:noProof w:val="0"/>
          <w:color w:val="auto"/>
          <w:sz w:val="18"/>
          <w:szCs w:val="18"/>
        </w:rPr>
        <w:t>Aquifers.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2014</w:t>
      </w:r>
      <w:r>
        <w:rPr>
          <w:rFonts w:eastAsia="Times New Roman"/>
          <w:bCs/>
          <w:noProof w:val="0"/>
          <w:color w:val="auto"/>
          <w:sz w:val="18"/>
          <w:szCs w:val="18"/>
        </w:rPr>
        <w:t xml:space="preserve">, </w:t>
      </w:r>
      <w:r>
        <w:rPr>
          <w:rFonts w:eastAsia="Times New Roman"/>
          <w:bCs/>
          <w:i/>
          <w:noProof w:val="0"/>
          <w:color w:val="auto"/>
          <w:sz w:val="18"/>
          <w:szCs w:val="18"/>
        </w:rPr>
        <w:t>28</w:t>
      </w:r>
      <w:r>
        <w:rPr>
          <w:rFonts w:eastAsia="Times New Roman"/>
          <w:bCs/>
          <w:noProof w:val="0"/>
          <w:color w:val="auto"/>
          <w:sz w:val="18"/>
          <w:szCs w:val="18"/>
        </w:rPr>
        <w:t>, 1781–1805</w:t>
      </w:r>
      <w:r>
        <w:rPr>
          <w:rFonts w:eastAsia="Times New Roman"/>
          <w:noProof w:val="0"/>
          <w:color w:val="auto"/>
          <w:sz w:val="18"/>
          <w:szCs w:val="18"/>
        </w:rPr>
        <w:t>. https://doi.org/</w:t>
      </w:r>
      <w:r w:rsidRPr="00EB76E5">
        <w:rPr>
          <w:rFonts w:eastAsia="Times New Roman"/>
          <w:noProof w:val="0"/>
          <w:color w:val="auto"/>
          <w:sz w:val="18"/>
          <w:szCs w:val="18"/>
        </w:rPr>
        <w:t>10.1007/s11269-014-0597-z.</w:t>
      </w:r>
    </w:p>
    <w:p w14:paraId="5269E40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Jones,</w:t>
      </w:r>
      <w:r w:rsidRPr="0053232C">
        <w:rPr>
          <w:rFonts w:eastAsia="Times New Roman"/>
          <w:i/>
          <w:noProof w:val="0"/>
          <w:color w:val="auto"/>
          <w:sz w:val="18"/>
          <w:szCs w:val="18"/>
        </w:rPr>
        <w:t xml:space="preserve"> </w:t>
      </w:r>
      <w:r w:rsidRPr="00EB76E5">
        <w:rPr>
          <w:rFonts w:eastAsia="Times New Roman"/>
          <w:noProof w:val="0"/>
          <w:color w:val="auto"/>
          <w:sz w:val="18"/>
          <w:szCs w:val="18"/>
        </w:rPr>
        <w:t>C.S.</w:t>
      </w:r>
      <w:r w:rsidRPr="0053232C">
        <w:rPr>
          <w:rFonts w:eastAsia="Times New Roman"/>
          <w:i/>
          <w:noProof w:val="0"/>
          <w:color w:val="auto"/>
          <w:sz w:val="18"/>
          <w:szCs w:val="18"/>
        </w:rPr>
        <w:t xml:space="preserve"> </w:t>
      </w:r>
      <w:r w:rsidRPr="00EB76E5">
        <w:rPr>
          <w:rFonts w:eastAsia="Times New Roman"/>
          <w:noProof w:val="0"/>
          <w:color w:val="auto"/>
          <w:sz w:val="18"/>
          <w:szCs w:val="18"/>
        </w:rPr>
        <w:t>Hydrograph</w:t>
      </w:r>
      <w:r w:rsidRPr="0053232C">
        <w:rPr>
          <w:rFonts w:eastAsia="Times New Roman"/>
          <w:i/>
          <w:noProof w:val="0"/>
          <w:color w:val="auto"/>
          <w:sz w:val="18"/>
          <w:szCs w:val="18"/>
        </w:rPr>
        <w:t xml:space="preserve"> </w:t>
      </w:r>
      <w:r w:rsidRPr="00EB76E5">
        <w:rPr>
          <w:rFonts w:eastAsia="Times New Roman"/>
          <w:noProof w:val="0"/>
          <w:color w:val="auto"/>
          <w:sz w:val="18"/>
          <w:szCs w:val="18"/>
        </w:rPr>
        <w:t>separation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discharge.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Monit</w:t>
      </w:r>
      <w:r>
        <w:rPr>
          <w:rFonts w:eastAsia="Times New Roman"/>
          <w:i/>
          <w:iCs/>
          <w:noProof w:val="0"/>
          <w:color w:val="auto"/>
          <w:sz w:val="18"/>
          <w:szCs w:val="18"/>
        </w:rPr>
        <w:t xml:space="preserve">. </w:t>
      </w:r>
      <w:r w:rsidRPr="00EB76E5">
        <w:rPr>
          <w:rFonts w:eastAsia="Times New Roman"/>
          <w:i/>
          <w:iCs/>
          <w:noProof w:val="0"/>
          <w:color w:val="auto"/>
          <w:sz w:val="18"/>
          <w:szCs w:val="18"/>
        </w:rPr>
        <w:t>Assess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sidRPr="004414CB">
        <w:rPr>
          <w:rFonts w:eastAsia="Times New Roman"/>
          <w:bCs/>
          <w:i/>
          <w:noProof w:val="0"/>
          <w:color w:val="auto"/>
          <w:sz w:val="18"/>
          <w:szCs w:val="18"/>
        </w:rPr>
        <w:t>191</w:t>
      </w:r>
      <w:r w:rsidRPr="004414CB">
        <w:rPr>
          <w:rFonts w:eastAsia="Times New Roman"/>
          <w:bCs/>
          <w:noProof w:val="0"/>
          <w:color w:val="auto"/>
          <w:sz w:val="18"/>
          <w:szCs w:val="18"/>
        </w:rPr>
        <w:t>, 231</w:t>
      </w:r>
      <w:r w:rsidRPr="004414CB">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10.1007/s10661-019-7377-4.</w:t>
      </w:r>
    </w:p>
    <w:p w14:paraId="435D1D8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Amado,</w:t>
      </w:r>
      <w:r w:rsidRPr="0053232C">
        <w:rPr>
          <w:rFonts w:eastAsia="Times New Roman"/>
          <w:i/>
          <w:noProof w:val="0"/>
          <w:color w:val="auto"/>
          <w:sz w:val="18"/>
          <w:szCs w:val="18"/>
        </w:rPr>
        <w:t xml:space="preserve"> </w:t>
      </w:r>
      <w:r w:rsidRPr="00EB76E5">
        <w:rPr>
          <w:rFonts w:eastAsia="Times New Roman"/>
          <w:noProof w:val="0"/>
          <w:color w:val="auto"/>
          <w:sz w:val="18"/>
          <w:szCs w:val="18"/>
        </w:rPr>
        <w:t>A.A.;</w:t>
      </w:r>
      <w:r w:rsidRPr="0053232C">
        <w:rPr>
          <w:rFonts w:eastAsia="Times New Roman"/>
          <w:i/>
          <w:noProof w:val="0"/>
          <w:color w:val="auto"/>
          <w:sz w:val="18"/>
          <w:szCs w:val="18"/>
        </w:rPr>
        <w:t xml:space="preserve"> </w:t>
      </w: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Jones,</w:t>
      </w:r>
      <w:r w:rsidRPr="0053232C">
        <w:rPr>
          <w:rFonts w:eastAsia="Times New Roman"/>
          <w:i/>
          <w:noProof w:val="0"/>
          <w:color w:val="auto"/>
          <w:sz w:val="18"/>
          <w:szCs w:val="18"/>
        </w:rPr>
        <w:t xml:space="preserve"> </w:t>
      </w:r>
      <w:r w:rsidRPr="00EB76E5">
        <w:rPr>
          <w:rFonts w:eastAsia="Times New Roman"/>
          <w:noProof w:val="0"/>
          <w:color w:val="auto"/>
          <w:sz w:val="18"/>
          <w:szCs w:val="18"/>
        </w:rPr>
        <w:t>C.S.;</w:t>
      </w:r>
      <w:r w:rsidRPr="0053232C">
        <w:rPr>
          <w:rFonts w:eastAsia="Times New Roman"/>
          <w:i/>
          <w:noProof w:val="0"/>
          <w:color w:val="auto"/>
          <w:sz w:val="18"/>
          <w:szCs w:val="18"/>
        </w:rPr>
        <w:t xml:space="preserve"> </w:t>
      </w:r>
      <w:r w:rsidRPr="00EB76E5">
        <w:rPr>
          <w:rFonts w:eastAsia="Times New Roman"/>
          <w:noProof w:val="0"/>
          <w:color w:val="auto"/>
          <w:sz w:val="18"/>
          <w:szCs w:val="18"/>
        </w:rPr>
        <w:t>Thomas,</w:t>
      </w:r>
      <w:r w:rsidRPr="0053232C">
        <w:rPr>
          <w:rFonts w:eastAsia="Times New Roman"/>
          <w:i/>
          <w:noProof w:val="0"/>
          <w:color w:val="auto"/>
          <w:sz w:val="18"/>
          <w:szCs w:val="18"/>
        </w:rPr>
        <w:t xml:space="preserve"> </w:t>
      </w:r>
      <w:r w:rsidRPr="00EB76E5">
        <w:rPr>
          <w:rFonts w:eastAsia="Times New Roman"/>
          <w:noProof w:val="0"/>
          <w:color w:val="auto"/>
          <w:sz w:val="18"/>
          <w:szCs w:val="18"/>
        </w:rPr>
        <w:t>N.;</w:t>
      </w:r>
      <w:r w:rsidRPr="0053232C">
        <w:rPr>
          <w:rFonts w:eastAsia="Times New Roman"/>
          <w:i/>
          <w:noProof w:val="0"/>
          <w:color w:val="auto"/>
          <w:sz w:val="18"/>
          <w:szCs w:val="18"/>
        </w:rPr>
        <w:t xml:space="preserve"> </w:t>
      </w:r>
      <w:r w:rsidRPr="00EB76E5">
        <w:rPr>
          <w:rFonts w:eastAsia="Times New Roman"/>
          <w:noProof w:val="0"/>
          <w:color w:val="auto"/>
          <w:sz w:val="18"/>
          <w:szCs w:val="18"/>
        </w:rPr>
        <w:t>Weber,</w:t>
      </w:r>
      <w:r w:rsidRPr="0053232C">
        <w:rPr>
          <w:rFonts w:eastAsia="Times New Roman"/>
          <w:i/>
          <w:noProof w:val="0"/>
          <w:color w:val="auto"/>
          <w:sz w:val="18"/>
          <w:szCs w:val="18"/>
        </w:rPr>
        <w:t xml:space="preserve"> </w:t>
      </w:r>
      <w:r w:rsidRPr="00EB76E5">
        <w:rPr>
          <w:rFonts w:eastAsia="Times New Roman"/>
          <w:noProof w:val="0"/>
          <w:color w:val="auto"/>
          <w:sz w:val="18"/>
          <w:szCs w:val="18"/>
        </w:rPr>
        <w:t>L.J.</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contribution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streamflow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loads</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noProof w:val="0"/>
          <w:color w:val="auto"/>
          <w:sz w:val="18"/>
          <w:szCs w:val="18"/>
        </w:rPr>
        <w:t>scale</w:t>
      </w:r>
      <w:r w:rsidRPr="0053232C">
        <w:rPr>
          <w:rFonts w:eastAsia="Times New Roman"/>
          <w:i/>
          <w:noProof w:val="0"/>
          <w:color w:val="auto"/>
          <w:sz w:val="18"/>
          <w:szCs w:val="18"/>
        </w:rPr>
        <w:t xml:space="preserve"> </w:t>
      </w:r>
      <w:r w:rsidRPr="00EB76E5">
        <w:rPr>
          <w:rFonts w:eastAsia="Times New Roman"/>
          <w:noProof w:val="0"/>
          <w:color w:val="auto"/>
          <w:sz w:val="18"/>
          <w:szCs w:val="18"/>
        </w:rPr>
        <w:t>based</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continuously</w:t>
      </w:r>
      <w:r w:rsidRPr="0053232C">
        <w:rPr>
          <w:rFonts w:eastAsia="Times New Roman"/>
          <w:i/>
          <w:noProof w:val="0"/>
          <w:color w:val="auto"/>
          <w:sz w:val="18"/>
          <w:szCs w:val="18"/>
        </w:rPr>
        <w:t xml:space="preserve"> </w:t>
      </w:r>
      <w:r w:rsidRPr="00EB76E5">
        <w:rPr>
          <w:rFonts w:eastAsia="Times New Roman"/>
          <w:noProof w:val="0"/>
          <w:color w:val="auto"/>
          <w:sz w:val="18"/>
          <w:szCs w:val="18"/>
        </w:rPr>
        <w:t>monitored</w:t>
      </w:r>
      <w:r w:rsidRPr="0053232C">
        <w:rPr>
          <w:rFonts w:eastAsia="Times New Roman"/>
          <w:i/>
          <w:noProof w:val="0"/>
          <w:color w:val="auto"/>
          <w:sz w:val="18"/>
          <w:szCs w:val="18"/>
        </w:rPr>
        <w:t xml:space="preserve"> </w:t>
      </w:r>
      <w:r w:rsidRPr="00EB76E5">
        <w:rPr>
          <w:rFonts w:eastAsia="Times New Roman"/>
          <w:noProof w:val="0"/>
          <w:color w:val="auto"/>
          <w:sz w:val="18"/>
          <w:szCs w:val="18"/>
        </w:rPr>
        <w:t>data.</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Monit</w:t>
      </w:r>
      <w:r>
        <w:rPr>
          <w:rFonts w:eastAsia="Times New Roman"/>
          <w:i/>
          <w:iCs/>
          <w:noProof w:val="0"/>
          <w:color w:val="auto"/>
          <w:sz w:val="18"/>
          <w:szCs w:val="18"/>
        </w:rPr>
        <w:t xml:space="preserve">. </w:t>
      </w:r>
      <w:r w:rsidRPr="00EB76E5">
        <w:rPr>
          <w:rFonts w:eastAsia="Times New Roman"/>
          <w:i/>
          <w:iCs/>
          <w:noProof w:val="0"/>
          <w:color w:val="auto"/>
          <w:sz w:val="18"/>
          <w:szCs w:val="18"/>
        </w:rPr>
        <w:t>Assess</w:t>
      </w:r>
      <w:r>
        <w:rPr>
          <w:rFonts w:eastAsia="Times New Roman"/>
          <w:i/>
          <w:iCs/>
          <w:noProof w:val="0"/>
          <w:color w:val="auto"/>
          <w:sz w:val="18"/>
          <w:szCs w:val="18"/>
        </w:rPr>
        <w:t xml:space="preserve">. </w:t>
      </w:r>
      <w:r>
        <w:rPr>
          <w:rFonts w:eastAsia="Times New Roman"/>
          <w:b/>
          <w:bCs/>
          <w:noProof w:val="0"/>
          <w:color w:val="auto"/>
          <w:sz w:val="18"/>
          <w:szCs w:val="18"/>
        </w:rPr>
        <w:t>2017</w:t>
      </w:r>
      <w:r>
        <w:rPr>
          <w:rFonts w:eastAsia="Times New Roman"/>
          <w:bCs/>
          <w:noProof w:val="0"/>
          <w:color w:val="auto"/>
          <w:sz w:val="18"/>
          <w:szCs w:val="18"/>
        </w:rPr>
        <w:t xml:space="preserve">, </w:t>
      </w:r>
      <w:r w:rsidRPr="004414CB">
        <w:rPr>
          <w:rFonts w:eastAsia="Times New Roman"/>
          <w:bCs/>
          <w:i/>
          <w:noProof w:val="0"/>
          <w:color w:val="auto"/>
          <w:sz w:val="18"/>
          <w:szCs w:val="18"/>
        </w:rPr>
        <w:t>189</w:t>
      </w:r>
      <w:r w:rsidRPr="004414CB">
        <w:rPr>
          <w:rFonts w:eastAsia="Times New Roman"/>
          <w:bCs/>
          <w:noProof w:val="0"/>
          <w:color w:val="auto"/>
          <w:sz w:val="18"/>
          <w:szCs w:val="18"/>
        </w:rPr>
        <w:t>, 426</w:t>
      </w:r>
      <w:r w:rsidRPr="004414CB">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10.1007/s10661-017-6139-4.</w:t>
      </w:r>
    </w:p>
    <w:p w14:paraId="6643C1F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E.A.;</w:t>
      </w:r>
      <w:r w:rsidRPr="0053232C">
        <w:rPr>
          <w:rFonts w:eastAsia="Times New Roman"/>
          <w:i/>
          <w:noProof w:val="0"/>
          <w:color w:val="auto"/>
          <w:sz w:val="18"/>
          <w:szCs w:val="18"/>
        </w:rPr>
        <w:t xml:space="preserve"> </w:t>
      </w:r>
      <w:r w:rsidRPr="00EB76E5">
        <w:rPr>
          <w:rFonts w:eastAsia="Times New Roman"/>
          <w:noProof w:val="0"/>
          <w:color w:val="auto"/>
          <w:sz w:val="18"/>
          <w:szCs w:val="18"/>
        </w:rPr>
        <w:t>Capel,</w:t>
      </w:r>
      <w:r w:rsidRPr="0053232C">
        <w:rPr>
          <w:rFonts w:eastAsia="Times New Roman"/>
          <w:i/>
          <w:noProof w:val="0"/>
          <w:color w:val="auto"/>
          <w:sz w:val="18"/>
          <w:szCs w:val="18"/>
        </w:rPr>
        <w:t xml:space="preserve"> </w:t>
      </w:r>
      <w:r w:rsidRPr="00EB76E5">
        <w:rPr>
          <w:rFonts w:eastAsia="Times New Roman"/>
          <w:noProof w:val="0"/>
          <w:color w:val="auto"/>
          <w:sz w:val="18"/>
          <w:szCs w:val="18"/>
        </w:rPr>
        <w:t>P.D.</w:t>
      </w:r>
      <w:r w:rsidRPr="0053232C">
        <w:rPr>
          <w:rFonts w:eastAsia="Times New Roman"/>
          <w:i/>
          <w:noProof w:val="0"/>
          <w:color w:val="auto"/>
          <w:sz w:val="18"/>
          <w:szCs w:val="18"/>
        </w:rPr>
        <w:t xml:space="preserve"> </w:t>
      </w:r>
      <w:r w:rsidRPr="00EB76E5">
        <w:rPr>
          <w:rFonts w:eastAsia="Times New Roman"/>
          <w:noProof w:val="0"/>
          <w:color w:val="auto"/>
          <w:sz w:val="18"/>
          <w:szCs w:val="18"/>
        </w:rPr>
        <w:t>Specific</w:t>
      </w:r>
      <w:r w:rsidRPr="0053232C">
        <w:rPr>
          <w:rFonts w:eastAsia="Times New Roman"/>
          <w:i/>
          <w:noProof w:val="0"/>
          <w:color w:val="auto"/>
          <w:sz w:val="18"/>
          <w:szCs w:val="18"/>
        </w:rPr>
        <w:t xml:space="preserve"> </w:t>
      </w:r>
      <w:r w:rsidRPr="00EB76E5">
        <w:rPr>
          <w:rFonts w:eastAsia="Times New Roman"/>
          <w:noProof w:val="0"/>
          <w:color w:val="auto"/>
          <w:sz w:val="18"/>
          <w:szCs w:val="18"/>
        </w:rPr>
        <w:t>Conductance</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Tracer</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Field.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Vadose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Zone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17</w:t>
      </w:r>
      <w:r>
        <w:rPr>
          <w:rFonts w:eastAsia="Times New Roman"/>
          <w:bCs/>
          <w:noProof w:val="0"/>
          <w:color w:val="auto"/>
          <w:sz w:val="18"/>
          <w:szCs w:val="18"/>
        </w:rPr>
        <w:t>, 170206–13</w:t>
      </w:r>
      <w:r>
        <w:rPr>
          <w:rFonts w:eastAsia="Times New Roman"/>
          <w:noProof w:val="0"/>
          <w:color w:val="auto"/>
          <w:sz w:val="18"/>
          <w:szCs w:val="18"/>
        </w:rPr>
        <w:t>. https://doi.org/</w:t>
      </w:r>
      <w:r w:rsidRPr="00EB76E5">
        <w:rPr>
          <w:rFonts w:eastAsia="Times New Roman"/>
          <w:noProof w:val="0"/>
          <w:color w:val="auto"/>
          <w:sz w:val="18"/>
          <w:szCs w:val="18"/>
        </w:rPr>
        <w:t>10.2136/vzj2017.11.0206.</w:t>
      </w:r>
    </w:p>
    <w:p w14:paraId="507480A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Cuadra,</w:t>
      </w:r>
      <w:r w:rsidRPr="0053232C">
        <w:rPr>
          <w:rFonts w:eastAsia="Times New Roman"/>
          <w:i/>
          <w:noProof w:val="0"/>
          <w:color w:val="auto"/>
          <w:sz w:val="18"/>
          <w:szCs w:val="18"/>
        </w:rPr>
        <w:t xml:space="preserve"> </w:t>
      </w:r>
      <w:r w:rsidRPr="00EB76E5">
        <w:rPr>
          <w:rFonts w:eastAsia="Times New Roman"/>
          <w:noProof w:val="0"/>
          <w:color w:val="auto"/>
          <w:sz w:val="18"/>
          <w:szCs w:val="18"/>
        </w:rPr>
        <w:t>P.E.</w:t>
      </w:r>
      <w:r w:rsidRPr="0053232C">
        <w:rPr>
          <w:rFonts w:eastAsia="Times New Roman"/>
          <w:i/>
          <w:noProof w:val="0"/>
          <w:color w:val="auto"/>
          <w:sz w:val="18"/>
          <w:szCs w:val="18"/>
        </w:rPr>
        <w:t xml:space="preserve"> </w:t>
      </w:r>
      <w:r w:rsidRPr="00EB76E5">
        <w:rPr>
          <w:rFonts w:eastAsia="Times New Roman"/>
          <w:noProof w:val="0"/>
          <w:color w:val="auto"/>
          <w:sz w:val="18"/>
          <w:szCs w:val="18"/>
        </w:rPr>
        <w:t>Impact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precipitation</w:t>
      </w:r>
      <w:r w:rsidRPr="0053232C">
        <w:rPr>
          <w:rFonts w:eastAsia="Times New Roman"/>
          <w:i/>
          <w:noProof w:val="0"/>
          <w:color w:val="auto"/>
          <w:sz w:val="18"/>
          <w:szCs w:val="18"/>
        </w:rPr>
        <w:t xml:space="preserve"> </w:t>
      </w:r>
      <w:r w:rsidRPr="00EB76E5">
        <w:rPr>
          <w:rFonts w:eastAsia="Times New Roman"/>
          <w:noProof w:val="0"/>
          <w:color w:val="auto"/>
          <w:sz w:val="18"/>
          <w:szCs w:val="18"/>
        </w:rPr>
        <w:t>characteristics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2010</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1821–1833</w:t>
      </w:r>
      <w:r>
        <w:rPr>
          <w:rFonts w:eastAsia="Times New Roman"/>
          <w:noProof w:val="0"/>
          <w:color w:val="auto"/>
          <w:sz w:val="18"/>
          <w:szCs w:val="18"/>
        </w:rPr>
        <w:t>. https://doi.org/</w:t>
      </w:r>
      <w:r w:rsidRPr="00EB76E5">
        <w:rPr>
          <w:rFonts w:eastAsia="Times New Roman"/>
          <w:noProof w:val="0"/>
          <w:color w:val="auto"/>
          <w:sz w:val="18"/>
          <w:szCs w:val="18"/>
        </w:rPr>
        <w:t>10.1002/hyp.7627.</w:t>
      </w:r>
    </w:p>
    <w:p w14:paraId="2078B72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Buda,</w:t>
      </w:r>
      <w:r w:rsidRPr="0053232C">
        <w:rPr>
          <w:rFonts w:eastAsia="Times New Roman"/>
          <w:i/>
          <w:noProof w:val="0"/>
          <w:color w:val="auto"/>
          <w:sz w:val="18"/>
          <w:szCs w:val="18"/>
        </w:rPr>
        <w:t xml:space="preserve"> </w:t>
      </w:r>
      <w:r w:rsidRPr="00EB76E5">
        <w:rPr>
          <w:rFonts w:eastAsia="Times New Roman"/>
          <w:noProof w:val="0"/>
          <w:color w:val="auto"/>
          <w:sz w:val="18"/>
          <w:szCs w:val="18"/>
        </w:rPr>
        <w:t>A.R.;</w:t>
      </w:r>
      <w:r w:rsidRPr="0053232C">
        <w:rPr>
          <w:rFonts w:eastAsia="Times New Roman"/>
          <w:i/>
          <w:noProof w:val="0"/>
          <w:color w:val="auto"/>
          <w:sz w:val="18"/>
          <w:szCs w:val="18"/>
        </w:rPr>
        <w:t xml:space="preserve"> </w:t>
      </w:r>
      <w:r w:rsidRPr="00EB76E5">
        <w:rPr>
          <w:rFonts w:eastAsia="Times New Roman"/>
          <w:noProof w:val="0"/>
          <w:color w:val="auto"/>
          <w:sz w:val="18"/>
          <w:szCs w:val="18"/>
        </w:rPr>
        <w:t>Kennedy,</w:t>
      </w:r>
      <w:r w:rsidRPr="0053232C">
        <w:rPr>
          <w:rFonts w:eastAsia="Times New Roman"/>
          <w:i/>
          <w:noProof w:val="0"/>
          <w:color w:val="auto"/>
          <w:sz w:val="18"/>
          <w:szCs w:val="18"/>
        </w:rPr>
        <w:t xml:space="preserve"> </w:t>
      </w:r>
      <w:r w:rsidRPr="00EB76E5">
        <w:rPr>
          <w:rFonts w:eastAsia="Times New Roman"/>
          <w:noProof w:val="0"/>
          <w:color w:val="auto"/>
          <w:sz w:val="18"/>
          <w:szCs w:val="18"/>
        </w:rPr>
        <w:t>C.D.</w:t>
      </w:r>
      <w:r w:rsidRPr="0053232C">
        <w:rPr>
          <w:rFonts w:eastAsia="Times New Roman"/>
          <w:i/>
          <w:noProof w:val="0"/>
          <w:color w:val="auto"/>
          <w:sz w:val="18"/>
          <w:szCs w:val="18"/>
        </w:rPr>
        <w:t xml:space="preserve"> </w:t>
      </w:r>
      <w:r w:rsidRPr="00EB76E5">
        <w:rPr>
          <w:rFonts w:eastAsia="Times New Roman"/>
          <w:noProof w:val="0"/>
          <w:color w:val="auto"/>
          <w:sz w:val="18"/>
          <w:szCs w:val="18"/>
        </w:rPr>
        <w:t>Effect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52</w:t>
      </w:r>
      <w:r>
        <w:rPr>
          <w:rFonts w:eastAsia="Times New Roman"/>
          <w:bCs/>
          <w:noProof w:val="0"/>
          <w:color w:val="auto"/>
          <w:sz w:val="18"/>
          <w:szCs w:val="18"/>
        </w:rPr>
        <w:t>, 2868–2882</w:t>
      </w:r>
      <w:r>
        <w:rPr>
          <w:rFonts w:eastAsia="Times New Roman"/>
          <w:noProof w:val="0"/>
          <w:color w:val="auto"/>
          <w:sz w:val="18"/>
          <w:szCs w:val="18"/>
        </w:rPr>
        <w:t>. https://doi.org/</w:t>
      </w:r>
      <w:r w:rsidRPr="00EB76E5">
        <w:rPr>
          <w:rFonts w:eastAsia="Times New Roman"/>
          <w:noProof w:val="0"/>
          <w:color w:val="auto"/>
          <w:sz w:val="18"/>
          <w:szCs w:val="18"/>
        </w:rPr>
        <w:t>10.1002/2015wr017650.</w:t>
      </w:r>
    </w:p>
    <w:p w14:paraId="52161766"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Jahanzad,</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Saporito,</w:t>
      </w:r>
      <w:r w:rsidRPr="0053232C">
        <w:rPr>
          <w:rFonts w:eastAsia="Times New Roman"/>
          <w:i/>
          <w:noProof w:val="0"/>
          <w:color w:val="auto"/>
          <w:sz w:val="18"/>
          <w:szCs w:val="18"/>
        </w:rPr>
        <w:t xml:space="preserve"> </w:t>
      </w:r>
      <w:r w:rsidRPr="00EB76E5">
        <w:rPr>
          <w:rFonts w:eastAsia="Times New Roman"/>
          <w:noProof w:val="0"/>
          <w:color w:val="auto"/>
          <w:sz w:val="18"/>
          <w:szCs w:val="18"/>
        </w:rPr>
        <w:t>L.S.;</w:t>
      </w:r>
      <w:r w:rsidRPr="0053232C">
        <w:rPr>
          <w:rFonts w:eastAsia="Times New Roman"/>
          <w:i/>
          <w:noProof w:val="0"/>
          <w:color w:val="auto"/>
          <w:sz w:val="18"/>
          <w:szCs w:val="18"/>
        </w:rPr>
        <w:t xml:space="preserve"> </w:t>
      </w:r>
      <w:r w:rsidRPr="00EB76E5">
        <w:rPr>
          <w:rFonts w:eastAsia="Times New Roman"/>
          <w:noProof w:val="0"/>
          <w:color w:val="auto"/>
          <w:sz w:val="18"/>
          <w:szCs w:val="18"/>
        </w:rPr>
        <w:t>Karsten,</w:t>
      </w:r>
      <w:r w:rsidRPr="0053232C">
        <w:rPr>
          <w:rFonts w:eastAsia="Times New Roman"/>
          <w:i/>
          <w:noProof w:val="0"/>
          <w:color w:val="auto"/>
          <w:sz w:val="18"/>
          <w:szCs w:val="18"/>
        </w:rPr>
        <w:t xml:space="preserve"> </w:t>
      </w:r>
      <w:r w:rsidRPr="00EB76E5">
        <w:rPr>
          <w:rFonts w:eastAsia="Times New Roman"/>
          <w:noProof w:val="0"/>
          <w:color w:val="auto"/>
          <w:sz w:val="18"/>
          <w:szCs w:val="18"/>
        </w:rPr>
        <w:t>H.D.;</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P.J.A.</w:t>
      </w:r>
      <w:r w:rsidRPr="0053232C">
        <w:rPr>
          <w:rFonts w:eastAsia="Times New Roman"/>
          <w:i/>
          <w:noProof w:val="0"/>
          <w:color w:val="auto"/>
          <w:sz w:val="18"/>
          <w:szCs w:val="18"/>
        </w:rPr>
        <w:t xml:space="preserve"> </w:t>
      </w:r>
      <w:r w:rsidRPr="00EB76E5">
        <w:rPr>
          <w:rFonts w:eastAsia="Times New Roman"/>
          <w:noProof w:val="0"/>
          <w:color w:val="auto"/>
          <w:sz w:val="18"/>
          <w:szCs w:val="18"/>
        </w:rPr>
        <w:t>Varying</w:t>
      </w:r>
      <w:r w:rsidRPr="0053232C">
        <w:rPr>
          <w:rFonts w:eastAsia="Times New Roman"/>
          <w:i/>
          <w:noProof w:val="0"/>
          <w:color w:val="auto"/>
          <w:sz w:val="18"/>
          <w:szCs w:val="18"/>
        </w:rPr>
        <w:t xml:space="preserve"> </w:t>
      </w:r>
      <w:r w:rsidRPr="00EB76E5">
        <w:rPr>
          <w:rFonts w:eastAsia="Times New Roman"/>
          <w:noProof w:val="0"/>
          <w:color w:val="auto"/>
          <w:sz w:val="18"/>
          <w:szCs w:val="18"/>
        </w:rPr>
        <w:t>Influence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Dairy</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over</w:t>
      </w:r>
      <w:r w:rsidRPr="0053232C">
        <w:rPr>
          <w:rFonts w:eastAsia="Times New Roman"/>
          <w:i/>
          <w:noProof w:val="0"/>
          <w:color w:val="auto"/>
          <w:sz w:val="18"/>
          <w:szCs w:val="18"/>
        </w:rPr>
        <w:t xml:space="preserve"> </w:t>
      </w:r>
      <w:r w:rsidRPr="00EB76E5">
        <w:rPr>
          <w:rFonts w:eastAsia="Times New Roman"/>
          <w:noProof w:val="0"/>
          <w:color w:val="auto"/>
          <w:sz w:val="18"/>
          <w:szCs w:val="18"/>
        </w:rPr>
        <w:t>Four</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48</w:t>
      </w:r>
      <w:r>
        <w:rPr>
          <w:rFonts w:eastAsia="Times New Roman"/>
          <w:bCs/>
          <w:noProof w:val="0"/>
          <w:color w:val="auto"/>
          <w:sz w:val="18"/>
          <w:szCs w:val="18"/>
        </w:rPr>
        <w:t>, 450–458</w:t>
      </w:r>
      <w:r>
        <w:rPr>
          <w:rFonts w:eastAsia="Times New Roman"/>
          <w:noProof w:val="0"/>
          <w:color w:val="auto"/>
          <w:sz w:val="18"/>
          <w:szCs w:val="18"/>
        </w:rPr>
        <w:t>. https://doi.org/</w:t>
      </w:r>
      <w:r w:rsidRPr="00EB76E5">
        <w:rPr>
          <w:rFonts w:eastAsia="Times New Roman"/>
          <w:noProof w:val="0"/>
          <w:color w:val="auto"/>
          <w:sz w:val="18"/>
          <w:szCs w:val="18"/>
        </w:rPr>
        <w:t>10.2134/jeq2018.05.0206.</w:t>
      </w:r>
    </w:p>
    <w:p w14:paraId="348C768D"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Gaynor,</w:t>
      </w:r>
      <w:r w:rsidRPr="0053232C">
        <w:rPr>
          <w:rFonts w:eastAsia="Times New Roman"/>
          <w:i/>
          <w:noProof w:val="0"/>
          <w:color w:val="auto"/>
          <w:sz w:val="18"/>
          <w:szCs w:val="18"/>
        </w:rPr>
        <w:t xml:space="preserve"> </w:t>
      </w:r>
      <w:r w:rsidRPr="00EB76E5">
        <w:rPr>
          <w:rFonts w:eastAsia="Times New Roman"/>
          <w:noProof w:val="0"/>
          <w:color w:val="auto"/>
          <w:sz w:val="18"/>
          <w:szCs w:val="18"/>
        </w:rPr>
        <w:t>J.D.;</w:t>
      </w:r>
      <w:r w:rsidRPr="0053232C">
        <w:rPr>
          <w:rFonts w:eastAsia="Times New Roman"/>
          <w:i/>
          <w:noProof w:val="0"/>
          <w:color w:val="auto"/>
          <w:sz w:val="18"/>
          <w:szCs w:val="18"/>
        </w:rPr>
        <w:t xml:space="preserve"> </w:t>
      </w:r>
      <w:r w:rsidRPr="00EB76E5">
        <w:rPr>
          <w:rFonts w:eastAsia="Times New Roman"/>
          <w:noProof w:val="0"/>
          <w:color w:val="auto"/>
          <w:sz w:val="18"/>
          <w:szCs w:val="18"/>
        </w:rPr>
        <w:t>Findlay,</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Conventional</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Corn</w:t>
      </w:r>
      <w:r w:rsidRPr="0053232C">
        <w:rPr>
          <w:rFonts w:eastAsia="Times New Roman"/>
          <w:i/>
          <w:noProof w:val="0"/>
          <w:color w:val="auto"/>
          <w:sz w:val="18"/>
          <w:szCs w:val="18"/>
        </w:rPr>
        <w:t xml:space="preserve"> </w:t>
      </w:r>
      <w:r w:rsidRPr="00EB76E5">
        <w:rPr>
          <w:rFonts w:eastAsia="Times New Roman"/>
          <w:noProof w:val="0"/>
          <w:color w:val="auto"/>
          <w:sz w:val="18"/>
          <w:szCs w:val="18"/>
        </w:rPr>
        <w:t>Production.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1995</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734–741</w:t>
      </w:r>
      <w:r>
        <w:rPr>
          <w:rFonts w:eastAsia="Times New Roman"/>
          <w:noProof w:val="0"/>
          <w:color w:val="auto"/>
          <w:sz w:val="18"/>
          <w:szCs w:val="18"/>
        </w:rPr>
        <w:t>. https://doi.org/</w:t>
      </w:r>
      <w:r w:rsidRPr="00EB76E5">
        <w:rPr>
          <w:rFonts w:eastAsia="Times New Roman"/>
          <w:noProof w:val="0"/>
          <w:color w:val="auto"/>
          <w:sz w:val="18"/>
          <w:szCs w:val="18"/>
        </w:rPr>
        <w:t>10.2134/jeq1995.00472425002400040026x.</w:t>
      </w:r>
    </w:p>
    <w:p w14:paraId="0BACD88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Geohring,</w:t>
      </w:r>
      <w:r w:rsidRPr="0053232C">
        <w:rPr>
          <w:rFonts w:eastAsia="Times New Roman"/>
          <w:i/>
          <w:noProof w:val="0"/>
          <w:color w:val="auto"/>
          <w:sz w:val="18"/>
          <w:szCs w:val="18"/>
        </w:rPr>
        <w:t xml:space="preserve"> </w:t>
      </w:r>
      <w:r w:rsidRPr="00EB76E5">
        <w:rPr>
          <w:rFonts w:eastAsia="Times New Roman"/>
          <w:noProof w:val="0"/>
          <w:color w:val="auto"/>
          <w:sz w:val="18"/>
          <w:szCs w:val="18"/>
        </w:rPr>
        <w:t>L.D.;</w:t>
      </w:r>
      <w:r w:rsidRPr="0053232C">
        <w:rPr>
          <w:rFonts w:eastAsia="Times New Roman"/>
          <w:i/>
          <w:noProof w:val="0"/>
          <w:color w:val="auto"/>
          <w:sz w:val="18"/>
          <w:szCs w:val="18"/>
        </w:rPr>
        <w:t xml:space="preserve"> </w:t>
      </w:r>
      <w:r w:rsidRPr="00EB76E5">
        <w:rPr>
          <w:rFonts w:eastAsia="Times New Roman"/>
          <w:noProof w:val="0"/>
          <w:color w:val="auto"/>
          <w:sz w:val="18"/>
          <w:szCs w:val="18"/>
        </w:rPr>
        <w:t>McHugh,</w:t>
      </w:r>
      <w:r w:rsidRPr="0053232C">
        <w:rPr>
          <w:rFonts w:eastAsia="Times New Roman"/>
          <w:i/>
          <w:noProof w:val="0"/>
          <w:color w:val="auto"/>
          <w:sz w:val="18"/>
          <w:szCs w:val="18"/>
        </w:rPr>
        <w:t xml:space="preserve"> </w:t>
      </w:r>
      <w:r w:rsidRPr="00EB76E5">
        <w:rPr>
          <w:rFonts w:eastAsia="Times New Roman"/>
          <w:noProof w:val="0"/>
          <w:color w:val="auto"/>
          <w:sz w:val="18"/>
          <w:szCs w:val="18"/>
        </w:rPr>
        <w:t>O.V.;</w:t>
      </w:r>
      <w:r w:rsidRPr="0053232C">
        <w:rPr>
          <w:rFonts w:eastAsia="Times New Roman"/>
          <w:i/>
          <w:noProof w:val="0"/>
          <w:color w:val="auto"/>
          <w:sz w:val="18"/>
          <w:szCs w:val="18"/>
        </w:rPr>
        <w:t xml:space="preserve"> </w:t>
      </w:r>
      <w:r w:rsidRPr="00EB76E5">
        <w:rPr>
          <w:rFonts w:eastAsia="Times New Roman"/>
          <w:noProof w:val="0"/>
          <w:color w:val="auto"/>
          <w:sz w:val="18"/>
          <w:szCs w:val="18"/>
        </w:rPr>
        <w:t>Walter,</w:t>
      </w:r>
      <w:r w:rsidRPr="0053232C">
        <w:rPr>
          <w:rFonts w:eastAsia="Times New Roman"/>
          <w:i/>
          <w:noProof w:val="0"/>
          <w:color w:val="auto"/>
          <w:sz w:val="18"/>
          <w:szCs w:val="18"/>
        </w:rPr>
        <w:t xml:space="preserve"> </w:t>
      </w:r>
      <w:r w:rsidRPr="00EB76E5">
        <w:rPr>
          <w:rFonts w:eastAsia="Times New Roman"/>
          <w:noProof w:val="0"/>
          <w:color w:val="auto"/>
          <w:sz w:val="18"/>
          <w:szCs w:val="18"/>
        </w:rPr>
        <w:t>M.T.;</w:t>
      </w:r>
      <w:r w:rsidRPr="0053232C">
        <w:rPr>
          <w:rFonts w:eastAsia="Times New Roman"/>
          <w:i/>
          <w:noProof w:val="0"/>
          <w:color w:val="auto"/>
          <w:sz w:val="18"/>
          <w:szCs w:val="18"/>
        </w:rPr>
        <w:t xml:space="preserve"> </w:t>
      </w:r>
      <w:r w:rsidRPr="00EB76E5">
        <w:rPr>
          <w:rFonts w:eastAsia="Times New Roman"/>
          <w:noProof w:val="0"/>
          <w:color w:val="auto"/>
          <w:sz w:val="18"/>
          <w:szCs w:val="18"/>
        </w:rPr>
        <w:t>Steenhuis,</w:t>
      </w:r>
      <w:r w:rsidRPr="0053232C">
        <w:rPr>
          <w:rFonts w:eastAsia="Times New Roman"/>
          <w:i/>
          <w:noProof w:val="0"/>
          <w:color w:val="auto"/>
          <w:sz w:val="18"/>
          <w:szCs w:val="18"/>
        </w:rPr>
        <w:t xml:space="preserve"> </w:t>
      </w:r>
      <w:r w:rsidRPr="00EB76E5">
        <w:rPr>
          <w:rFonts w:eastAsia="Times New Roman"/>
          <w:noProof w:val="0"/>
          <w:color w:val="auto"/>
          <w:sz w:val="18"/>
          <w:szCs w:val="18"/>
        </w:rPr>
        <w:t>T.S.;</w:t>
      </w:r>
      <w:r w:rsidRPr="0053232C">
        <w:rPr>
          <w:rFonts w:eastAsia="Times New Roman"/>
          <w:i/>
          <w:noProof w:val="0"/>
          <w:color w:val="auto"/>
          <w:sz w:val="18"/>
          <w:szCs w:val="18"/>
        </w:rPr>
        <w:t xml:space="preserve"> </w:t>
      </w:r>
      <w:r w:rsidRPr="00EB76E5">
        <w:rPr>
          <w:rFonts w:eastAsia="Times New Roman"/>
          <w:noProof w:val="0"/>
          <w:color w:val="auto"/>
          <w:sz w:val="18"/>
          <w:szCs w:val="18"/>
        </w:rPr>
        <w:t>Akhtar,</w:t>
      </w:r>
      <w:r w:rsidRPr="0053232C">
        <w:rPr>
          <w:rFonts w:eastAsia="Times New Roman"/>
          <w:i/>
          <w:noProof w:val="0"/>
          <w:color w:val="auto"/>
          <w:sz w:val="18"/>
          <w:szCs w:val="18"/>
        </w:rPr>
        <w:t xml:space="preserve"> </w:t>
      </w:r>
      <w:r w:rsidRPr="00EB76E5">
        <w:rPr>
          <w:rFonts w:eastAsia="Times New Roman"/>
          <w:noProof w:val="0"/>
          <w:color w:val="auto"/>
          <w:sz w:val="18"/>
          <w:szCs w:val="18"/>
        </w:rPr>
        <w:t>M.S.</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into</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noProof w:val="0"/>
          <w:color w:val="auto"/>
          <w:sz w:val="18"/>
          <w:szCs w:val="18"/>
        </w:rPr>
        <w:t>by</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Macropores</w:t>
      </w:r>
      <w:r w:rsidRPr="0053232C">
        <w:rPr>
          <w:rFonts w:eastAsia="Times New Roman"/>
          <w:i/>
          <w:noProof w:val="0"/>
          <w:color w:val="auto"/>
          <w:sz w:val="18"/>
          <w:szCs w:val="18"/>
        </w:rPr>
        <w:t xml:space="preserve"> </w:t>
      </w:r>
      <w:r w:rsidRPr="00EB76E5">
        <w:rPr>
          <w:rFonts w:eastAsia="Times New Roman"/>
          <w:noProof w:val="0"/>
          <w:color w:val="auto"/>
          <w:sz w:val="18"/>
          <w:szCs w:val="18"/>
        </w:rPr>
        <w:t>after</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Best</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2001</w:t>
      </w:r>
      <w:r>
        <w:rPr>
          <w:rFonts w:eastAsia="Times New Roman"/>
          <w:bCs/>
          <w:noProof w:val="0"/>
          <w:color w:val="auto"/>
          <w:sz w:val="18"/>
          <w:szCs w:val="18"/>
        </w:rPr>
        <w:t xml:space="preserve">, </w:t>
      </w:r>
      <w:r>
        <w:rPr>
          <w:rFonts w:eastAsia="Times New Roman"/>
          <w:bCs/>
          <w:i/>
          <w:noProof w:val="0"/>
          <w:color w:val="auto"/>
          <w:sz w:val="18"/>
          <w:szCs w:val="18"/>
        </w:rPr>
        <w:t>166</w:t>
      </w:r>
      <w:r>
        <w:rPr>
          <w:rFonts w:eastAsia="Times New Roman"/>
          <w:bCs/>
          <w:noProof w:val="0"/>
          <w:color w:val="auto"/>
          <w:sz w:val="18"/>
          <w:szCs w:val="18"/>
        </w:rPr>
        <w:t>, 896–909</w:t>
      </w:r>
      <w:r>
        <w:rPr>
          <w:rFonts w:eastAsia="Times New Roman"/>
          <w:noProof w:val="0"/>
          <w:color w:val="auto"/>
          <w:sz w:val="18"/>
          <w:szCs w:val="18"/>
        </w:rPr>
        <w:t>. https://doi.org/</w:t>
      </w:r>
      <w:r w:rsidRPr="00EB76E5">
        <w:rPr>
          <w:rFonts w:eastAsia="Times New Roman"/>
          <w:noProof w:val="0"/>
          <w:color w:val="auto"/>
          <w:sz w:val="18"/>
          <w:szCs w:val="18"/>
        </w:rPr>
        <w:t>10.1097/00010694-200112000-00004.</w:t>
      </w:r>
    </w:p>
    <w:p w14:paraId="00FBED6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Torbert,</w:t>
      </w:r>
      <w:r w:rsidRPr="0053232C">
        <w:rPr>
          <w:rFonts w:eastAsia="Times New Roman"/>
          <w:i/>
          <w:noProof w:val="0"/>
          <w:color w:val="auto"/>
          <w:sz w:val="18"/>
          <w:szCs w:val="18"/>
        </w:rPr>
        <w:t xml:space="preserve"> </w:t>
      </w:r>
      <w:r w:rsidRPr="00EB76E5">
        <w:rPr>
          <w:rFonts w:eastAsia="Times New Roman"/>
          <w:noProof w:val="0"/>
          <w:color w:val="auto"/>
          <w:sz w:val="18"/>
          <w:szCs w:val="18"/>
        </w:rPr>
        <w:t>H.A.;</w:t>
      </w:r>
      <w:r w:rsidRPr="0053232C">
        <w:rPr>
          <w:rFonts w:eastAsia="Times New Roman"/>
          <w:i/>
          <w:noProof w:val="0"/>
          <w:color w:val="auto"/>
          <w:sz w:val="18"/>
          <w:szCs w:val="18"/>
        </w:rPr>
        <w:t xml:space="preserve"> </w:t>
      </w:r>
      <w:r w:rsidRPr="00EB76E5">
        <w:rPr>
          <w:rFonts w:eastAsia="Times New Roman"/>
          <w:noProof w:val="0"/>
          <w:color w:val="auto"/>
          <w:sz w:val="18"/>
          <w:szCs w:val="18"/>
        </w:rPr>
        <w:t>Potter,</w:t>
      </w:r>
      <w:r w:rsidRPr="0053232C">
        <w:rPr>
          <w:rFonts w:eastAsia="Times New Roman"/>
          <w:i/>
          <w:noProof w:val="0"/>
          <w:color w:val="auto"/>
          <w:sz w:val="18"/>
          <w:szCs w:val="18"/>
        </w:rPr>
        <w:t xml:space="preserve"> </w:t>
      </w:r>
      <w:r w:rsidRPr="00EB76E5">
        <w:rPr>
          <w:rFonts w:eastAsia="Times New Roman"/>
          <w:noProof w:val="0"/>
          <w:color w:val="auto"/>
          <w:sz w:val="18"/>
          <w:szCs w:val="18"/>
        </w:rPr>
        <w:t>K.N.;</w:t>
      </w:r>
      <w:r w:rsidRPr="0053232C">
        <w:rPr>
          <w:rFonts w:eastAsia="Times New Roman"/>
          <w:i/>
          <w:noProof w:val="0"/>
          <w:color w:val="auto"/>
          <w:sz w:val="18"/>
          <w:szCs w:val="18"/>
        </w:rPr>
        <w:t xml:space="preserve"> </w:t>
      </w:r>
      <w:r w:rsidRPr="00EB76E5">
        <w:rPr>
          <w:rFonts w:eastAsia="Times New Roman"/>
          <w:noProof w:val="0"/>
          <w:color w:val="auto"/>
          <w:sz w:val="18"/>
          <w:szCs w:val="18"/>
        </w:rPr>
        <w:t>Jr.,</w:t>
      </w:r>
      <w:r w:rsidRPr="0053232C">
        <w:rPr>
          <w:rFonts w:eastAsia="Times New Roman"/>
          <w:i/>
          <w:noProof w:val="0"/>
          <w:color w:val="auto"/>
          <w:sz w:val="18"/>
          <w:szCs w:val="18"/>
        </w:rPr>
        <w:t xml:space="preserve"> </w:t>
      </w:r>
      <w:r w:rsidRPr="00EB76E5">
        <w:rPr>
          <w:rFonts w:eastAsia="Times New Roman"/>
          <w:noProof w:val="0"/>
          <w:color w:val="auto"/>
          <w:sz w:val="18"/>
          <w:szCs w:val="18"/>
        </w:rPr>
        <w:t>J.E.M.</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Nitrogen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Expansive</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Trans</w:t>
      </w:r>
      <w:r>
        <w:rPr>
          <w:rFonts w:eastAsia="Times New Roman"/>
          <w:i/>
          <w:iCs/>
          <w:noProof w:val="0"/>
          <w:color w:val="auto"/>
          <w:sz w:val="18"/>
          <w:szCs w:val="18"/>
        </w:rPr>
        <w:t xml:space="preserve">. </w:t>
      </w:r>
      <w:r w:rsidRPr="00EB76E5">
        <w:rPr>
          <w:rFonts w:eastAsia="Times New Roman"/>
          <w:i/>
          <w:iCs/>
          <w:noProof w:val="0"/>
          <w:color w:val="auto"/>
          <w:sz w:val="18"/>
          <w:szCs w:val="18"/>
        </w:rPr>
        <w:t>ASAE</w:t>
      </w:r>
      <w:r w:rsidRPr="0053232C">
        <w:rPr>
          <w:rFonts w:eastAsia="Times New Roman"/>
          <w:i/>
          <w:noProof w:val="0"/>
          <w:color w:val="auto"/>
          <w:sz w:val="18"/>
          <w:szCs w:val="18"/>
        </w:rPr>
        <w:t xml:space="preserve"> </w:t>
      </w:r>
      <w:r>
        <w:rPr>
          <w:rFonts w:eastAsia="Times New Roman"/>
          <w:b/>
          <w:bCs/>
          <w:noProof w:val="0"/>
          <w:color w:val="auto"/>
          <w:sz w:val="18"/>
          <w:szCs w:val="18"/>
        </w:rPr>
        <w:t>1996</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161–166</w:t>
      </w:r>
      <w:r>
        <w:rPr>
          <w:rFonts w:eastAsia="Times New Roman"/>
          <w:noProof w:val="0"/>
          <w:color w:val="auto"/>
          <w:sz w:val="18"/>
          <w:szCs w:val="18"/>
        </w:rPr>
        <w:t>. https://doi.org/</w:t>
      </w:r>
      <w:r w:rsidRPr="00EB76E5">
        <w:rPr>
          <w:rFonts w:eastAsia="Times New Roman"/>
          <w:noProof w:val="0"/>
          <w:color w:val="auto"/>
          <w:sz w:val="18"/>
          <w:szCs w:val="18"/>
        </w:rPr>
        <w:t>10.13031/2013.27494.</w:t>
      </w:r>
    </w:p>
    <w:p w14:paraId="5BCEE53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Y.;</w:t>
      </w:r>
      <w:r w:rsidRPr="0053232C">
        <w:rPr>
          <w:rFonts w:eastAsia="Times New Roman"/>
          <w:i/>
          <w:noProof w:val="0"/>
          <w:color w:val="auto"/>
          <w:sz w:val="18"/>
          <w:szCs w:val="18"/>
        </w:rPr>
        <w:t xml:space="preserve"> </w:t>
      </w:r>
      <w:r w:rsidRPr="00EB76E5">
        <w:rPr>
          <w:rFonts w:eastAsia="Times New Roman"/>
          <w:noProof w:val="0"/>
          <w:color w:val="auto"/>
          <w:sz w:val="18"/>
          <w:szCs w:val="18"/>
        </w:rPr>
        <w:t>Ren,</w:t>
      </w:r>
      <w:r w:rsidRPr="0053232C">
        <w:rPr>
          <w:rFonts w:eastAsia="Times New Roman"/>
          <w:i/>
          <w:noProof w:val="0"/>
          <w:color w:val="auto"/>
          <w:sz w:val="18"/>
          <w:szCs w:val="18"/>
        </w:rPr>
        <w:t xml:space="preserve"> </w:t>
      </w:r>
      <w:r w:rsidRPr="00EB76E5">
        <w:rPr>
          <w:rFonts w:eastAsia="Times New Roman"/>
          <w:noProof w:val="0"/>
          <w:color w:val="auto"/>
          <w:sz w:val="18"/>
          <w:szCs w:val="18"/>
        </w:rPr>
        <w:t>X.</w:t>
      </w:r>
      <w:r w:rsidRPr="0053232C">
        <w:rPr>
          <w:rFonts w:eastAsia="Times New Roman"/>
          <w:i/>
          <w:noProof w:val="0"/>
          <w:color w:val="auto"/>
          <w:sz w:val="18"/>
          <w:szCs w:val="18"/>
        </w:rPr>
        <w:t xml:space="preserve"> </w:t>
      </w:r>
      <w:r w:rsidRPr="00EB76E5">
        <w:rPr>
          <w:rFonts w:eastAsia="Times New Roman"/>
          <w:noProof w:val="0"/>
          <w:color w:val="auto"/>
          <w:sz w:val="18"/>
          <w:szCs w:val="18"/>
        </w:rPr>
        <w:t>High</w:t>
      </w:r>
      <w:r w:rsidRPr="0053232C">
        <w:rPr>
          <w:rFonts w:eastAsia="Times New Roman"/>
          <w:i/>
          <w:noProof w:val="0"/>
          <w:color w:val="auto"/>
          <w:sz w:val="18"/>
          <w:szCs w:val="18"/>
        </w:rPr>
        <w:t xml:space="preserve"> </w:t>
      </w:r>
      <w:r w:rsidRPr="00EB76E5">
        <w:rPr>
          <w:rFonts w:eastAsia="Times New Roman"/>
          <w:noProof w:val="0"/>
          <w:color w:val="auto"/>
          <w:sz w:val="18"/>
          <w:szCs w:val="18"/>
        </w:rPr>
        <w:t>performance</w:t>
      </w:r>
      <w:r w:rsidRPr="0053232C">
        <w:rPr>
          <w:rFonts w:eastAsia="Times New Roman"/>
          <w:i/>
          <w:noProof w:val="0"/>
          <w:color w:val="auto"/>
          <w:sz w:val="18"/>
          <w:szCs w:val="18"/>
        </w:rPr>
        <w:t xml:space="preserve"> </w:t>
      </w:r>
      <w:r w:rsidRPr="00EB76E5">
        <w:rPr>
          <w:rFonts w:eastAsia="Times New Roman"/>
          <w:noProof w:val="0"/>
          <w:color w:val="auto"/>
          <w:sz w:val="18"/>
          <w:szCs w:val="18"/>
        </w:rPr>
        <w:t>tool</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liquid</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Tillage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67</w:t>
      </w:r>
      <w:r>
        <w:rPr>
          <w:rFonts w:eastAsia="Times New Roman"/>
          <w:bCs/>
          <w:noProof w:val="0"/>
          <w:color w:val="auto"/>
          <w:sz w:val="18"/>
          <w:szCs w:val="18"/>
        </w:rPr>
        <w:t>, 75–83</w:t>
      </w:r>
      <w:r>
        <w:rPr>
          <w:rFonts w:eastAsia="Times New Roman"/>
          <w:noProof w:val="0"/>
          <w:color w:val="auto"/>
          <w:sz w:val="18"/>
          <w:szCs w:val="18"/>
        </w:rPr>
        <w:t>. https://doi.org/</w:t>
      </w:r>
      <w:r w:rsidRPr="00EB76E5">
        <w:rPr>
          <w:rFonts w:eastAsia="Times New Roman"/>
          <w:noProof w:val="0"/>
          <w:color w:val="auto"/>
          <w:sz w:val="18"/>
          <w:szCs w:val="18"/>
        </w:rPr>
        <w:t>10.1016/s0167-1987(02)00057-0.</w:t>
      </w:r>
    </w:p>
    <w:p w14:paraId="2B3BC77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Uusi-Kämppä,</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Heinonen-Tanski,</w:t>
      </w:r>
      <w:r w:rsidRPr="0053232C">
        <w:rPr>
          <w:rFonts w:eastAsia="Times New Roman"/>
          <w:i/>
          <w:noProof w:val="0"/>
          <w:color w:val="auto"/>
          <w:sz w:val="18"/>
          <w:szCs w:val="18"/>
        </w:rPr>
        <w:t xml:space="preserve"> </w:t>
      </w:r>
      <w:r w:rsidRPr="00EB76E5">
        <w:rPr>
          <w:rFonts w:eastAsia="Times New Roman"/>
          <w:noProof w:val="0"/>
          <w:color w:val="auto"/>
          <w:sz w:val="18"/>
          <w:szCs w:val="18"/>
        </w:rPr>
        <w:t>H.</w:t>
      </w:r>
      <w:r w:rsidRPr="0053232C">
        <w:rPr>
          <w:rFonts w:eastAsia="Times New Roman"/>
          <w:i/>
          <w:noProof w:val="0"/>
          <w:color w:val="auto"/>
          <w:sz w:val="18"/>
          <w:szCs w:val="18"/>
        </w:rPr>
        <w:t xml:space="preserve"> </w:t>
      </w:r>
      <w:r w:rsidRPr="00EB76E5">
        <w:rPr>
          <w:rFonts w:eastAsia="Times New Roman"/>
          <w:noProof w:val="0"/>
          <w:color w:val="auto"/>
          <w:sz w:val="18"/>
          <w:szCs w:val="18"/>
        </w:rPr>
        <w:t>Evaluating</w:t>
      </w:r>
      <w:r w:rsidRPr="0053232C">
        <w:rPr>
          <w:rFonts w:eastAsia="Times New Roman"/>
          <w:i/>
          <w:noProof w:val="0"/>
          <w:color w:val="auto"/>
          <w:sz w:val="18"/>
          <w:szCs w:val="18"/>
        </w:rPr>
        <w:t xml:space="preserve"> </w:t>
      </w:r>
      <w:r w:rsidRPr="00EB76E5">
        <w:rPr>
          <w:rFonts w:eastAsia="Times New Roman"/>
          <w:noProof w:val="0"/>
          <w:color w:val="auto"/>
          <w:sz w:val="18"/>
          <w:szCs w:val="18"/>
        </w:rPr>
        <w:t>Slurry</w:t>
      </w:r>
      <w:r w:rsidRPr="0053232C">
        <w:rPr>
          <w:rFonts w:eastAsia="Times New Roman"/>
          <w:i/>
          <w:noProof w:val="0"/>
          <w:color w:val="auto"/>
          <w:sz w:val="18"/>
          <w:szCs w:val="18"/>
        </w:rPr>
        <w:t xml:space="preserve"> </w:t>
      </w:r>
      <w:r w:rsidRPr="00EB76E5">
        <w:rPr>
          <w:rFonts w:eastAsia="Times New Roman"/>
          <w:noProof w:val="0"/>
          <w:color w:val="auto"/>
          <w:sz w:val="18"/>
          <w:szCs w:val="18"/>
        </w:rPr>
        <w:t>Broadcasting</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Ley</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Fecal</w:t>
      </w:r>
      <w:r w:rsidRPr="0053232C">
        <w:rPr>
          <w:rFonts w:eastAsia="Times New Roman"/>
          <w:i/>
          <w:noProof w:val="0"/>
          <w:color w:val="auto"/>
          <w:sz w:val="18"/>
          <w:szCs w:val="18"/>
        </w:rPr>
        <w:t xml:space="preserve"> </w:t>
      </w:r>
      <w:r w:rsidRPr="00EB76E5">
        <w:rPr>
          <w:rFonts w:eastAsia="Times New Roman"/>
          <w:noProof w:val="0"/>
          <w:color w:val="auto"/>
          <w:sz w:val="18"/>
          <w:szCs w:val="18"/>
        </w:rPr>
        <w:t>Microorganisms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2008</w:t>
      </w:r>
      <w:r>
        <w:rPr>
          <w:rFonts w:eastAsia="Times New Roman"/>
          <w:bCs/>
          <w:noProof w:val="0"/>
          <w:color w:val="auto"/>
          <w:sz w:val="18"/>
          <w:szCs w:val="18"/>
        </w:rPr>
        <w:t xml:space="preserve">, </w:t>
      </w:r>
      <w:r>
        <w:rPr>
          <w:rFonts w:eastAsia="Times New Roman"/>
          <w:bCs/>
          <w:i/>
          <w:noProof w:val="0"/>
          <w:color w:val="auto"/>
          <w:sz w:val="18"/>
          <w:szCs w:val="18"/>
        </w:rPr>
        <w:t>37</w:t>
      </w:r>
      <w:r>
        <w:rPr>
          <w:rFonts w:eastAsia="Times New Roman"/>
          <w:bCs/>
          <w:noProof w:val="0"/>
          <w:color w:val="auto"/>
          <w:sz w:val="18"/>
          <w:szCs w:val="18"/>
        </w:rPr>
        <w:t>, 2339–2350</w:t>
      </w:r>
      <w:r>
        <w:rPr>
          <w:rFonts w:eastAsia="Times New Roman"/>
          <w:noProof w:val="0"/>
          <w:color w:val="auto"/>
          <w:sz w:val="18"/>
          <w:szCs w:val="18"/>
        </w:rPr>
        <w:t>. https://doi.org/</w:t>
      </w:r>
      <w:r w:rsidRPr="00EB76E5">
        <w:rPr>
          <w:rFonts w:eastAsia="Times New Roman"/>
          <w:noProof w:val="0"/>
          <w:color w:val="auto"/>
          <w:sz w:val="18"/>
          <w:szCs w:val="18"/>
        </w:rPr>
        <w:t>10.2134/jeq2007.0428.</w:t>
      </w:r>
    </w:p>
    <w:p w14:paraId="2F611CA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Coelho,</w:t>
      </w:r>
      <w:r w:rsidRPr="0053232C">
        <w:rPr>
          <w:rFonts w:eastAsia="Times New Roman"/>
          <w:i/>
          <w:noProof w:val="0"/>
          <w:color w:val="auto"/>
          <w:sz w:val="18"/>
          <w:szCs w:val="18"/>
        </w:rPr>
        <w:t xml:space="preserve"> </w:t>
      </w:r>
      <w:r w:rsidRPr="00EB76E5">
        <w:rPr>
          <w:rFonts w:eastAsia="Times New Roman"/>
          <w:noProof w:val="0"/>
          <w:color w:val="auto"/>
          <w:sz w:val="18"/>
          <w:szCs w:val="18"/>
        </w:rPr>
        <w:t>B.B.;</w:t>
      </w:r>
      <w:r w:rsidRPr="0053232C">
        <w:rPr>
          <w:rFonts w:eastAsia="Times New Roman"/>
          <w:i/>
          <w:noProof w:val="0"/>
          <w:color w:val="auto"/>
          <w:sz w:val="18"/>
          <w:szCs w:val="18"/>
        </w:rPr>
        <w:t xml:space="preserve"> </w:t>
      </w:r>
      <w:r w:rsidRPr="00EB76E5">
        <w:rPr>
          <w:rFonts w:eastAsia="Times New Roman"/>
          <w:noProof w:val="0"/>
          <w:color w:val="auto"/>
          <w:sz w:val="18"/>
          <w:szCs w:val="18"/>
        </w:rPr>
        <w:t>Murray,</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Lapen,</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Topp,</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Bruin,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loading</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liquid</w:t>
      </w:r>
      <w:r w:rsidRPr="0053232C">
        <w:rPr>
          <w:rFonts w:eastAsia="Times New Roman"/>
          <w:i/>
          <w:noProof w:val="0"/>
          <w:color w:val="auto"/>
          <w:sz w:val="18"/>
          <w:szCs w:val="18"/>
        </w:rPr>
        <w:t xml:space="preserve"> </w:t>
      </w:r>
      <w:r w:rsidRPr="00EB76E5">
        <w:rPr>
          <w:rFonts w:eastAsia="Times New Roman"/>
          <w:noProof w:val="0"/>
          <w:color w:val="auto"/>
          <w:sz w:val="18"/>
          <w:szCs w:val="18"/>
        </w:rPr>
        <w:t>swine</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under</w:t>
      </w:r>
      <w:r w:rsidRPr="0053232C">
        <w:rPr>
          <w:rFonts w:eastAsia="Times New Roman"/>
          <w:i/>
          <w:noProof w:val="0"/>
          <w:color w:val="auto"/>
          <w:sz w:val="18"/>
          <w:szCs w:val="18"/>
        </w:rPr>
        <w:t xml:space="preserve"> </w:t>
      </w:r>
      <w:r w:rsidRPr="00EB76E5">
        <w:rPr>
          <w:rFonts w:eastAsia="Times New Roman"/>
          <w:noProof w:val="0"/>
          <w:color w:val="auto"/>
          <w:sz w:val="18"/>
          <w:szCs w:val="18"/>
        </w:rPr>
        <w:t>different</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2012</w:t>
      </w:r>
      <w:r>
        <w:rPr>
          <w:rFonts w:eastAsia="Times New Roman"/>
          <w:bCs/>
          <w:noProof w:val="0"/>
          <w:color w:val="auto"/>
          <w:sz w:val="18"/>
          <w:szCs w:val="18"/>
        </w:rPr>
        <w:t xml:space="preserve">, </w:t>
      </w:r>
      <w:r>
        <w:rPr>
          <w:rFonts w:eastAsia="Times New Roman"/>
          <w:bCs/>
          <w:i/>
          <w:noProof w:val="0"/>
          <w:color w:val="auto"/>
          <w:sz w:val="18"/>
          <w:szCs w:val="18"/>
        </w:rPr>
        <w:t>104</w:t>
      </w:r>
      <w:r>
        <w:rPr>
          <w:rFonts w:eastAsia="Times New Roman"/>
          <w:bCs/>
          <w:noProof w:val="0"/>
          <w:color w:val="auto"/>
          <w:sz w:val="18"/>
          <w:szCs w:val="18"/>
        </w:rPr>
        <w:t>, 51–61</w:t>
      </w:r>
      <w:r>
        <w:rPr>
          <w:rFonts w:eastAsia="Times New Roman"/>
          <w:noProof w:val="0"/>
          <w:color w:val="auto"/>
          <w:sz w:val="18"/>
          <w:szCs w:val="18"/>
        </w:rPr>
        <w:t>. https://doi.org/</w:t>
      </w:r>
      <w:r w:rsidRPr="00EB76E5">
        <w:rPr>
          <w:rFonts w:eastAsia="Times New Roman"/>
          <w:noProof w:val="0"/>
          <w:color w:val="auto"/>
          <w:sz w:val="18"/>
          <w:szCs w:val="18"/>
        </w:rPr>
        <w:t>10.1016/j.agwat.2011.10.020.</w:t>
      </w:r>
    </w:p>
    <w:p w14:paraId="3B94A0B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Dependence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Extractable</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1995</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920–926</w:t>
      </w:r>
      <w:r>
        <w:rPr>
          <w:rFonts w:eastAsia="Times New Roman"/>
          <w:noProof w:val="0"/>
          <w:color w:val="auto"/>
          <w:sz w:val="18"/>
          <w:szCs w:val="18"/>
        </w:rPr>
        <w:t>. https://doi.org/</w:t>
      </w:r>
      <w:r w:rsidRPr="00EB76E5">
        <w:rPr>
          <w:rFonts w:eastAsia="Times New Roman"/>
          <w:noProof w:val="0"/>
          <w:color w:val="auto"/>
          <w:sz w:val="18"/>
          <w:szCs w:val="18"/>
        </w:rPr>
        <w:t>10.2134/jeq1995.00472425002400050020x.</w:t>
      </w:r>
    </w:p>
    <w:p w14:paraId="4FE542FF" w14:textId="24BF0422" w:rsidR="00564158" w:rsidRPr="00632206" w:rsidRDefault="00564158" w:rsidP="00564158">
      <w:pPr>
        <w:pStyle w:val="ListParagraph"/>
        <w:numPr>
          <w:ilvl w:val="0"/>
          <w:numId w:val="29"/>
        </w:numPr>
        <w:adjustRightInd w:val="0"/>
        <w:snapToGrid w:val="0"/>
        <w:spacing w:line="228" w:lineRule="auto"/>
        <w:ind w:left="425" w:hanging="425"/>
        <w:rPr>
          <w:rFonts w:eastAsia="Times New Roman"/>
          <w:noProof w:val="0"/>
          <w:color w:val="000000" w:themeColor="text1"/>
          <w:sz w:val="18"/>
          <w:szCs w:val="18"/>
        </w:rPr>
      </w:pP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Sources</w:t>
      </w:r>
      <w:r>
        <w:rPr>
          <w:rFonts w:eastAsia="Times New Roman"/>
          <w:noProof w:val="0"/>
          <w:color w:val="auto"/>
          <w:sz w:val="18"/>
          <w:szCs w:val="18"/>
        </w:rPr>
        <w:t>—</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Champlain</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noProof w:val="0"/>
          <w:color w:val="auto"/>
          <w:sz w:val="18"/>
          <w:szCs w:val="18"/>
        </w:rPr>
        <w:t>Program</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9361EF">
        <w:rPr>
          <w:rFonts w:eastAsia="Times New Roman"/>
          <w:noProof w:val="0"/>
          <w:sz w:val="18"/>
          <w:szCs w:val="18"/>
        </w:rPr>
        <w:t>https://www.lcbp.org/our-goals/clean-water/nutrients-and-cyanobacteria/phosphorus-sources/</w:t>
      </w:r>
      <w:r w:rsidRPr="00632206">
        <w:rPr>
          <w:rFonts w:eastAsia="Times New Roman"/>
          <w:noProof w:val="0"/>
          <w:color w:val="000000" w:themeColor="text1"/>
          <w:sz w:val="18"/>
          <w:szCs w:val="18"/>
        </w:rPr>
        <w:t xml:space="preserve"> (accessed</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on</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21</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May</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2021).</w:t>
      </w:r>
    </w:p>
    <w:p w14:paraId="2948204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Miller,</w:t>
      </w:r>
      <w:r w:rsidRPr="0053232C">
        <w:rPr>
          <w:rFonts w:eastAsia="Times New Roman"/>
          <w:i/>
          <w:noProof w:val="0"/>
          <w:color w:val="auto"/>
          <w:sz w:val="18"/>
          <w:szCs w:val="18"/>
        </w:rPr>
        <w:t xml:space="preserve"> </w:t>
      </w:r>
      <w:r w:rsidRPr="00EB76E5">
        <w:rPr>
          <w:rFonts w:eastAsia="Times New Roman"/>
          <w:noProof w:val="0"/>
          <w:color w:val="auto"/>
          <w:sz w:val="18"/>
          <w:szCs w:val="18"/>
        </w:rPr>
        <w:t>S.A.;</w:t>
      </w:r>
      <w:r w:rsidRPr="0053232C">
        <w:rPr>
          <w:rFonts w:eastAsia="Times New Roman"/>
          <w:i/>
          <w:noProof w:val="0"/>
          <w:color w:val="auto"/>
          <w:sz w:val="18"/>
          <w:szCs w:val="18"/>
        </w:rPr>
        <w:t xml:space="preserve"> </w:t>
      </w:r>
      <w:r w:rsidRPr="00EB76E5">
        <w:rPr>
          <w:rFonts w:eastAsia="Times New Roman"/>
          <w:noProof w:val="0"/>
          <w:color w:val="auto"/>
          <w:sz w:val="18"/>
          <w:szCs w:val="18"/>
        </w:rPr>
        <w:t>Lyon,</w:t>
      </w:r>
      <w:r w:rsidRPr="0053232C">
        <w:rPr>
          <w:rFonts w:eastAsia="Times New Roman"/>
          <w:i/>
          <w:noProof w:val="0"/>
          <w:color w:val="auto"/>
          <w:sz w:val="18"/>
          <w:szCs w:val="18"/>
        </w:rPr>
        <w:t xml:space="preserve"> </w:t>
      </w:r>
      <w:r w:rsidRPr="00EB76E5">
        <w:rPr>
          <w:rFonts w:eastAsia="Times New Roman"/>
          <w:noProof w:val="0"/>
          <w:color w:val="auto"/>
          <w:sz w:val="18"/>
          <w:szCs w:val="18"/>
        </w:rPr>
        <w:t>S.W.</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Increases</w:t>
      </w:r>
      <w:r w:rsidRPr="0053232C">
        <w:rPr>
          <w:rFonts w:eastAsia="Times New Roman"/>
          <w:i/>
          <w:noProof w:val="0"/>
          <w:color w:val="auto"/>
          <w:sz w:val="18"/>
          <w:szCs w:val="18"/>
        </w:rPr>
        <w:t xml:space="preserve"> </w:t>
      </w:r>
      <w:r w:rsidRPr="00EB76E5">
        <w:rPr>
          <w:rFonts w:eastAsia="Times New Roman"/>
          <w:noProof w:val="0"/>
          <w:color w:val="auto"/>
          <w:sz w:val="18"/>
          <w:szCs w:val="18"/>
        </w:rPr>
        <w:t>Total</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Wet</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Front</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sidRPr="00B63C40">
        <w:rPr>
          <w:rFonts w:eastAsia="Times New Roman"/>
          <w:bCs/>
          <w:i/>
          <w:noProof w:val="0"/>
          <w:color w:val="auto"/>
          <w:sz w:val="18"/>
          <w:szCs w:val="18"/>
        </w:rPr>
        <w:t>3</w:t>
      </w:r>
      <w:r w:rsidRPr="00B63C40">
        <w:rPr>
          <w:rFonts w:eastAsia="Times New Roman"/>
          <w:bCs/>
          <w:noProof w:val="0"/>
          <w:color w:val="auto"/>
          <w:sz w:val="18"/>
          <w:szCs w:val="18"/>
        </w:rPr>
        <w:t>, 757106</w:t>
      </w:r>
      <w:r w:rsidRPr="00B63C40">
        <w:rPr>
          <w:rFonts w:eastAsia="Times New Roman"/>
          <w:noProof w:val="0"/>
          <w:color w:val="auto"/>
          <w:sz w:val="18"/>
          <w:szCs w:val="18"/>
        </w:rPr>
        <w:t>. https</w:t>
      </w:r>
      <w:r>
        <w:rPr>
          <w:rFonts w:eastAsia="Times New Roman"/>
          <w:noProof w:val="0"/>
          <w:color w:val="auto"/>
          <w:sz w:val="18"/>
          <w:szCs w:val="18"/>
        </w:rPr>
        <w:t>://doi.org/</w:t>
      </w:r>
      <w:r w:rsidRPr="00EB76E5">
        <w:rPr>
          <w:rFonts w:eastAsia="Times New Roman"/>
          <w:noProof w:val="0"/>
          <w:color w:val="auto"/>
          <w:sz w:val="18"/>
          <w:szCs w:val="18"/>
        </w:rPr>
        <w:t>10.3389/frwa.2021.757106.</w:t>
      </w:r>
    </w:p>
    <w:p w14:paraId="4F0B365C" w14:textId="1DC6EC6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 xml:space="preserve">Willard, A.; Harris, K.; Kahler, E.; Claro, J.; Danly, S.; Warren, B. </w:t>
      </w:r>
      <w:commentRangeStart w:id="138"/>
      <w:r w:rsidRPr="005F6EE2">
        <w:rPr>
          <w:rFonts w:eastAsia="Times New Roman"/>
          <w:i/>
          <w:iCs/>
          <w:noProof w:val="0"/>
          <w:color w:val="auto"/>
          <w:sz w:val="18"/>
          <w:szCs w:val="18"/>
          <w:highlight w:val="yellow"/>
        </w:rPr>
        <w:t>Vermont Agriculture and Food System Plan: 2020</w:t>
      </w:r>
      <w:commentRangeEnd w:id="138"/>
      <w:r>
        <w:rPr>
          <w:rStyle w:val="CommentReference"/>
        </w:rPr>
        <w:commentReference w:id="138"/>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January</w:t>
      </w:r>
      <w:r w:rsidRPr="0053232C">
        <w:rPr>
          <w:rFonts w:eastAsia="Times New Roman"/>
          <w:i/>
          <w:noProof w:val="0"/>
          <w:color w:val="auto"/>
          <w:sz w:val="18"/>
          <w:szCs w:val="18"/>
        </w:rPr>
        <w:t xml:space="preserve"> </w:t>
      </w:r>
      <w:r w:rsidRPr="00EB76E5">
        <w:rPr>
          <w:rFonts w:eastAsia="Times New Roman"/>
          <w:noProof w:val="0"/>
          <w:color w:val="auto"/>
          <w:sz w:val="18"/>
          <w:szCs w:val="18"/>
        </w:rPr>
        <w:t>2020</w:t>
      </w:r>
      <w:r>
        <w:rPr>
          <w:rFonts w:eastAsia="Times New Roman"/>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110.</w:t>
      </w:r>
      <w:ins w:id="139" w:author="Ryan Ruggiero" w:date="2022-01-24T10:48:00Z">
        <w:r w:rsidR="007309E1">
          <w:rPr>
            <w:rFonts w:eastAsia="Times New Roman"/>
            <w:noProof w:val="0"/>
            <w:color w:val="auto"/>
            <w:sz w:val="18"/>
            <w:szCs w:val="18"/>
          </w:rPr>
          <w:t xml:space="preserve"> </w:t>
        </w:r>
      </w:ins>
      <w:ins w:id="140" w:author="Ryan Ruggiero" w:date="2022-01-24T10:49:00Z">
        <w:r w:rsidR="007309E1">
          <w:rPr>
            <w:rFonts w:eastAsia="Times New Roman"/>
            <w:noProof w:val="0"/>
            <w:color w:val="auto"/>
            <w:sz w:val="18"/>
            <w:szCs w:val="18"/>
          </w:rPr>
          <w:fldChar w:fldCharType="begin"/>
        </w:r>
        <w:r w:rsidR="007309E1">
          <w:rPr>
            <w:rFonts w:eastAsia="Times New Roman"/>
            <w:noProof w:val="0"/>
            <w:color w:val="auto"/>
            <w:sz w:val="18"/>
            <w:szCs w:val="18"/>
          </w:rPr>
          <w:instrText xml:space="preserve"> HYPERLINK "</w:instrText>
        </w:r>
      </w:ins>
      <w:ins w:id="141" w:author="Ryan Ruggiero" w:date="2022-01-24T10:48:00Z">
        <w:r w:rsidR="007309E1" w:rsidRPr="007309E1">
          <w:rPr>
            <w:rFonts w:eastAsia="Times New Roman"/>
            <w:noProof w:val="0"/>
            <w:color w:val="auto"/>
            <w:sz w:val="18"/>
            <w:szCs w:val="18"/>
          </w:rPr>
          <w:instrText>https://agriculture.vermont.gov/sites/agriculture/files/doc_library/Vermont%20Agriculture%20and%20Food%20System%20Plan%202020.pdf</w:instrText>
        </w:r>
      </w:ins>
      <w:ins w:id="142" w:author="Ryan Ruggiero" w:date="2022-01-24T10:49:00Z">
        <w:r w:rsidR="007309E1">
          <w:rPr>
            <w:rFonts w:eastAsia="Times New Roman"/>
            <w:noProof w:val="0"/>
            <w:color w:val="auto"/>
            <w:sz w:val="18"/>
            <w:szCs w:val="18"/>
          </w:rPr>
          <w:instrText xml:space="preserve">" </w:instrText>
        </w:r>
        <w:r w:rsidR="007309E1">
          <w:rPr>
            <w:rFonts w:eastAsia="Times New Roman"/>
            <w:noProof w:val="0"/>
            <w:color w:val="auto"/>
            <w:sz w:val="18"/>
            <w:szCs w:val="18"/>
          </w:rPr>
          <w:fldChar w:fldCharType="separate"/>
        </w:r>
      </w:ins>
      <w:ins w:id="143" w:author="Ryan Ruggiero" w:date="2022-01-24T10:48:00Z">
        <w:r w:rsidR="007309E1" w:rsidRPr="0045304A">
          <w:rPr>
            <w:rStyle w:val="Hyperlink"/>
            <w:rFonts w:eastAsia="Times New Roman"/>
            <w:noProof w:val="0"/>
            <w:sz w:val="18"/>
            <w:szCs w:val="18"/>
          </w:rPr>
          <w:t>https://agriculture.vermont.gov/sites/agriculture/files/doc_library/Vermont%20Agriculture%20and%20Food%20System%20Plan%202020.pdf</w:t>
        </w:r>
      </w:ins>
      <w:ins w:id="144" w:author="Ryan Ruggiero" w:date="2022-01-24T10:49:00Z">
        <w:r w:rsidR="007309E1">
          <w:rPr>
            <w:rFonts w:eastAsia="Times New Roman"/>
            <w:noProof w:val="0"/>
            <w:color w:val="auto"/>
            <w:sz w:val="18"/>
            <w:szCs w:val="18"/>
          </w:rPr>
          <w:fldChar w:fldCharType="end"/>
        </w:r>
      </w:ins>
      <w:ins w:id="145" w:author="Ryan Ruggiero" w:date="2022-01-24T11:46:00Z">
        <w:r w:rsidR="001E0D93">
          <w:rPr>
            <w:rFonts w:eastAsia="Times New Roman"/>
            <w:noProof w:val="0"/>
            <w:color w:val="auto"/>
            <w:sz w:val="18"/>
            <w:szCs w:val="18"/>
          </w:rPr>
          <w:t xml:space="preserve">. </w:t>
        </w:r>
      </w:ins>
      <w:ins w:id="146" w:author="Ryan Ruggiero" w:date="2022-01-24T10:49:00Z">
        <w:r w:rsidR="007309E1">
          <w:rPr>
            <w:rFonts w:eastAsia="Times New Roman"/>
            <w:noProof w:val="0"/>
            <w:color w:val="auto"/>
            <w:sz w:val="18"/>
            <w:szCs w:val="18"/>
          </w:rPr>
          <w:t>24 January 2022</w:t>
        </w:r>
      </w:ins>
    </w:p>
    <w:p w14:paraId="7C3136D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Hanrahan,</w:t>
      </w:r>
      <w:r w:rsidRPr="0053232C">
        <w:rPr>
          <w:rFonts w:eastAsia="Times New Roman"/>
          <w:i/>
          <w:noProof w:val="0"/>
          <w:color w:val="auto"/>
          <w:sz w:val="18"/>
          <w:szCs w:val="18"/>
        </w:rPr>
        <w:t xml:space="preserve"> </w:t>
      </w:r>
      <w:r w:rsidRPr="00EB76E5">
        <w:rPr>
          <w:rFonts w:eastAsia="Times New Roman"/>
          <w:noProof w:val="0"/>
          <w:color w:val="auto"/>
          <w:sz w:val="18"/>
          <w:szCs w:val="18"/>
        </w:rPr>
        <w:t>B.R.;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nitrate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dissolved</w:t>
      </w:r>
      <w:r w:rsidRPr="0053232C">
        <w:rPr>
          <w:rFonts w:eastAsia="Times New Roman"/>
          <w:i/>
          <w:noProof w:val="0"/>
          <w:color w:val="auto"/>
          <w:sz w:val="18"/>
          <w:szCs w:val="18"/>
        </w:rPr>
        <w:t xml:space="preserve"> </w:t>
      </w:r>
      <w:r w:rsidRPr="00EB76E5">
        <w:rPr>
          <w:rFonts w:eastAsia="Times New Roman"/>
          <w:noProof w:val="0"/>
          <w:color w:val="auto"/>
          <w:sz w:val="18"/>
          <w:szCs w:val="18"/>
        </w:rPr>
        <w:t>reactive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precipitation-driven</w:t>
      </w:r>
      <w:r w:rsidRPr="0053232C">
        <w:rPr>
          <w:rFonts w:eastAsia="Times New Roman"/>
          <w:i/>
          <w:noProof w:val="0"/>
          <w:color w:val="auto"/>
          <w:sz w:val="18"/>
          <w:szCs w:val="18"/>
        </w:rPr>
        <w:t xml:space="preserve"> </w:t>
      </w:r>
      <w:r w:rsidRPr="00EB76E5">
        <w:rPr>
          <w:rFonts w:eastAsia="Times New Roman"/>
          <w:noProof w:val="0"/>
          <w:color w:val="auto"/>
          <w:sz w:val="18"/>
          <w:szCs w:val="18"/>
        </w:rPr>
        <w:t>events.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Total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sidRPr="00B63C40">
        <w:rPr>
          <w:rFonts w:eastAsia="Times New Roman"/>
          <w:bCs/>
          <w:i/>
          <w:noProof w:val="0"/>
          <w:color w:val="auto"/>
          <w:sz w:val="18"/>
          <w:szCs w:val="18"/>
        </w:rPr>
        <w:t>754</w:t>
      </w:r>
      <w:r w:rsidRPr="00B63C40">
        <w:rPr>
          <w:rFonts w:eastAsia="Times New Roman"/>
          <w:bCs/>
          <w:noProof w:val="0"/>
          <w:color w:val="auto"/>
          <w:sz w:val="18"/>
          <w:szCs w:val="18"/>
        </w:rPr>
        <w:t>, 142047</w:t>
      </w:r>
      <w:r w:rsidRPr="00B63C40">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10.1016/j.scitotenv.2020.142047.</w:t>
      </w:r>
    </w:p>
    <w:p w14:paraId="0711EAF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Osterholz,</w:t>
      </w:r>
      <w:r w:rsidRPr="0053232C">
        <w:rPr>
          <w:rFonts w:eastAsia="Times New Roman"/>
          <w:i/>
          <w:noProof w:val="0"/>
          <w:color w:val="auto"/>
          <w:sz w:val="18"/>
          <w:szCs w:val="18"/>
        </w:rPr>
        <w:t xml:space="preserve"> </w:t>
      </w:r>
      <w:r w:rsidRPr="00EB76E5">
        <w:rPr>
          <w:rFonts w:eastAsia="Times New Roman"/>
          <w:noProof w:val="0"/>
          <w:color w:val="auto"/>
          <w:sz w:val="18"/>
          <w:szCs w:val="18"/>
        </w:rPr>
        <w:t>W.R.;</w:t>
      </w:r>
      <w:r w:rsidRPr="0053232C">
        <w:rPr>
          <w:rFonts w:eastAsia="Times New Roman"/>
          <w:i/>
          <w:noProof w:val="0"/>
          <w:color w:val="auto"/>
          <w:sz w:val="18"/>
          <w:szCs w:val="18"/>
        </w:rPr>
        <w:t xml:space="preserve"> </w:t>
      </w:r>
      <w:r w:rsidRPr="00EB76E5">
        <w:rPr>
          <w:rFonts w:eastAsia="Times New Roman"/>
          <w:noProof w:val="0"/>
          <w:color w:val="auto"/>
          <w:sz w:val="18"/>
          <w:szCs w:val="18"/>
        </w:rPr>
        <w:t>Hanrahan,</w:t>
      </w:r>
      <w:r w:rsidRPr="0053232C">
        <w:rPr>
          <w:rFonts w:eastAsia="Times New Roman"/>
          <w:i/>
          <w:noProof w:val="0"/>
          <w:color w:val="auto"/>
          <w:sz w:val="18"/>
          <w:szCs w:val="18"/>
        </w:rPr>
        <w:t xml:space="preserve"> </w:t>
      </w:r>
      <w:r w:rsidRPr="00EB76E5">
        <w:rPr>
          <w:rFonts w:eastAsia="Times New Roman"/>
          <w:noProof w:val="0"/>
          <w:color w:val="auto"/>
          <w:sz w:val="18"/>
          <w:szCs w:val="18"/>
        </w:rPr>
        <w:t>B.R.;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concentration–discharge</w:t>
      </w:r>
      <w:r w:rsidRPr="0053232C">
        <w:rPr>
          <w:rFonts w:eastAsia="Times New Roman"/>
          <w:i/>
          <w:noProof w:val="0"/>
          <w:color w:val="auto"/>
          <w:sz w:val="18"/>
          <w:szCs w:val="18"/>
        </w:rPr>
        <w:t xml:space="preserve"> </w:t>
      </w:r>
      <w:r w:rsidRPr="00EB76E5">
        <w:rPr>
          <w:rFonts w:eastAsia="Times New Roman"/>
          <w:noProof w:val="0"/>
          <w:color w:val="auto"/>
          <w:sz w:val="18"/>
          <w:szCs w:val="18"/>
        </w:rPr>
        <w:t>relationships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Ohio</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2020</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675–687</w:t>
      </w:r>
      <w:r>
        <w:rPr>
          <w:rFonts w:eastAsia="Times New Roman"/>
          <w:noProof w:val="0"/>
          <w:color w:val="auto"/>
          <w:sz w:val="18"/>
          <w:szCs w:val="18"/>
        </w:rPr>
        <w:t>. https://doi.org/</w:t>
      </w:r>
      <w:r w:rsidRPr="00EB76E5">
        <w:rPr>
          <w:rFonts w:eastAsia="Times New Roman"/>
          <w:noProof w:val="0"/>
          <w:color w:val="auto"/>
          <w:sz w:val="18"/>
          <w:szCs w:val="18"/>
        </w:rPr>
        <w:t>10.1002/jeq2.20070.</w:t>
      </w:r>
    </w:p>
    <w:p w14:paraId="5570C2C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Baker,</w:t>
      </w:r>
      <w:r w:rsidRPr="0053232C">
        <w:rPr>
          <w:rFonts w:eastAsia="Times New Roman"/>
          <w:i/>
          <w:noProof w:val="0"/>
          <w:color w:val="auto"/>
          <w:sz w:val="18"/>
          <w:szCs w:val="18"/>
        </w:rPr>
        <w:t xml:space="preserve"> </w:t>
      </w:r>
      <w:r w:rsidRPr="00EB76E5">
        <w:rPr>
          <w:rFonts w:eastAsia="Times New Roman"/>
          <w:noProof w:val="0"/>
          <w:color w:val="auto"/>
          <w:sz w:val="18"/>
          <w:szCs w:val="18"/>
        </w:rPr>
        <w:t>D.B.;</w:t>
      </w:r>
      <w:r w:rsidRPr="0053232C">
        <w:rPr>
          <w:rFonts w:eastAsia="Times New Roman"/>
          <w:i/>
          <w:noProof w:val="0"/>
          <w:color w:val="auto"/>
          <w:sz w:val="18"/>
          <w:szCs w:val="18"/>
        </w:rPr>
        <w:t xml:space="preserve"> </w:t>
      </w:r>
      <w:r w:rsidRPr="00EB76E5">
        <w:rPr>
          <w:rFonts w:eastAsia="Times New Roman"/>
          <w:noProof w:val="0"/>
          <w:color w:val="auto"/>
          <w:sz w:val="18"/>
          <w:szCs w:val="18"/>
        </w:rPr>
        <w:t>Johnson,</w:t>
      </w:r>
      <w:r w:rsidRPr="0053232C">
        <w:rPr>
          <w:rFonts w:eastAsia="Times New Roman"/>
          <w:i/>
          <w:noProof w:val="0"/>
          <w:color w:val="auto"/>
          <w:sz w:val="18"/>
          <w:szCs w:val="18"/>
        </w:rPr>
        <w:t xml:space="preserve"> </w:t>
      </w:r>
      <w:r w:rsidRPr="00EB76E5">
        <w:rPr>
          <w:rFonts w:eastAsia="Times New Roman"/>
          <w:noProof w:val="0"/>
          <w:color w:val="auto"/>
          <w:sz w:val="18"/>
          <w:szCs w:val="18"/>
        </w:rPr>
        <w:t>L.T.;</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biogeochemical</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tributaries.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Great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Lakes</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1403–1411</w:t>
      </w:r>
      <w:r>
        <w:rPr>
          <w:rFonts w:eastAsia="Times New Roman"/>
          <w:noProof w:val="0"/>
          <w:color w:val="auto"/>
          <w:sz w:val="18"/>
          <w:szCs w:val="18"/>
        </w:rPr>
        <w:t>. https://doi.org/</w:t>
      </w:r>
      <w:r w:rsidRPr="00EB76E5">
        <w:rPr>
          <w:rFonts w:eastAsia="Times New Roman"/>
          <w:noProof w:val="0"/>
          <w:color w:val="auto"/>
          <w:sz w:val="18"/>
          <w:szCs w:val="18"/>
        </w:rPr>
        <w:t>10.1016/j.jglr.2016.09.009.</w:t>
      </w:r>
    </w:p>
    <w:p w14:paraId="61EC2D98" w14:textId="4B3832C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Survey</w:t>
      </w:r>
      <w:r w:rsidRPr="0053232C">
        <w:rPr>
          <w:rFonts w:eastAsia="Times New Roman"/>
          <w:i/>
          <w:noProof w:val="0"/>
          <w:color w:val="auto"/>
          <w:sz w:val="18"/>
          <w:szCs w:val="18"/>
        </w:rPr>
        <w:t xml:space="preserve"> </w:t>
      </w:r>
      <w:r w:rsidRPr="00EB76E5">
        <w:rPr>
          <w:rFonts w:eastAsia="Times New Roman"/>
          <w:noProof w:val="0"/>
          <w:color w:val="auto"/>
          <w:sz w:val="18"/>
          <w:szCs w:val="18"/>
        </w:rPr>
        <w:t>Staff</w:t>
      </w:r>
      <w:r>
        <w:rPr>
          <w:rFonts w:eastAsia="Times New Roman"/>
          <w:noProof w:val="0"/>
          <w:color w:val="auto"/>
          <w:sz w:val="18"/>
          <w:szCs w:val="18"/>
        </w:rPr>
        <w:t>.</w:t>
      </w:r>
      <w:r w:rsidRPr="0053232C">
        <w:rPr>
          <w:rFonts w:eastAsia="Times New Roman"/>
          <w:i/>
          <w:noProof w:val="0"/>
          <w:color w:val="auto"/>
          <w:sz w:val="18"/>
          <w:szCs w:val="18"/>
        </w:rPr>
        <w:t xml:space="preserve"> </w:t>
      </w:r>
      <w:r w:rsidRPr="00E20542">
        <w:rPr>
          <w:rFonts w:eastAsia="Times New Roman"/>
          <w:i/>
          <w:iCs/>
          <w:noProof w:val="0"/>
          <w:color w:val="auto"/>
          <w:sz w:val="18"/>
          <w:szCs w:val="18"/>
        </w:rPr>
        <w:t>Web</w:t>
      </w:r>
      <w:r w:rsidRPr="0053232C">
        <w:rPr>
          <w:rFonts w:eastAsia="Times New Roman"/>
          <w:i/>
          <w:iCs/>
          <w:noProof w:val="0"/>
          <w:color w:val="auto"/>
          <w:sz w:val="18"/>
          <w:szCs w:val="18"/>
        </w:rPr>
        <w:t xml:space="preserve"> </w:t>
      </w:r>
      <w:r w:rsidRPr="00E20542">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20542">
        <w:rPr>
          <w:rFonts w:eastAsia="Times New Roman"/>
          <w:i/>
          <w:iCs/>
          <w:noProof w:val="0"/>
          <w:color w:val="auto"/>
          <w:sz w:val="18"/>
          <w:szCs w:val="18"/>
        </w:rPr>
        <w:t>Survey</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United</w:t>
      </w:r>
      <w:r w:rsidRPr="0053232C">
        <w:rPr>
          <w:rFonts w:eastAsia="Times New Roman"/>
          <w:i/>
          <w:noProof w:val="0"/>
          <w:color w:val="auto"/>
          <w:sz w:val="18"/>
          <w:szCs w:val="18"/>
        </w:rPr>
        <w:t xml:space="preserve"> </w:t>
      </w:r>
      <w:r w:rsidRPr="00EB76E5">
        <w:rPr>
          <w:rFonts w:eastAsia="Times New Roman"/>
          <w:noProof w:val="0"/>
          <w:color w:val="auto"/>
          <w:sz w:val="18"/>
          <w:szCs w:val="18"/>
        </w:rPr>
        <w:t>States</w:t>
      </w:r>
      <w:r w:rsidRPr="0053232C">
        <w:rPr>
          <w:rFonts w:eastAsia="Times New Roman"/>
          <w:i/>
          <w:noProof w:val="0"/>
          <w:color w:val="auto"/>
          <w:sz w:val="18"/>
          <w:szCs w:val="18"/>
        </w:rPr>
        <w:t xml:space="preserve"> </w:t>
      </w:r>
      <w:r w:rsidRPr="00EB76E5">
        <w:rPr>
          <w:rFonts w:eastAsia="Times New Roman"/>
          <w:noProof w:val="0"/>
          <w:color w:val="auto"/>
          <w:sz w:val="18"/>
          <w:szCs w:val="18"/>
        </w:rPr>
        <w:t>Department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Agriculture,</w:t>
      </w:r>
      <w:r w:rsidRPr="0053232C">
        <w:rPr>
          <w:rFonts w:eastAsia="Times New Roman"/>
          <w:i/>
          <w:noProof w:val="0"/>
          <w:color w:val="auto"/>
          <w:sz w:val="18"/>
          <w:szCs w:val="18"/>
        </w:rPr>
        <w:t xml:space="preserve"> </w:t>
      </w:r>
      <w:r w:rsidRPr="00EB76E5">
        <w:rPr>
          <w:rFonts w:eastAsia="Times New Roman"/>
          <w:noProof w:val="0"/>
          <w:color w:val="auto"/>
          <w:sz w:val="18"/>
          <w:szCs w:val="18"/>
        </w:rPr>
        <w:t>Natrual</w:t>
      </w:r>
      <w:r w:rsidRPr="0053232C">
        <w:rPr>
          <w:rFonts w:eastAsia="Times New Roman"/>
          <w:i/>
          <w:noProof w:val="0"/>
          <w:color w:val="auto"/>
          <w:sz w:val="18"/>
          <w:szCs w:val="18"/>
        </w:rPr>
        <w:t xml:space="preserve"> </w:t>
      </w:r>
      <w:r w:rsidRPr="00EB76E5">
        <w:rPr>
          <w:rFonts w:eastAsia="Times New Roman"/>
          <w:noProof w:val="0"/>
          <w:color w:val="auto"/>
          <w:sz w:val="18"/>
          <w:szCs w:val="18"/>
        </w:rPr>
        <w:t>Resources</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Service</w:t>
      </w:r>
      <w:r>
        <w:rPr>
          <w:rFonts w:eastAsia="Times New Roman"/>
          <w:noProof w:val="0"/>
          <w:color w:val="auto"/>
          <w:sz w:val="18"/>
          <w:szCs w:val="18"/>
        </w:rPr>
        <w:t>:</w:t>
      </w:r>
      <w:r w:rsidRPr="0053232C">
        <w:rPr>
          <w:rFonts w:eastAsia="Times New Roman"/>
          <w:i/>
          <w:noProof w:val="0"/>
          <w:color w:val="auto"/>
          <w:sz w:val="18"/>
          <w:szCs w:val="18"/>
        </w:rPr>
        <w:t xml:space="preserve"> </w:t>
      </w:r>
      <w:r w:rsidRPr="00E20542">
        <w:rPr>
          <w:rFonts w:eastAsia="Times New Roman"/>
          <w:noProof w:val="0"/>
          <w:color w:val="auto"/>
          <w:sz w:val="18"/>
          <w:szCs w:val="18"/>
          <w:highlight w:val="yellow"/>
        </w:rPr>
        <w:t>Washington,</w:t>
      </w:r>
      <w:r w:rsidRPr="0053232C">
        <w:rPr>
          <w:rFonts w:eastAsia="Times New Roman"/>
          <w:i/>
          <w:noProof w:val="0"/>
          <w:color w:val="auto"/>
          <w:sz w:val="18"/>
          <w:szCs w:val="18"/>
          <w:highlight w:val="yellow"/>
        </w:rPr>
        <w:t xml:space="preserve"> </w:t>
      </w:r>
      <w:r w:rsidRPr="00E20542">
        <w:rPr>
          <w:rFonts w:eastAsia="Times New Roman"/>
          <w:noProof w:val="0"/>
          <w:color w:val="auto"/>
          <w:sz w:val="18"/>
          <w:szCs w:val="18"/>
          <w:highlight w:val="yellow"/>
        </w:rPr>
        <w:t>DC,</w:t>
      </w:r>
      <w:r w:rsidRPr="0053232C">
        <w:rPr>
          <w:rFonts w:eastAsia="Times New Roman"/>
          <w:i/>
          <w:noProof w:val="0"/>
          <w:color w:val="auto"/>
          <w:sz w:val="18"/>
          <w:szCs w:val="18"/>
          <w:highlight w:val="yellow"/>
        </w:rPr>
        <w:t xml:space="preserve"> </w:t>
      </w:r>
      <w:commentRangeStart w:id="147"/>
      <w:r w:rsidRPr="00E20542">
        <w:rPr>
          <w:rFonts w:eastAsia="Times New Roman"/>
          <w:noProof w:val="0"/>
          <w:color w:val="auto"/>
          <w:sz w:val="18"/>
          <w:szCs w:val="18"/>
          <w:highlight w:val="yellow"/>
        </w:rPr>
        <w:t>USA</w:t>
      </w:r>
      <w:commentRangeEnd w:id="147"/>
      <w:r>
        <w:rPr>
          <w:rStyle w:val="CommentReference"/>
        </w:rPr>
        <w:commentReference w:id="147"/>
      </w:r>
      <w:ins w:id="148" w:author="Ryan Ruggiero" w:date="2022-01-24T10:49:00Z">
        <w:r w:rsidR="007309E1">
          <w:rPr>
            <w:rFonts w:eastAsia="Times New Roman"/>
            <w:noProof w:val="0"/>
            <w:color w:val="auto"/>
            <w:sz w:val="18"/>
            <w:szCs w:val="18"/>
          </w:rPr>
          <w:t>, 2021</w:t>
        </w:r>
      </w:ins>
      <w:r w:rsidRPr="00EB76E5">
        <w:rPr>
          <w:rFonts w:eastAsia="Times New Roman"/>
          <w:noProof w:val="0"/>
          <w:color w:val="auto"/>
          <w:sz w:val="18"/>
          <w:szCs w:val="18"/>
        </w:rPr>
        <w:t>.</w:t>
      </w:r>
    </w:p>
    <w:p w14:paraId="3C9E04FF" w14:textId="25D6E9E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commentRangeStart w:id="149"/>
      <w:r w:rsidRPr="00886ABA">
        <w:rPr>
          <w:rFonts w:eastAsia="Times New Roman"/>
          <w:noProof w:val="0"/>
          <w:color w:val="auto"/>
          <w:sz w:val="18"/>
          <w:szCs w:val="18"/>
          <w:highlight w:val="red"/>
        </w:rPr>
        <w:t>N</w:t>
      </w:r>
      <w:ins w:id="150" w:author="Ryan Ruggiero" w:date="2022-01-24T10:50:00Z">
        <w:r w:rsidR="007309E1">
          <w:rPr>
            <w:rFonts w:eastAsia="Times New Roman"/>
            <w:noProof w:val="0"/>
            <w:color w:val="auto"/>
            <w:sz w:val="18"/>
            <w:szCs w:val="18"/>
            <w:highlight w:val="red"/>
          </w:rPr>
          <w:t xml:space="preserve">ational Oceanic and Atmospheric </w:t>
        </w:r>
      </w:ins>
      <w:ins w:id="151" w:author="Ryan Ruggiero" w:date="2022-01-24T10:51:00Z">
        <w:r w:rsidR="007309E1">
          <w:rPr>
            <w:rFonts w:eastAsia="Times New Roman"/>
            <w:noProof w:val="0"/>
            <w:color w:val="auto"/>
            <w:sz w:val="18"/>
            <w:szCs w:val="18"/>
            <w:highlight w:val="red"/>
          </w:rPr>
          <w:t>Administration,</w:t>
        </w:r>
      </w:ins>
      <w:del w:id="152" w:author="Ryan Ruggiero" w:date="2022-01-24T10:50:00Z">
        <w:r w:rsidRPr="00886ABA" w:rsidDel="007309E1">
          <w:rPr>
            <w:rFonts w:eastAsia="Times New Roman"/>
            <w:noProof w:val="0"/>
            <w:color w:val="auto"/>
            <w:sz w:val="18"/>
            <w:szCs w:val="18"/>
            <w:highlight w:val="red"/>
          </w:rPr>
          <w:delText>.</w:delText>
        </w:r>
      </w:del>
      <w:r w:rsidRPr="00886ABA">
        <w:rPr>
          <w:rFonts w:eastAsia="Times New Roman"/>
          <w:i/>
          <w:noProof w:val="0"/>
          <w:color w:val="auto"/>
          <w:sz w:val="18"/>
          <w:szCs w:val="18"/>
          <w:highlight w:val="red"/>
        </w:rPr>
        <w:t xml:space="preserve"> </w:t>
      </w:r>
      <w:r w:rsidRPr="00EB0A2C">
        <w:rPr>
          <w:rFonts w:eastAsia="Times New Roman"/>
          <w:noProof w:val="0"/>
          <w:color w:val="auto"/>
          <w:sz w:val="18"/>
          <w:szCs w:val="18"/>
          <w:highlight w:val="yellow"/>
        </w:rPr>
        <w:t>U</w:t>
      </w:r>
      <w:ins w:id="153" w:author="Ryan Ruggiero" w:date="2022-01-24T10:50:00Z">
        <w:r w:rsidR="007309E1">
          <w:rPr>
            <w:rFonts w:eastAsia="Times New Roman"/>
            <w:noProof w:val="0"/>
            <w:color w:val="auto"/>
            <w:sz w:val="18"/>
            <w:szCs w:val="18"/>
            <w:highlight w:val="yellow"/>
          </w:rPr>
          <w:t>nited States</w:t>
        </w:r>
      </w:ins>
      <w:del w:id="154" w:author="Ryan Ruggiero" w:date="2022-01-24T10:50:00Z">
        <w:r w:rsidRPr="00EB0A2C" w:rsidDel="007309E1">
          <w:rPr>
            <w:rFonts w:eastAsia="Times New Roman"/>
            <w:noProof w:val="0"/>
            <w:color w:val="auto"/>
            <w:sz w:val="18"/>
            <w:szCs w:val="18"/>
            <w:highlight w:val="yellow"/>
          </w:rPr>
          <w:delText>S</w:delText>
        </w:r>
      </w:del>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Department</w:t>
      </w:r>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of</w:t>
      </w:r>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Commerce</w:t>
      </w:r>
      <w:commentRangeEnd w:id="149"/>
      <w:r>
        <w:rPr>
          <w:rStyle w:val="CommentReference"/>
        </w:rPr>
        <w:commentReference w:id="149"/>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NOWData.</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EB76E5">
        <w:rPr>
          <w:rFonts w:eastAsia="Times New Roman"/>
          <w:noProof w:val="0"/>
          <w:color w:val="auto"/>
          <w:sz w:val="18"/>
          <w:szCs w:val="18"/>
        </w:rPr>
        <w:t>https://www.weather.gov/climateservices/nowdatafaq</w:t>
      </w:r>
      <w:r w:rsidRPr="0053232C">
        <w:rPr>
          <w:rFonts w:eastAsia="Times New Roman"/>
          <w:i/>
          <w:noProof w:val="0"/>
          <w:color w:val="auto"/>
          <w:sz w:val="18"/>
          <w:szCs w:val="18"/>
        </w:rPr>
        <w:t xml:space="preserve"> </w:t>
      </w:r>
      <w:r w:rsidRPr="00EB76E5">
        <w:rPr>
          <w:rFonts w:eastAsia="Times New Roman"/>
          <w:noProof w:val="0"/>
          <w:color w:val="auto"/>
          <w:sz w:val="18"/>
          <w:szCs w:val="18"/>
        </w:rPr>
        <w:t>(accessed</w:t>
      </w:r>
      <w:r w:rsidRPr="0053232C">
        <w:rPr>
          <w:rFonts w:eastAsia="Times New Roman"/>
          <w:i/>
          <w:noProof w:val="0"/>
          <w:color w:val="auto"/>
          <w:sz w:val="18"/>
          <w:szCs w:val="18"/>
        </w:rPr>
        <w:t xml:space="preserve"> </w:t>
      </w:r>
      <w:r>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17</w:t>
      </w:r>
      <w:r w:rsidRPr="0053232C">
        <w:rPr>
          <w:rFonts w:eastAsia="Times New Roman"/>
          <w:i/>
          <w:noProof w:val="0"/>
          <w:color w:val="auto"/>
          <w:sz w:val="18"/>
          <w:szCs w:val="18"/>
        </w:rPr>
        <w:t xml:space="preserve"> </w:t>
      </w:r>
      <w:r>
        <w:rPr>
          <w:rFonts w:eastAsia="Times New Roman"/>
          <w:noProof w:val="0"/>
          <w:color w:val="auto"/>
          <w:sz w:val="18"/>
          <w:szCs w:val="18"/>
        </w:rPr>
        <w:t>November</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p>
    <w:p w14:paraId="1532903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Pierzynski,</w:t>
      </w:r>
      <w:r w:rsidRPr="0053232C">
        <w:rPr>
          <w:rFonts w:eastAsia="Times New Roman"/>
          <w:i/>
          <w:noProof w:val="0"/>
          <w:color w:val="auto"/>
          <w:sz w:val="18"/>
          <w:szCs w:val="18"/>
        </w:rPr>
        <w:t xml:space="preserve"> </w:t>
      </w:r>
      <w:r>
        <w:rPr>
          <w:rFonts w:eastAsia="Times New Roman"/>
          <w:noProof w:val="0"/>
          <w:color w:val="auto"/>
          <w:sz w:val="18"/>
          <w:szCs w:val="18"/>
        </w:rPr>
        <w:t>G.M.</w:t>
      </w:r>
      <w:r w:rsidRPr="0053232C">
        <w:rPr>
          <w:rFonts w:eastAsia="Times New Roman"/>
          <w:i/>
          <w:noProof w:val="0"/>
          <w:color w:val="auto"/>
          <w:sz w:val="18"/>
          <w:szCs w:val="18"/>
        </w:rPr>
        <w:t xml:space="preserve"> </w:t>
      </w:r>
      <w:r w:rsidRPr="00A23D08">
        <w:rPr>
          <w:rFonts w:eastAsia="Times New Roman"/>
          <w:i/>
          <w:iCs/>
          <w:noProof w:val="0"/>
          <w:color w:val="auto"/>
          <w:sz w:val="18"/>
          <w:szCs w:val="18"/>
        </w:rPr>
        <w:t>Methods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of</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Analysis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for</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Soils,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Sediments,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Residuals,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Waters</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2nd</w:t>
      </w:r>
      <w:r w:rsidRPr="0053232C">
        <w:rPr>
          <w:rFonts w:eastAsia="Times New Roman"/>
          <w:i/>
          <w:noProof w:val="0"/>
          <w:color w:val="auto"/>
          <w:sz w:val="18"/>
          <w:szCs w:val="18"/>
        </w:rPr>
        <w:t xml:space="preserve"> </w:t>
      </w:r>
      <w:r w:rsidRPr="00EB76E5">
        <w:rPr>
          <w:rFonts w:eastAsia="Times New Roman"/>
          <w:noProof w:val="0"/>
          <w:color w:val="auto"/>
          <w:sz w:val="18"/>
          <w:szCs w:val="18"/>
        </w:rPr>
        <w:t>ed.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North</w:t>
      </w:r>
      <w:r w:rsidRPr="0053232C">
        <w:rPr>
          <w:rFonts w:eastAsia="Times New Roman"/>
          <w:i/>
          <w:noProof w:val="0"/>
          <w:color w:val="auto"/>
          <w:sz w:val="18"/>
          <w:szCs w:val="18"/>
        </w:rPr>
        <w:t xml:space="preserve"> </w:t>
      </w:r>
      <w:r w:rsidRPr="00EB76E5">
        <w:rPr>
          <w:rFonts w:eastAsia="Times New Roman"/>
          <w:noProof w:val="0"/>
          <w:color w:val="auto"/>
          <w:sz w:val="18"/>
          <w:szCs w:val="18"/>
        </w:rPr>
        <w:t>Carolina</w:t>
      </w:r>
      <w:r w:rsidRPr="0053232C">
        <w:rPr>
          <w:rFonts w:eastAsia="Times New Roman"/>
          <w:i/>
          <w:noProof w:val="0"/>
          <w:color w:val="auto"/>
          <w:sz w:val="18"/>
          <w:szCs w:val="18"/>
        </w:rPr>
        <w:t xml:space="preserve"> </w:t>
      </w:r>
      <w:r w:rsidRPr="00EB76E5">
        <w:rPr>
          <w:rFonts w:eastAsia="Times New Roman"/>
          <w:noProof w:val="0"/>
          <w:color w:val="auto"/>
          <w:sz w:val="18"/>
          <w:szCs w:val="18"/>
        </w:rPr>
        <w:t>State</w:t>
      </w:r>
      <w:r w:rsidRPr="0053232C">
        <w:rPr>
          <w:rFonts w:eastAsia="Times New Roman"/>
          <w:i/>
          <w:noProof w:val="0"/>
          <w:color w:val="auto"/>
          <w:sz w:val="18"/>
          <w:szCs w:val="18"/>
        </w:rPr>
        <w:t xml:space="preserve"> </w:t>
      </w:r>
      <w:r w:rsidRPr="00EB76E5">
        <w:rPr>
          <w:rFonts w:eastAsia="Times New Roman"/>
          <w:noProof w:val="0"/>
          <w:color w:val="auto"/>
          <w:sz w:val="18"/>
          <w:szCs w:val="18"/>
        </w:rPr>
        <w:t>University</w:t>
      </w:r>
      <w:r>
        <w:rPr>
          <w:rFonts w:eastAsia="Times New Roman"/>
          <w:noProof w:val="0"/>
          <w:color w:val="auto"/>
          <w:sz w:val="18"/>
          <w:szCs w:val="18"/>
        </w:rPr>
        <w:t>:</w:t>
      </w:r>
      <w:r w:rsidRPr="0053232C">
        <w:rPr>
          <w:rFonts w:eastAsia="Times New Roman"/>
          <w:i/>
          <w:noProof w:val="0"/>
          <w:color w:val="auto"/>
          <w:sz w:val="18"/>
          <w:szCs w:val="18"/>
        </w:rPr>
        <w:t xml:space="preserve"> </w:t>
      </w:r>
      <w:r w:rsidRPr="00A23D08">
        <w:rPr>
          <w:rFonts w:eastAsia="Times New Roman"/>
          <w:noProof w:val="0"/>
          <w:color w:val="auto"/>
          <w:sz w:val="18"/>
          <w:szCs w:val="18"/>
          <w:highlight w:val="yellow"/>
        </w:rPr>
        <w:t>Raleigh,</w:t>
      </w:r>
      <w:r w:rsidRPr="0053232C">
        <w:rPr>
          <w:rFonts w:eastAsia="Times New Roman"/>
          <w:i/>
          <w:noProof w:val="0"/>
          <w:color w:val="auto"/>
          <w:sz w:val="18"/>
          <w:szCs w:val="18"/>
          <w:highlight w:val="yellow"/>
        </w:rPr>
        <w:t xml:space="preserve"> </w:t>
      </w:r>
      <w:r w:rsidRPr="00A23D08">
        <w:rPr>
          <w:rFonts w:eastAsia="Times New Roman"/>
          <w:noProof w:val="0"/>
          <w:color w:val="auto"/>
          <w:sz w:val="18"/>
          <w:szCs w:val="18"/>
          <w:highlight w:val="yellow"/>
        </w:rPr>
        <w:t>NC,</w:t>
      </w:r>
      <w:r w:rsidRPr="0053232C">
        <w:rPr>
          <w:rFonts w:eastAsia="Times New Roman"/>
          <w:i/>
          <w:noProof w:val="0"/>
          <w:color w:val="auto"/>
          <w:sz w:val="18"/>
          <w:szCs w:val="18"/>
          <w:highlight w:val="yellow"/>
        </w:rPr>
        <w:t xml:space="preserve"> </w:t>
      </w:r>
      <w:r w:rsidRPr="00A23D08">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2009.</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53232C">
        <w:rPr>
          <w:rFonts w:eastAsia="Times New Roman"/>
          <w:noProof w:val="0"/>
          <w:color w:val="000000" w:themeColor="text1"/>
          <w:sz w:val="18"/>
          <w:szCs w:val="18"/>
        </w:rPr>
        <w:t>http://www.soil.ncsu.edu/sera17/publications/sera17-2/abstract.htm</w:t>
      </w:r>
      <w:r w:rsidRPr="0053232C">
        <w:rPr>
          <w:rFonts w:eastAsia="Times New Roman"/>
          <w:i/>
          <w:noProof w:val="0"/>
          <w:color w:val="auto"/>
          <w:sz w:val="18"/>
          <w:szCs w:val="18"/>
        </w:rPr>
        <w:t xml:space="preserve"> </w:t>
      </w:r>
      <w:r>
        <w:rPr>
          <w:rFonts w:eastAsia="Times New Roman"/>
          <w:noProof w:val="0"/>
          <w:color w:val="auto"/>
          <w:sz w:val="18"/>
          <w:szCs w:val="18"/>
        </w:rPr>
        <w:t>(accessed</w:t>
      </w:r>
      <w:r w:rsidRPr="0053232C">
        <w:rPr>
          <w:rFonts w:eastAsia="Times New Roman"/>
          <w:i/>
          <w:noProof w:val="0"/>
          <w:color w:val="auto"/>
          <w:sz w:val="18"/>
          <w:szCs w:val="18"/>
        </w:rPr>
        <w:t xml:space="preserve"> </w:t>
      </w:r>
      <w:r>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29</w:t>
      </w:r>
      <w:r w:rsidRPr="0053232C">
        <w:rPr>
          <w:rFonts w:eastAsia="Times New Roman"/>
          <w:i/>
          <w:noProof w:val="0"/>
          <w:color w:val="auto"/>
          <w:sz w:val="18"/>
          <w:szCs w:val="18"/>
        </w:rPr>
        <w:t xml:space="preserve"> </w:t>
      </w:r>
      <w:r w:rsidRPr="00EB76E5">
        <w:rPr>
          <w:rFonts w:eastAsia="Times New Roman"/>
          <w:noProof w:val="0"/>
          <w:color w:val="auto"/>
          <w:sz w:val="18"/>
          <w:szCs w:val="18"/>
        </w:rPr>
        <w:t>May</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r>
        <w:rPr>
          <w:rFonts w:eastAsia="Times New Roman"/>
          <w:noProof w:val="0"/>
          <w:color w:val="auto"/>
          <w:sz w:val="18"/>
          <w:szCs w:val="18"/>
        </w:rPr>
        <w:t>).</w:t>
      </w:r>
    </w:p>
    <w:p w14:paraId="4FD459B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Livingston,</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Penn,</w:t>
      </w:r>
      <w:r w:rsidRPr="0053232C">
        <w:rPr>
          <w:rFonts w:eastAsia="Times New Roman"/>
          <w:i/>
          <w:noProof w:val="0"/>
          <w:color w:val="auto"/>
          <w:sz w:val="18"/>
          <w:szCs w:val="18"/>
        </w:rPr>
        <w:t xml:space="preserve"> </w:t>
      </w:r>
      <w:r w:rsidRPr="00EB76E5">
        <w:rPr>
          <w:rFonts w:eastAsia="Times New Roman"/>
          <w:noProof w:val="0"/>
          <w:color w:val="auto"/>
          <w:sz w:val="18"/>
          <w:szCs w:val="18"/>
        </w:rPr>
        <w:t>C.J.;</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Huang,</w:t>
      </w:r>
      <w:r w:rsidRPr="0053232C">
        <w:rPr>
          <w:rFonts w:eastAsia="Times New Roman"/>
          <w:i/>
          <w:noProof w:val="0"/>
          <w:color w:val="auto"/>
          <w:sz w:val="18"/>
          <w:szCs w:val="18"/>
        </w:rPr>
        <w:t xml:space="preserve"> </w:t>
      </w:r>
      <w:r w:rsidRPr="00EB76E5">
        <w:rPr>
          <w:rFonts w:eastAsia="Times New Roman"/>
          <w:noProof w:val="0"/>
          <w:color w:val="auto"/>
          <w:sz w:val="18"/>
          <w:szCs w:val="18"/>
        </w:rPr>
        <w:t>C.-H.</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event-based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within</w:t>
      </w:r>
      <w:r w:rsidRPr="0053232C">
        <w:rPr>
          <w:rFonts w:eastAsia="Times New Roman"/>
          <w:i/>
          <w:noProof w:val="0"/>
          <w:color w:val="auto"/>
          <w:sz w:val="18"/>
          <w:szCs w:val="18"/>
        </w:rPr>
        <w:t xml:space="preserve"> </w:t>
      </w:r>
      <w:r w:rsidRPr="00EB76E5">
        <w:rPr>
          <w:rFonts w:eastAsia="Times New Roman"/>
          <w:noProof w:val="0"/>
          <w:color w:val="auto"/>
          <w:sz w:val="18"/>
          <w:szCs w:val="18"/>
        </w:rPr>
        <w:t>nested</w:t>
      </w:r>
      <w:r w:rsidRPr="0053232C">
        <w:rPr>
          <w:rFonts w:eastAsia="Times New Roman"/>
          <w:i/>
          <w:noProof w:val="0"/>
          <w:color w:val="auto"/>
          <w:sz w:val="18"/>
          <w:szCs w:val="18"/>
        </w:rPr>
        <w:t xml:space="preserve"> </w:t>
      </w:r>
      <w:r w:rsidRPr="00EB76E5">
        <w:rPr>
          <w:rFonts w:eastAsia="Times New Roman"/>
          <w:noProof w:val="0"/>
          <w:color w:val="auto"/>
          <w:sz w:val="18"/>
          <w:szCs w:val="18"/>
        </w:rPr>
        <w:t>headwater</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559</w:t>
      </w:r>
      <w:r>
        <w:rPr>
          <w:rFonts w:eastAsia="Times New Roman"/>
          <w:bCs/>
          <w:noProof w:val="0"/>
          <w:color w:val="auto"/>
          <w:sz w:val="18"/>
          <w:szCs w:val="18"/>
        </w:rPr>
        <w:t>, 749–761</w:t>
      </w:r>
      <w:r>
        <w:rPr>
          <w:rFonts w:eastAsia="Times New Roman"/>
          <w:noProof w:val="0"/>
          <w:color w:val="auto"/>
          <w:sz w:val="18"/>
          <w:szCs w:val="18"/>
        </w:rPr>
        <w:t>. https://doi.org/</w:t>
      </w:r>
      <w:r w:rsidRPr="00EB76E5">
        <w:rPr>
          <w:rFonts w:eastAsia="Times New Roman"/>
          <w:noProof w:val="0"/>
          <w:color w:val="auto"/>
          <w:sz w:val="18"/>
          <w:szCs w:val="18"/>
        </w:rPr>
        <w:t>10.1016/j.jhydrol.2018.02.079.</w:t>
      </w:r>
    </w:p>
    <w:p w14:paraId="2081938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Dingman,</w:t>
      </w:r>
      <w:r w:rsidRPr="0053232C">
        <w:rPr>
          <w:rFonts w:eastAsia="Times New Roman"/>
          <w:i/>
          <w:noProof w:val="0"/>
          <w:color w:val="auto"/>
          <w:sz w:val="18"/>
          <w:szCs w:val="18"/>
        </w:rPr>
        <w:t xml:space="preserve"> </w:t>
      </w:r>
      <w:r>
        <w:rPr>
          <w:rFonts w:eastAsia="Times New Roman"/>
          <w:noProof w:val="0"/>
          <w:color w:val="auto"/>
          <w:sz w:val="18"/>
          <w:szCs w:val="18"/>
        </w:rPr>
        <w:t>S.L.</w:t>
      </w:r>
      <w:r w:rsidRPr="0053232C">
        <w:rPr>
          <w:rFonts w:eastAsia="Times New Roman"/>
          <w:i/>
          <w:noProof w:val="0"/>
          <w:color w:val="auto"/>
          <w:sz w:val="18"/>
          <w:szCs w:val="18"/>
        </w:rPr>
        <w:t xml:space="preserve"> </w:t>
      </w:r>
      <w:r w:rsidRPr="00996A4F">
        <w:rPr>
          <w:rFonts w:eastAsia="Times New Roman"/>
          <w:i/>
          <w:iCs/>
          <w:noProof w:val="0"/>
          <w:color w:val="auto"/>
          <w:sz w:val="18"/>
          <w:szCs w:val="18"/>
        </w:rPr>
        <w:t>Physical</w:t>
      </w:r>
      <w:r w:rsidRPr="0053232C">
        <w:rPr>
          <w:rFonts w:eastAsia="Times New Roman"/>
          <w:i/>
          <w:iCs/>
          <w:noProof w:val="0"/>
          <w:color w:val="auto"/>
          <w:sz w:val="18"/>
          <w:szCs w:val="18"/>
        </w:rPr>
        <w:t xml:space="preserve"> </w:t>
      </w:r>
      <w:r w:rsidRPr="00996A4F">
        <w:rPr>
          <w:rFonts w:eastAsia="Times New Roman"/>
          <w:i/>
          <w:iCs/>
          <w:noProof w:val="0"/>
          <w:color w:val="auto"/>
          <w:sz w:val="18"/>
          <w:szCs w:val="18"/>
        </w:rPr>
        <w:t>Hydrology</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3</w:t>
      </w:r>
      <w:r>
        <w:rPr>
          <w:rFonts w:eastAsia="Times New Roman"/>
          <w:noProof w:val="0"/>
          <w:color w:val="auto"/>
          <w:sz w:val="18"/>
          <w:szCs w:val="18"/>
        </w:rPr>
        <w:t>rd</w:t>
      </w:r>
      <w:r w:rsidRPr="0053232C">
        <w:rPr>
          <w:rFonts w:eastAsia="Times New Roman"/>
          <w:i/>
          <w:noProof w:val="0"/>
          <w:color w:val="auto"/>
          <w:sz w:val="18"/>
          <w:szCs w:val="18"/>
        </w:rPr>
        <w:t xml:space="preserve"> </w:t>
      </w:r>
      <w:r w:rsidRPr="00EB76E5">
        <w:rPr>
          <w:rFonts w:eastAsia="Times New Roman"/>
          <w:noProof w:val="0"/>
          <w:color w:val="auto"/>
          <w:sz w:val="18"/>
          <w:szCs w:val="18"/>
        </w:rPr>
        <w:t>ed.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Waveland</w:t>
      </w:r>
      <w:r w:rsidRPr="0053232C">
        <w:rPr>
          <w:rFonts w:eastAsia="Times New Roman"/>
          <w:i/>
          <w:noProof w:val="0"/>
          <w:color w:val="auto"/>
          <w:sz w:val="18"/>
          <w:szCs w:val="18"/>
        </w:rPr>
        <w:t xml:space="preserve"> </w:t>
      </w:r>
      <w:r w:rsidRPr="00EB76E5">
        <w:rPr>
          <w:rFonts w:eastAsia="Times New Roman"/>
          <w:noProof w:val="0"/>
          <w:color w:val="auto"/>
          <w:sz w:val="18"/>
          <w:szCs w:val="18"/>
        </w:rPr>
        <w:t>Press</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Long</w:t>
      </w:r>
      <w:r w:rsidRPr="0053232C">
        <w:rPr>
          <w:rFonts w:eastAsia="Times New Roman"/>
          <w:i/>
          <w:noProof w:val="0"/>
          <w:color w:val="auto"/>
          <w:sz w:val="18"/>
          <w:szCs w:val="18"/>
        </w:rPr>
        <w:t xml:space="preserve"> </w:t>
      </w:r>
      <w:r w:rsidRPr="00EB76E5">
        <w:rPr>
          <w:rFonts w:eastAsia="Times New Roman"/>
          <w:noProof w:val="0"/>
          <w:color w:val="auto"/>
          <w:sz w:val="18"/>
          <w:szCs w:val="18"/>
        </w:rPr>
        <w:t>Grove</w:t>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IL,</w:t>
      </w:r>
      <w:r w:rsidRPr="0053232C">
        <w:rPr>
          <w:rFonts w:eastAsia="Times New Roman"/>
          <w:i/>
          <w:noProof w:val="0"/>
          <w:color w:val="auto"/>
          <w:sz w:val="18"/>
          <w:szCs w:val="18"/>
        </w:rPr>
        <w:t xml:space="preserve"> </w:t>
      </w:r>
      <w:r w:rsidRPr="00996A4F">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2015.</w:t>
      </w:r>
    </w:p>
    <w:p w14:paraId="260451D2" w14:textId="77777777"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Twombly,</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Faulkner,</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Hurley,</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aeration</w:t>
      </w:r>
      <w:r w:rsidRPr="0053232C">
        <w:rPr>
          <w:rFonts w:eastAsia="Times New Roman"/>
          <w:i/>
          <w:noProof w:val="0"/>
          <w:color w:val="auto"/>
          <w:sz w:val="18"/>
          <w:szCs w:val="18"/>
        </w:rPr>
        <w:t xml:space="preserve"> </w:t>
      </w:r>
      <w:r w:rsidRPr="00EB76E5">
        <w:rPr>
          <w:rFonts w:eastAsia="Times New Roman"/>
          <w:noProof w:val="0"/>
          <w:color w:val="auto"/>
          <w:sz w:val="18"/>
          <w:szCs w:val="18"/>
        </w:rPr>
        <w:t>prior</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dairy</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hydrology</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fluxes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cold</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w:t>
      </w:r>
      <w:r w:rsidRPr="0053232C">
        <w:rPr>
          <w:rFonts w:eastAsia="Times New Roman"/>
          <w:i/>
          <w:noProof w:val="0"/>
          <w:color w:val="auto"/>
          <w:sz w:val="18"/>
          <w:szCs w:val="18"/>
        </w:rPr>
        <w:t xml:space="preserve"> </w:t>
      </w:r>
      <w:r w:rsidRPr="00EB76E5">
        <w:rPr>
          <w:rFonts w:eastAsia="Times New Roman"/>
          <w:noProof w:val="0"/>
          <w:color w:val="auto"/>
          <w:sz w:val="18"/>
          <w:szCs w:val="18"/>
        </w:rPr>
        <w:t>hayland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agroecosystems.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Conserv</w:t>
      </w:r>
      <w:r>
        <w:rPr>
          <w:rFonts w:eastAsia="Times New Roman"/>
          <w:i/>
          <w:iCs/>
          <w:noProof w:val="0"/>
          <w:color w:val="auto"/>
          <w:sz w:val="18"/>
          <w:szCs w:val="18"/>
        </w:rPr>
        <w:t xml:space="preserve">. </w:t>
      </w:r>
      <w:r>
        <w:rPr>
          <w:rFonts w:eastAsia="Times New Roman"/>
          <w:b/>
          <w:bCs/>
          <w:noProof w:val="0"/>
          <w:color w:val="auto"/>
          <w:sz w:val="18"/>
          <w:szCs w:val="18"/>
        </w:rPr>
        <w:t>2021</w:t>
      </w:r>
      <w:r w:rsidRPr="00B63C40">
        <w:rPr>
          <w:rFonts w:eastAsia="Times New Roman"/>
          <w:bCs/>
          <w:noProof w:val="0"/>
          <w:color w:val="auto"/>
          <w:sz w:val="18"/>
          <w:szCs w:val="18"/>
        </w:rPr>
        <w:t xml:space="preserve">, </w:t>
      </w:r>
      <w:r w:rsidRPr="00B63C40">
        <w:rPr>
          <w:rFonts w:eastAsia="Times New Roman"/>
          <w:bCs/>
          <w:i/>
          <w:noProof w:val="0"/>
          <w:color w:val="auto"/>
          <w:sz w:val="18"/>
          <w:szCs w:val="18"/>
        </w:rPr>
        <w:t>76</w:t>
      </w:r>
      <w:r w:rsidRPr="00B63C40">
        <w:rPr>
          <w:rFonts w:eastAsia="Times New Roman"/>
          <w:bCs/>
          <w:noProof w:val="0"/>
          <w:color w:val="auto"/>
          <w:sz w:val="18"/>
          <w:szCs w:val="18"/>
        </w:rPr>
        <w:t>, 1–13</w:t>
      </w:r>
      <w:r w:rsidRPr="00B63C40">
        <w:rPr>
          <w:rFonts w:eastAsia="Times New Roman"/>
          <w:noProof w:val="0"/>
          <w:color w:val="auto"/>
          <w:sz w:val="18"/>
          <w:szCs w:val="18"/>
        </w:rPr>
        <w:t>. https://doi.org/10.2489/jswc.2021.00158.</w:t>
      </w:r>
    </w:p>
    <w:p w14:paraId="0EC3A13C" w14:textId="5B17307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Gregor,</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Malík,</w:t>
      </w:r>
      <w:r w:rsidRPr="0053232C">
        <w:rPr>
          <w:rFonts w:eastAsia="Times New Roman"/>
          <w:i/>
          <w:noProof w:val="0"/>
          <w:color w:val="auto"/>
          <w:sz w:val="18"/>
          <w:szCs w:val="18"/>
        </w:rPr>
        <w:t xml:space="preserve"> </w:t>
      </w:r>
      <w:r>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HydroOffice.</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996A4F">
        <w:rPr>
          <w:rFonts w:eastAsia="Times New Roman"/>
          <w:noProof w:val="0"/>
          <w:color w:val="000000" w:themeColor="text1"/>
          <w:sz w:val="18"/>
          <w:szCs w:val="18"/>
        </w:rPr>
        <w:t>:</w:t>
      </w:r>
      <w:r w:rsidRPr="0053232C">
        <w:rPr>
          <w:rFonts w:eastAsia="Times New Roman"/>
          <w:i/>
          <w:noProof w:val="0"/>
          <w:color w:val="000000" w:themeColor="text1"/>
          <w:sz w:val="18"/>
          <w:szCs w:val="18"/>
        </w:rPr>
        <w:t xml:space="preserve"> </w:t>
      </w:r>
      <w:r w:rsidRPr="0053232C">
        <w:rPr>
          <w:rFonts w:eastAsia="Times New Roman"/>
          <w:noProof w:val="0"/>
          <w:color w:val="000000" w:themeColor="text1"/>
          <w:sz w:val="18"/>
          <w:szCs w:val="18"/>
        </w:rPr>
        <w:t>http://hydrooffice.org/Files/UM%20RC.pdf</w:t>
      </w:r>
      <w:r w:rsidRPr="0053232C">
        <w:rPr>
          <w:rFonts w:eastAsia="Times New Roman"/>
          <w:i/>
          <w:noProof w:val="0"/>
          <w:color w:val="auto"/>
          <w:sz w:val="18"/>
          <w:szCs w:val="18"/>
        </w:rPr>
        <w:t xml:space="preserve"> </w:t>
      </w:r>
      <w:r>
        <w:rPr>
          <w:rFonts w:eastAsia="Times New Roman"/>
          <w:noProof w:val="0"/>
          <w:color w:val="auto"/>
          <w:sz w:val="18"/>
          <w:szCs w:val="18"/>
        </w:rPr>
        <w:t>(</w:t>
      </w:r>
      <w:commentRangeStart w:id="155"/>
      <w:commentRangeStart w:id="156"/>
      <w:r w:rsidRPr="00996A4F">
        <w:rPr>
          <w:rFonts w:eastAsia="Times New Roman"/>
          <w:noProof w:val="0"/>
          <w:color w:val="auto"/>
          <w:sz w:val="18"/>
          <w:szCs w:val="18"/>
          <w:highlight w:val="yellow"/>
        </w:rPr>
        <w:t>accessed</w:t>
      </w:r>
      <w:r w:rsidRPr="0053232C">
        <w:rPr>
          <w:rFonts w:eastAsia="Times New Roman"/>
          <w:i/>
          <w:noProof w:val="0"/>
          <w:color w:val="auto"/>
          <w:sz w:val="18"/>
          <w:szCs w:val="18"/>
          <w:highlight w:val="yellow"/>
        </w:rPr>
        <w:t xml:space="preserve"> </w:t>
      </w:r>
      <w:r w:rsidRPr="00996A4F">
        <w:rPr>
          <w:rFonts w:eastAsia="Times New Roman"/>
          <w:noProof w:val="0"/>
          <w:color w:val="auto"/>
          <w:sz w:val="18"/>
          <w:szCs w:val="18"/>
          <w:highlight w:val="yellow"/>
        </w:rPr>
        <w:t>on</w:t>
      </w:r>
      <w:commentRangeEnd w:id="155"/>
      <w:commentRangeEnd w:id="156"/>
      <w:r>
        <w:rPr>
          <w:rStyle w:val="CommentReference"/>
        </w:rPr>
        <w:commentReference w:id="155"/>
      </w:r>
      <w:r>
        <w:rPr>
          <w:rStyle w:val="CommentReference"/>
        </w:rPr>
        <w:commentReference w:id="156"/>
      </w:r>
      <w:ins w:id="157" w:author="Ryan Ruggiero" w:date="2022-01-24T11:46:00Z">
        <w:r w:rsidR="00AC0B4F">
          <w:rPr>
            <w:rFonts w:eastAsia="Times New Roman"/>
            <w:noProof w:val="0"/>
            <w:color w:val="auto"/>
            <w:sz w:val="18"/>
            <w:szCs w:val="18"/>
          </w:rPr>
          <w:t xml:space="preserve"> 20 March 2021</w:t>
        </w:r>
      </w:ins>
      <w:r>
        <w:rPr>
          <w:rFonts w:eastAsia="Times New Roman"/>
          <w:noProof w:val="0"/>
          <w:color w:val="auto"/>
          <w:sz w:val="18"/>
          <w:szCs w:val="18"/>
        </w:rPr>
        <w:t>).</w:t>
      </w:r>
    </w:p>
    <w:p w14:paraId="020D3A44"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Husic,</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Fox,</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Adams,</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Backus,</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Pollock,</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Agouridis,</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Inland</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atmospheric</w:t>
      </w:r>
      <w:r w:rsidRPr="0053232C">
        <w:rPr>
          <w:rFonts w:eastAsia="Times New Roman"/>
          <w:i/>
          <w:noProof w:val="0"/>
          <w:color w:val="auto"/>
          <w:sz w:val="18"/>
          <w:szCs w:val="18"/>
        </w:rPr>
        <w:t xml:space="preserve"> </w:t>
      </w:r>
      <w:r w:rsidRPr="00EB76E5">
        <w:rPr>
          <w:rFonts w:eastAsia="Times New Roman"/>
          <w:noProof w:val="0"/>
          <w:color w:val="auto"/>
          <w:sz w:val="18"/>
          <w:szCs w:val="18"/>
        </w:rPr>
        <w:t>river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tropical</w:t>
      </w:r>
      <w:r w:rsidRPr="0053232C">
        <w:rPr>
          <w:rFonts w:eastAsia="Times New Roman"/>
          <w:i/>
          <w:noProof w:val="0"/>
          <w:color w:val="auto"/>
          <w:sz w:val="18"/>
          <w:szCs w:val="18"/>
        </w:rPr>
        <w:t xml:space="preserve"> </w:t>
      </w:r>
      <w:r w:rsidRPr="00EB76E5">
        <w:rPr>
          <w:rFonts w:eastAsia="Times New Roman"/>
          <w:noProof w:val="0"/>
          <w:color w:val="auto"/>
          <w:sz w:val="18"/>
          <w:szCs w:val="18"/>
        </w:rPr>
        <w:t>cyclone</w:t>
      </w:r>
      <w:r w:rsidRPr="0053232C">
        <w:rPr>
          <w:rFonts w:eastAsia="Times New Roman"/>
          <w:i/>
          <w:noProof w:val="0"/>
          <w:color w:val="auto"/>
          <w:sz w:val="18"/>
          <w:szCs w:val="18"/>
        </w:rPr>
        <w:t xml:space="preserve"> </w:t>
      </w:r>
      <w:r w:rsidRPr="00EB76E5">
        <w:rPr>
          <w:rFonts w:eastAsia="Times New Roman"/>
          <w:noProof w:val="0"/>
          <w:color w:val="auto"/>
          <w:sz w:val="18"/>
          <w:szCs w:val="18"/>
        </w:rPr>
        <w:t>extremes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nitrate</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stable</w:t>
      </w:r>
      <w:r w:rsidRPr="0053232C">
        <w:rPr>
          <w:rFonts w:eastAsia="Times New Roman"/>
          <w:i/>
          <w:noProof w:val="0"/>
          <w:color w:val="auto"/>
          <w:sz w:val="18"/>
          <w:szCs w:val="18"/>
        </w:rPr>
        <w:t xml:space="preserve"> </w:t>
      </w:r>
      <w:r w:rsidRPr="00EB76E5">
        <w:rPr>
          <w:rFonts w:eastAsia="Times New Roman"/>
          <w:noProof w:val="0"/>
          <w:color w:val="auto"/>
          <w:sz w:val="18"/>
          <w:szCs w:val="18"/>
        </w:rPr>
        <w:t>isotope</w:t>
      </w:r>
      <w:r w:rsidRPr="0053232C">
        <w:rPr>
          <w:rFonts w:eastAsia="Times New Roman"/>
          <w:i/>
          <w:noProof w:val="0"/>
          <w:color w:val="auto"/>
          <w:sz w:val="18"/>
          <w:szCs w:val="18"/>
        </w:rPr>
        <w:t xml:space="preserve"> </w:t>
      </w:r>
      <w:r w:rsidRPr="00EB76E5">
        <w:rPr>
          <w:rFonts w:eastAsia="Times New Roman"/>
          <w:noProof w:val="0"/>
          <w:color w:val="auto"/>
          <w:sz w:val="18"/>
          <w:szCs w:val="18"/>
        </w:rPr>
        <w:t>measurements.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Earth</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sidRPr="00B63C40">
        <w:rPr>
          <w:rFonts w:eastAsia="Times New Roman"/>
          <w:bCs/>
          <w:i/>
          <w:noProof w:val="0"/>
          <w:color w:val="auto"/>
          <w:sz w:val="18"/>
          <w:szCs w:val="18"/>
        </w:rPr>
        <w:t>78</w:t>
      </w:r>
      <w:r w:rsidRPr="00B63C40">
        <w:rPr>
          <w:rFonts w:eastAsia="Times New Roman"/>
          <w:bCs/>
          <w:noProof w:val="0"/>
          <w:color w:val="auto"/>
          <w:sz w:val="18"/>
          <w:szCs w:val="18"/>
        </w:rPr>
        <w:t>, 36</w:t>
      </w:r>
      <w:r w:rsidRPr="00B63C40">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10.1007/s12665-018-8018-x.</w:t>
      </w:r>
    </w:p>
    <w:p w14:paraId="5080F06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Helmers,</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karst:</w:t>
      </w:r>
      <w:r w:rsidRPr="0053232C">
        <w:rPr>
          <w:rFonts w:eastAsia="Times New Roman"/>
          <w:i/>
          <w:noProof w:val="0"/>
          <w:color w:val="auto"/>
          <w:sz w:val="18"/>
          <w:szCs w:val="18"/>
        </w:rPr>
        <w:t xml:space="preserve"> </w:t>
      </w:r>
      <w:r w:rsidRPr="00EB76E5">
        <w:rPr>
          <w:rFonts w:eastAsia="Times New Roman"/>
          <w:noProof w:val="0"/>
          <w:color w:val="auto"/>
          <w:sz w:val="18"/>
          <w:szCs w:val="18"/>
        </w:rPr>
        <w:t>Conduit</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diffuse</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2008</w:t>
      </w:r>
      <w:r>
        <w:rPr>
          <w:rFonts w:eastAsia="Times New Roman"/>
          <w:bCs/>
          <w:noProof w:val="0"/>
          <w:color w:val="auto"/>
          <w:sz w:val="18"/>
          <w:szCs w:val="18"/>
        </w:rPr>
        <w:t xml:space="preserve">, </w:t>
      </w:r>
      <w:r>
        <w:rPr>
          <w:rFonts w:eastAsia="Times New Roman"/>
          <w:bCs/>
          <w:i/>
          <w:noProof w:val="0"/>
          <w:color w:val="auto"/>
          <w:sz w:val="18"/>
          <w:szCs w:val="18"/>
        </w:rPr>
        <w:t>349</w:t>
      </w:r>
      <w:r>
        <w:rPr>
          <w:rFonts w:eastAsia="Times New Roman"/>
          <w:bCs/>
          <w:noProof w:val="0"/>
          <w:color w:val="auto"/>
          <w:sz w:val="18"/>
          <w:szCs w:val="18"/>
        </w:rPr>
        <w:t>, 291–301</w:t>
      </w:r>
      <w:r>
        <w:rPr>
          <w:rFonts w:eastAsia="Times New Roman"/>
          <w:noProof w:val="0"/>
          <w:color w:val="auto"/>
          <w:sz w:val="18"/>
          <w:szCs w:val="18"/>
        </w:rPr>
        <w:t>. https://doi.org/</w:t>
      </w:r>
      <w:r w:rsidRPr="00EB76E5">
        <w:rPr>
          <w:rFonts w:eastAsia="Times New Roman"/>
          <w:noProof w:val="0"/>
          <w:color w:val="auto"/>
          <w:sz w:val="18"/>
          <w:szCs w:val="18"/>
        </w:rPr>
        <w:t>10.1016/j.jhydrol.2007.11.014.</w:t>
      </w:r>
    </w:p>
    <w:p w14:paraId="7D93BE57"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Cuadra,</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storms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Midwest.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98</w:t>
      </w:r>
      <w:r>
        <w:rPr>
          <w:rFonts w:eastAsia="Times New Roman"/>
          <w:bCs/>
          <w:noProof w:val="0"/>
          <w:color w:val="auto"/>
          <w:sz w:val="18"/>
          <w:szCs w:val="18"/>
        </w:rPr>
        <w:t>, 532–540</w:t>
      </w:r>
      <w:r>
        <w:rPr>
          <w:rFonts w:eastAsia="Times New Roman"/>
          <w:noProof w:val="0"/>
          <w:color w:val="auto"/>
          <w:sz w:val="18"/>
          <w:szCs w:val="18"/>
        </w:rPr>
        <w:t>. https://doi.org/</w:t>
      </w:r>
      <w:r w:rsidRPr="00EB76E5">
        <w:rPr>
          <w:rFonts w:eastAsia="Times New Roman"/>
          <w:noProof w:val="0"/>
          <w:color w:val="auto"/>
          <w:sz w:val="18"/>
          <w:szCs w:val="18"/>
        </w:rPr>
        <w:t>10.1016/j.agwat.2010.09.010.</w:t>
      </w:r>
    </w:p>
    <w:p w14:paraId="27FA0A6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Depth</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Soil-runoff</w:t>
      </w:r>
      <w:r w:rsidRPr="0053232C">
        <w:rPr>
          <w:rFonts w:eastAsia="Times New Roman"/>
          <w:i/>
          <w:noProof w:val="0"/>
          <w:color w:val="auto"/>
          <w:sz w:val="18"/>
          <w:szCs w:val="18"/>
        </w:rPr>
        <w:t xml:space="preserve"> </w:t>
      </w:r>
      <w:r w:rsidRPr="00EB76E5">
        <w:rPr>
          <w:rFonts w:eastAsia="Times New Roman"/>
          <w:noProof w:val="0"/>
          <w:color w:val="auto"/>
          <w:sz w:val="18"/>
          <w:szCs w:val="18"/>
        </w:rPr>
        <w:t>Interaction</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Affected</w:t>
      </w:r>
      <w:r w:rsidRPr="0053232C">
        <w:rPr>
          <w:rFonts w:eastAsia="Times New Roman"/>
          <w:i/>
          <w:noProof w:val="0"/>
          <w:color w:val="auto"/>
          <w:sz w:val="18"/>
          <w:szCs w:val="18"/>
        </w:rPr>
        <w:t xml:space="preserve"> </w:t>
      </w:r>
      <w:r w:rsidRPr="00EB76E5">
        <w:rPr>
          <w:rFonts w:eastAsia="Times New Roman"/>
          <w:noProof w:val="0"/>
          <w:color w:val="auto"/>
          <w:sz w:val="18"/>
          <w:szCs w:val="18"/>
        </w:rPr>
        <w:t>by</w:t>
      </w:r>
      <w:r w:rsidRPr="0053232C">
        <w:rPr>
          <w:rFonts w:eastAsia="Times New Roman"/>
          <w:i/>
          <w:noProof w:val="0"/>
          <w:color w:val="auto"/>
          <w:sz w:val="18"/>
          <w:szCs w:val="18"/>
        </w:rPr>
        <w:t xml:space="preserve"> </w:t>
      </w:r>
      <w:r w:rsidRPr="00EB76E5">
        <w:rPr>
          <w:rFonts w:eastAsia="Times New Roman"/>
          <w:noProof w:val="0"/>
          <w:color w:val="auto"/>
          <w:sz w:val="18"/>
          <w:szCs w:val="18"/>
        </w:rPr>
        <w:t>Rainfall,</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Slope,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Soc</w:t>
      </w:r>
      <w:r>
        <w:rPr>
          <w:rFonts w:eastAsia="Times New Roman"/>
          <w:i/>
          <w:iCs/>
          <w:noProof w:val="0"/>
          <w:color w:val="auto"/>
          <w:sz w:val="18"/>
          <w:szCs w:val="18"/>
        </w:rPr>
        <w:t xml:space="preserve">. </w:t>
      </w:r>
      <w:r w:rsidRPr="00EB76E5">
        <w:rPr>
          <w:rFonts w:eastAsia="Times New Roman"/>
          <w:i/>
          <w:iCs/>
          <w:noProof w:val="0"/>
          <w:color w:val="auto"/>
          <w:sz w:val="18"/>
          <w:szCs w:val="18"/>
        </w:rPr>
        <w:t>Am</w:t>
      </w:r>
      <w:r>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1985</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1010–1015</w:t>
      </w:r>
      <w:r>
        <w:rPr>
          <w:rFonts w:eastAsia="Times New Roman"/>
          <w:noProof w:val="0"/>
          <w:color w:val="auto"/>
          <w:sz w:val="18"/>
          <w:szCs w:val="18"/>
        </w:rPr>
        <w:t>. https://doi.org/</w:t>
      </w:r>
      <w:r w:rsidRPr="00EB76E5">
        <w:rPr>
          <w:rFonts w:eastAsia="Times New Roman"/>
          <w:noProof w:val="0"/>
          <w:color w:val="auto"/>
          <w:sz w:val="18"/>
          <w:szCs w:val="18"/>
        </w:rPr>
        <w:t>10.2136/sssaj1985.03615995004900040044x.</w:t>
      </w:r>
    </w:p>
    <w:p w14:paraId="3E6E5342" w14:textId="5E6A0498"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Mangiafico,</w:t>
      </w:r>
      <w:r w:rsidRPr="0053232C">
        <w:rPr>
          <w:rFonts w:eastAsia="Times New Roman"/>
          <w:i/>
          <w:noProof w:val="0"/>
          <w:color w:val="auto"/>
          <w:sz w:val="18"/>
          <w:szCs w:val="18"/>
        </w:rPr>
        <w:t xml:space="preserve"> </w:t>
      </w:r>
      <w:r>
        <w:rPr>
          <w:rFonts w:eastAsia="Times New Roman"/>
          <w:noProof w:val="0"/>
          <w:color w:val="auto"/>
          <w:sz w:val="18"/>
          <w:szCs w:val="18"/>
        </w:rPr>
        <w:t>S.S.</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Companion</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Handbook</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Biological</w:t>
      </w:r>
      <w:r w:rsidRPr="0053232C">
        <w:rPr>
          <w:rFonts w:eastAsia="Times New Roman"/>
          <w:i/>
          <w:noProof w:val="0"/>
          <w:color w:val="auto"/>
          <w:sz w:val="18"/>
          <w:szCs w:val="18"/>
        </w:rPr>
        <w:t xml:space="preserve"> </w:t>
      </w:r>
      <w:r w:rsidRPr="00EB76E5">
        <w:rPr>
          <w:rFonts w:eastAsia="Times New Roman"/>
          <w:noProof w:val="0"/>
          <w:color w:val="auto"/>
          <w:sz w:val="18"/>
          <w:szCs w:val="18"/>
        </w:rPr>
        <w:t>Statistics</w:t>
      </w:r>
      <w:r w:rsidRPr="0053232C">
        <w:rPr>
          <w:rFonts w:eastAsia="Times New Roman"/>
          <w:i/>
          <w:noProof w:val="0"/>
          <w:color w:val="auto"/>
          <w:sz w:val="18"/>
          <w:szCs w:val="18"/>
        </w:rPr>
        <w:t xml:space="preserve"> </w:t>
      </w:r>
      <w:r w:rsidRPr="00EB76E5">
        <w:rPr>
          <w:rFonts w:eastAsia="Times New Roman"/>
          <w:noProof w:val="0"/>
          <w:color w:val="auto"/>
          <w:sz w:val="18"/>
          <w:szCs w:val="18"/>
        </w:rPr>
        <w:t>Version</w:t>
      </w:r>
      <w:r w:rsidRPr="0053232C">
        <w:rPr>
          <w:rFonts w:eastAsia="Times New Roman"/>
          <w:i/>
          <w:noProof w:val="0"/>
          <w:color w:val="auto"/>
          <w:sz w:val="18"/>
          <w:szCs w:val="18"/>
        </w:rPr>
        <w:t xml:space="preserve"> </w:t>
      </w:r>
      <w:r w:rsidRPr="00EB76E5">
        <w:rPr>
          <w:rFonts w:eastAsia="Times New Roman"/>
          <w:noProof w:val="0"/>
          <w:color w:val="auto"/>
          <w:sz w:val="18"/>
          <w:szCs w:val="18"/>
        </w:rPr>
        <w:t>1.3.3.</w:t>
      </w:r>
      <w:r w:rsidRPr="0053232C">
        <w:rPr>
          <w:rFonts w:eastAsia="Times New Roman"/>
          <w:i/>
          <w:noProof w:val="0"/>
          <w:color w:val="auto"/>
          <w:sz w:val="18"/>
          <w:szCs w:val="18"/>
        </w:rPr>
        <w:t xml:space="preserve"> </w:t>
      </w:r>
      <w:r w:rsidRPr="00EB76E5">
        <w:rPr>
          <w:rFonts w:eastAsia="Times New Roman"/>
          <w:noProof w:val="0"/>
          <w:color w:val="auto"/>
          <w:sz w:val="18"/>
          <w:szCs w:val="18"/>
        </w:rPr>
        <w:t>2015.</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sidRPr="00B63C40">
        <w:rPr>
          <w:rFonts w:eastAsia="Times New Roman"/>
          <w:noProof w:val="0"/>
          <w:color w:val="auto"/>
          <w:sz w:val="18"/>
          <w:szCs w:val="18"/>
        </w:rPr>
        <w:t>online: rcompanion.org/documents/RCompanionBioStatistics.pdf</w:t>
      </w:r>
      <w:r w:rsidRPr="00B63C40">
        <w:rPr>
          <w:rFonts w:eastAsia="Times New Roman"/>
          <w:i/>
          <w:noProof w:val="0"/>
          <w:color w:val="auto"/>
          <w:sz w:val="18"/>
          <w:szCs w:val="18"/>
        </w:rPr>
        <w:t xml:space="preserve"> </w:t>
      </w:r>
      <w:r w:rsidRPr="00B63C40">
        <w:rPr>
          <w:rFonts w:eastAsia="Times New Roman"/>
          <w:noProof w:val="0"/>
          <w:color w:val="auto"/>
          <w:sz w:val="18"/>
          <w:szCs w:val="18"/>
        </w:rPr>
        <w:t>(</w:t>
      </w:r>
      <w:commentRangeStart w:id="158"/>
      <w:r w:rsidRPr="0076330A">
        <w:rPr>
          <w:rFonts w:eastAsia="Times New Roman"/>
          <w:noProof w:val="0"/>
          <w:color w:val="auto"/>
          <w:sz w:val="18"/>
          <w:szCs w:val="18"/>
          <w:highlight w:val="yellow"/>
        </w:rPr>
        <w:t>accessed</w:t>
      </w:r>
      <w:r w:rsidRPr="0076330A">
        <w:rPr>
          <w:rFonts w:eastAsia="Times New Roman"/>
          <w:i/>
          <w:noProof w:val="0"/>
          <w:color w:val="auto"/>
          <w:sz w:val="18"/>
          <w:szCs w:val="18"/>
          <w:highlight w:val="yellow"/>
        </w:rPr>
        <w:t xml:space="preserve"> </w:t>
      </w:r>
      <w:r w:rsidRPr="0076330A">
        <w:rPr>
          <w:rFonts w:eastAsia="Times New Roman"/>
          <w:noProof w:val="0"/>
          <w:color w:val="auto"/>
          <w:sz w:val="18"/>
          <w:szCs w:val="18"/>
          <w:highlight w:val="yellow"/>
        </w:rPr>
        <w:t>on</w:t>
      </w:r>
      <w:commentRangeEnd w:id="158"/>
      <w:r>
        <w:rPr>
          <w:rStyle w:val="CommentReference"/>
        </w:rPr>
        <w:commentReference w:id="158"/>
      </w:r>
      <w:ins w:id="159" w:author="Ryan Ruggiero" w:date="2022-01-24T11:47:00Z">
        <w:r w:rsidR="00AC0B4F">
          <w:rPr>
            <w:rFonts w:eastAsia="Times New Roman"/>
            <w:noProof w:val="0"/>
            <w:color w:val="auto"/>
            <w:sz w:val="18"/>
            <w:szCs w:val="18"/>
          </w:rPr>
          <w:t xml:space="preserve"> 05 July 2021</w:t>
        </w:r>
      </w:ins>
      <w:r w:rsidRPr="00B63C40">
        <w:rPr>
          <w:rFonts w:eastAsia="Times New Roman"/>
          <w:noProof w:val="0"/>
          <w:color w:val="auto"/>
          <w:sz w:val="18"/>
          <w:szCs w:val="18"/>
        </w:rPr>
        <w:t>).</w:t>
      </w:r>
    </w:p>
    <w:p w14:paraId="297CE125" w14:textId="5735832B"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000000" w:themeColor="text1"/>
          <w:sz w:val="18"/>
          <w:szCs w:val="18"/>
        </w:rPr>
      </w:pPr>
      <w:r w:rsidRPr="00B63C40">
        <w:rPr>
          <w:rFonts w:eastAsia="Times New Roman"/>
          <w:noProof w:val="0"/>
          <w:color w:val="auto"/>
          <w:sz w:val="18"/>
          <w:szCs w:val="18"/>
        </w:rPr>
        <w:t>R Core Team</w:t>
      </w:r>
      <w:r>
        <w:rPr>
          <w:rFonts w:eastAsia="Times New Roman"/>
          <w:noProof w:val="0"/>
          <w:color w:val="auto"/>
          <w:sz w:val="18"/>
          <w:szCs w:val="18"/>
        </w:rPr>
        <w:t>.</w:t>
      </w:r>
      <w:r w:rsidRPr="00B63C40">
        <w:rPr>
          <w:rFonts w:eastAsia="Times New Roman"/>
          <w:noProof w:val="0"/>
          <w:color w:val="auto"/>
          <w:sz w:val="18"/>
          <w:szCs w:val="18"/>
        </w:rPr>
        <w:t xml:space="preserve"> </w:t>
      </w:r>
      <w:r w:rsidRPr="00B63C40">
        <w:rPr>
          <w:rFonts w:eastAsia="Times New Roman"/>
          <w:i/>
          <w:iCs/>
          <w:noProof w:val="0"/>
          <w:color w:val="auto"/>
          <w:sz w:val="18"/>
          <w:szCs w:val="18"/>
        </w:rPr>
        <w:t>R: A Language and Environment for Statistical Computing</w:t>
      </w:r>
      <w:r w:rsidRPr="00B63C40">
        <w:rPr>
          <w:rFonts w:eastAsia="Times New Roman"/>
          <w:noProof w:val="0"/>
          <w:color w:val="auto"/>
          <w:sz w:val="18"/>
          <w:szCs w:val="18"/>
        </w:rPr>
        <w:t xml:space="preserve">. Vienna, Austria, 2021. </w:t>
      </w:r>
      <w:r>
        <w:rPr>
          <w:rFonts w:eastAsia="Times New Roman"/>
          <w:noProof w:val="0"/>
          <w:color w:val="auto"/>
          <w:sz w:val="18"/>
          <w:szCs w:val="18"/>
        </w:rPr>
        <w:t xml:space="preserve">Available </w:t>
      </w:r>
      <w:r w:rsidRPr="00B63C40">
        <w:rPr>
          <w:rFonts w:eastAsia="Times New Roman"/>
          <w:noProof w:val="0"/>
          <w:color w:val="000000" w:themeColor="text1"/>
          <w:sz w:val="18"/>
          <w:szCs w:val="18"/>
        </w:rPr>
        <w:t xml:space="preserve">online: </w:t>
      </w:r>
      <w:r w:rsidRPr="009361EF">
        <w:rPr>
          <w:rFonts w:eastAsia="Times New Roman"/>
          <w:noProof w:val="0"/>
          <w:sz w:val="18"/>
          <w:szCs w:val="18"/>
        </w:rPr>
        <w:t>https://www.R-project.org/</w:t>
      </w:r>
      <w:r w:rsidRPr="00B63C40">
        <w:rPr>
          <w:rFonts w:eastAsia="Times New Roman"/>
          <w:noProof w:val="0"/>
          <w:color w:val="000000" w:themeColor="text1"/>
          <w:sz w:val="18"/>
          <w:szCs w:val="18"/>
        </w:rPr>
        <w:t xml:space="preserve"> (</w:t>
      </w:r>
      <w:commentRangeStart w:id="160"/>
      <w:commentRangeStart w:id="161"/>
      <w:r w:rsidRPr="00B63C40">
        <w:rPr>
          <w:rFonts w:eastAsia="Times New Roman"/>
          <w:noProof w:val="0"/>
          <w:color w:val="000000" w:themeColor="text1"/>
          <w:sz w:val="18"/>
          <w:szCs w:val="18"/>
          <w:highlight w:val="yellow"/>
        </w:rPr>
        <w:t>accessed on</w:t>
      </w:r>
      <w:commentRangeEnd w:id="160"/>
      <w:commentRangeEnd w:id="161"/>
      <w:r>
        <w:rPr>
          <w:rStyle w:val="CommentReference"/>
        </w:rPr>
        <w:commentReference w:id="160"/>
      </w:r>
      <w:r w:rsidRPr="00B63C40">
        <w:rPr>
          <w:rStyle w:val="CommentReference"/>
          <w:color w:val="000000" w:themeColor="text1"/>
        </w:rPr>
        <w:commentReference w:id="161"/>
      </w:r>
      <w:ins w:id="162" w:author="Ryan Ruggiero" w:date="2022-01-24T11:47:00Z">
        <w:r w:rsidR="00AC0B4F">
          <w:rPr>
            <w:rFonts w:eastAsia="Times New Roman"/>
            <w:noProof w:val="0"/>
            <w:color w:val="000000" w:themeColor="text1"/>
            <w:sz w:val="18"/>
            <w:szCs w:val="18"/>
          </w:rPr>
          <w:t xml:space="preserve"> 01 February 2020</w:t>
        </w:r>
      </w:ins>
      <w:r w:rsidRPr="00B63C40">
        <w:rPr>
          <w:rFonts w:eastAsia="Times New Roman"/>
          <w:noProof w:val="0"/>
          <w:color w:val="000000" w:themeColor="text1"/>
          <w:sz w:val="18"/>
          <w:szCs w:val="18"/>
        </w:rPr>
        <w:t>).</w:t>
      </w:r>
    </w:p>
    <w:p w14:paraId="36D61DE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G.A.;</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Plach,</w:t>
      </w:r>
      <w:r w:rsidRPr="0053232C">
        <w:rPr>
          <w:rFonts w:eastAsia="Times New Roman"/>
          <w:i/>
          <w:noProof w:val="0"/>
          <w:color w:val="auto"/>
          <w:sz w:val="18"/>
          <w:szCs w:val="18"/>
        </w:rPr>
        <w:t xml:space="preserve"> </w:t>
      </w:r>
      <w:r w:rsidRPr="00EB76E5">
        <w:rPr>
          <w:rFonts w:eastAsia="Times New Roman"/>
          <w:noProof w:val="0"/>
          <w:color w:val="auto"/>
          <w:sz w:val="18"/>
          <w:szCs w:val="18"/>
        </w:rPr>
        <w:t>J.M.;</w:t>
      </w:r>
      <w:r w:rsidRPr="0053232C">
        <w:rPr>
          <w:rFonts w:eastAsia="Times New Roman"/>
          <w:i/>
          <w:noProof w:val="0"/>
          <w:color w:val="auto"/>
          <w:sz w:val="18"/>
          <w:szCs w:val="18"/>
        </w:rPr>
        <w:t xml:space="preserve"> </w:t>
      </w:r>
      <w:r w:rsidRPr="00EB76E5">
        <w:rPr>
          <w:rFonts w:eastAsia="Times New Roman"/>
          <w:noProof w:val="0"/>
          <w:color w:val="auto"/>
          <w:sz w:val="18"/>
          <w:szCs w:val="18"/>
        </w:rPr>
        <w:t>Pluer,</w:t>
      </w:r>
      <w:r w:rsidRPr="0053232C">
        <w:rPr>
          <w:rFonts w:eastAsia="Times New Roman"/>
          <w:i/>
          <w:noProof w:val="0"/>
          <w:color w:val="auto"/>
          <w:sz w:val="18"/>
          <w:szCs w:val="18"/>
        </w:rPr>
        <w:t xml:space="preserve"> </w:t>
      </w:r>
      <w:r w:rsidRPr="00EB76E5">
        <w:rPr>
          <w:rFonts w:eastAsia="Times New Roman"/>
          <w:noProof w:val="0"/>
          <w:color w:val="auto"/>
          <w:sz w:val="18"/>
          <w:szCs w:val="18"/>
        </w:rPr>
        <w:t>W.T.;</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Morison,</w:t>
      </w:r>
      <w:r w:rsidRPr="0053232C">
        <w:rPr>
          <w:rFonts w:eastAsia="Times New Roman"/>
          <w:i/>
          <w:noProof w:val="0"/>
          <w:color w:val="auto"/>
          <w:sz w:val="18"/>
          <w:szCs w:val="18"/>
        </w:rPr>
        <w:t xml:space="preserve"> </w:t>
      </w:r>
      <w:r w:rsidRPr="00EB76E5">
        <w:rPr>
          <w:rFonts w:eastAsia="Times New Roman"/>
          <w:noProof w:val="0"/>
          <w:color w:val="auto"/>
          <w:sz w:val="18"/>
          <w:szCs w:val="18"/>
        </w:rPr>
        <w:t>M.Q.;</w:t>
      </w:r>
      <w:r w:rsidRPr="0053232C">
        <w:rPr>
          <w:rFonts w:eastAsia="Times New Roman"/>
          <w:i/>
          <w:noProof w:val="0"/>
          <w:color w:val="auto"/>
          <w:sz w:val="18"/>
          <w:szCs w:val="18"/>
        </w:rPr>
        <w:t xml:space="preserve"> </w:t>
      </w:r>
      <w:r w:rsidRPr="00EB76E5">
        <w:rPr>
          <w:rFonts w:eastAsia="Times New Roman"/>
          <w:noProof w:val="0"/>
          <w:color w:val="auto"/>
          <w:sz w:val="18"/>
          <w:szCs w:val="18"/>
        </w:rPr>
        <w:t>Tang,</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Evaluating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Response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B63C40">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48</w:t>
      </w:r>
      <w:r>
        <w:rPr>
          <w:rFonts w:eastAsia="Times New Roman"/>
          <w:bCs/>
          <w:noProof w:val="0"/>
          <w:color w:val="auto"/>
          <w:sz w:val="18"/>
          <w:szCs w:val="18"/>
        </w:rPr>
        <w:t>, 1347–1355</w:t>
      </w:r>
      <w:r>
        <w:rPr>
          <w:rFonts w:eastAsia="Times New Roman"/>
          <w:noProof w:val="0"/>
          <w:color w:val="auto"/>
          <w:sz w:val="18"/>
          <w:szCs w:val="18"/>
        </w:rPr>
        <w:t>. https://doi.org/</w:t>
      </w:r>
      <w:r w:rsidRPr="00EB76E5">
        <w:rPr>
          <w:rFonts w:eastAsia="Times New Roman"/>
          <w:noProof w:val="0"/>
          <w:color w:val="auto"/>
          <w:sz w:val="18"/>
          <w:szCs w:val="18"/>
        </w:rPr>
        <w:t>10.2134/jeq2019.02.0060.</w:t>
      </w:r>
    </w:p>
    <w:p w14:paraId="4F473D54"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Van</w:t>
      </w:r>
      <w:r w:rsidRPr="0053232C">
        <w:rPr>
          <w:rFonts w:eastAsia="Times New Roman"/>
          <w:i/>
          <w:noProof w:val="0"/>
          <w:color w:val="auto"/>
          <w:sz w:val="18"/>
          <w:szCs w:val="18"/>
        </w:rPr>
        <w:t xml:space="preserve"> </w:t>
      </w:r>
      <w:r w:rsidRPr="00EB76E5">
        <w:rPr>
          <w:rFonts w:eastAsia="Times New Roman"/>
          <w:noProof w:val="0"/>
          <w:color w:val="auto"/>
          <w:sz w:val="18"/>
          <w:szCs w:val="18"/>
        </w:rPr>
        <w:t>Esbroeck,</w:t>
      </w:r>
      <w:r w:rsidRPr="0053232C">
        <w:rPr>
          <w:rFonts w:eastAsia="Times New Roman"/>
          <w:i/>
          <w:noProof w:val="0"/>
          <w:color w:val="auto"/>
          <w:sz w:val="18"/>
          <w:szCs w:val="18"/>
        </w:rPr>
        <w:t xml:space="preserve"> </w:t>
      </w:r>
      <w:r w:rsidRPr="00EB76E5">
        <w:rPr>
          <w:rFonts w:eastAsia="Times New Roman"/>
          <w:noProof w:val="0"/>
          <w:color w:val="auto"/>
          <w:sz w:val="18"/>
          <w:szCs w:val="18"/>
        </w:rPr>
        <w:t>C.J.;</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Brunke,</w:t>
      </w:r>
      <w:r w:rsidRPr="0053232C">
        <w:rPr>
          <w:rFonts w:eastAsia="Times New Roman"/>
          <w:i/>
          <w:noProof w:val="0"/>
          <w:color w:val="auto"/>
          <w:sz w:val="18"/>
          <w:szCs w:val="18"/>
        </w:rPr>
        <w:t xml:space="preserve"> </w:t>
      </w:r>
      <w:r w:rsidRPr="00EB76E5">
        <w:rPr>
          <w:rFonts w:eastAsia="Times New Roman"/>
          <w:noProof w:val="0"/>
          <w:color w:val="auto"/>
          <w:sz w:val="18"/>
          <w:szCs w:val="18"/>
        </w:rPr>
        <w:t>R.I.;</w:t>
      </w:r>
      <w:r w:rsidRPr="0053232C">
        <w:rPr>
          <w:rFonts w:eastAsia="Times New Roman"/>
          <w:i/>
          <w:noProof w:val="0"/>
          <w:color w:val="auto"/>
          <w:sz w:val="18"/>
          <w:szCs w:val="18"/>
        </w:rPr>
        <w:t xml:space="preserve"> </w:t>
      </w:r>
      <w:r w:rsidRPr="00EB76E5">
        <w:rPr>
          <w:rFonts w:eastAsia="Times New Roman"/>
          <w:noProof w:val="0"/>
          <w:color w:val="auto"/>
          <w:sz w:val="18"/>
          <w:szCs w:val="18"/>
        </w:rPr>
        <w:t>McKague,</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Annual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cold</w:t>
      </w:r>
      <w:r w:rsidRPr="0053232C">
        <w:rPr>
          <w:rFonts w:eastAsia="Times New Roman"/>
          <w:i/>
          <w:noProof w:val="0"/>
          <w:color w:val="auto"/>
          <w:sz w:val="18"/>
          <w:szCs w:val="18"/>
        </w:rPr>
        <w:t xml:space="preserve"> </w:t>
      </w:r>
      <w:r w:rsidRPr="00EB76E5">
        <w:rPr>
          <w:rFonts w:eastAsia="Times New Roman"/>
          <w:noProof w:val="0"/>
          <w:color w:val="auto"/>
          <w:sz w:val="18"/>
          <w:szCs w:val="18"/>
        </w:rPr>
        <w:t>temperate</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Great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Lakes</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1271–1280</w:t>
      </w:r>
      <w:r>
        <w:rPr>
          <w:rFonts w:eastAsia="Times New Roman"/>
          <w:noProof w:val="0"/>
          <w:color w:val="auto"/>
          <w:sz w:val="18"/>
          <w:szCs w:val="18"/>
        </w:rPr>
        <w:t>. https://doi.org/</w:t>
      </w:r>
      <w:r w:rsidRPr="00EB76E5">
        <w:rPr>
          <w:rFonts w:eastAsia="Times New Roman"/>
          <w:noProof w:val="0"/>
          <w:color w:val="auto"/>
          <w:sz w:val="18"/>
          <w:szCs w:val="18"/>
        </w:rPr>
        <w:t>10.1016/j.jglr.2015.12.014.</w:t>
      </w:r>
    </w:p>
    <w:p w14:paraId="7B08A1B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Tiessen,</w:t>
      </w:r>
      <w:r w:rsidRPr="0053232C">
        <w:rPr>
          <w:rFonts w:eastAsia="Times New Roman"/>
          <w:i/>
          <w:noProof w:val="0"/>
          <w:color w:val="auto"/>
          <w:sz w:val="18"/>
          <w:szCs w:val="18"/>
        </w:rPr>
        <w:t xml:space="preserve"> </w:t>
      </w:r>
      <w:r w:rsidRPr="00EB76E5">
        <w:rPr>
          <w:rFonts w:eastAsia="Times New Roman"/>
          <w:noProof w:val="0"/>
          <w:color w:val="auto"/>
          <w:sz w:val="18"/>
          <w:szCs w:val="18"/>
        </w:rPr>
        <w:t>K.H.D.;</w:t>
      </w:r>
      <w:r w:rsidRPr="0053232C">
        <w:rPr>
          <w:rFonts w:eastAsia="Times New Roman"/>
          <w:i/>
          <w:noProof w:val="0"/>
          <w:color w:val="auto"/>
          <w:sz w:val="18"/>
          <w:szCs w:val="18"/>
        </w:rPr>
        <w:t xml:space="preserve"> </w:t>
      </w:r>
      <w:r w:rsidRPr="00EB76E5">
        <w:rPr>
          <w:rFonts w:eastAsia="Times New Roman"/>
          <w:noProof w:val="0"/>
          <w:color w:val="auto"/>
          <w:sz w:val="18"/>
          <w:szCs w:val="18"/>
        </w:rPr>
        <w:t>Elliott,</w:t>
      </w:r>
      <w:r w:rsidRPr="0053232C">
        <w:rPr>
          <w:rFonts w:eastAsia="Times New Roman"/>
          <w:i/>
          <w:noProof w:val="0"/>
          <w:color w:val="auto"/>
          <w:sz w:val="18"/>
          <w:szCs w:val="18"/>
        </w:rPr>
        <w:t xml:space="preserve"> </w:t>
      </w:r>
      <w:r w:rsidRPr="00EB76E5">
        <w:rPr>
          <w:rFonts w:eastAsia="Times New Roman"/>
          <w:noProof w:val="0"/>
          <w:color w:val="auto"/>
          <w:sz w:val="18"/>
          <w:szCs w:val="18"/>
        </w:rPr>
        <w:t>J.A.;</w:t>
      </w:r>
      <w:r w:rsidRPr="0053232C">
        <w:rPr>
          <w:rFonts w:eastAsia="Times New Roman"/>
          <w:i/>
          <w:noProof w:val="0"/>
          <w:color w:val="auto"/>
          <w:sz w:val="18"/>
          <w:szCs w:val="18"/>
        </w:rPr>
        <w:t xml:space="preserve"> </w:t>
      </w:r>
      <w:r w:rsidRPr="00EB76E5">
        <w:rPr>
          <w:rFonts w:eastAsia="Times New Roman"/>
          <w:noProof w:val="0"/>
          <w:color w:val="auto"/>
          <w:sz w:val="18"/>
          <w:szCs w:val="18"/>
        </w:rPr>
        <w:t>Yarotski,</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Lobb,</w:t>
      </w:r>
      <w:r w:rsidRPr="0053232C">
        <w:rPr>
          <w:rFonts w:eastAsia="Times New Roman"/>
          <w:i/>
          <w:noProof w:val="0"/>
          <w:color w:val="auto"/>
          <w:sz w:val="18"/>
          <w:szCs w:val="18"/>
        </w:rPr>
        <w:t xml:space="preserve"> </w:t>
      </w:r>
      <w:r w:rsidRPr="00EB76E5">
        <w:rPr>
          <w:rFonts w:eastAsia="Times New Roman"/>
          <w:noProof w:val="0"/>
          <w:color w:val="auto"/>
          <w:sz w:val="18"/>
          <w:szCs w:val="18"/>
        </w:rPr>
        <w:t>D.A.;</w:t>
      </w:r>
      <w:r w:rsidRPr="0053232C">
        <w:rPr>
          <w:rFonts w:eastAsia="Times New Roman"/>
          <w:i/>
          <w:noProof w:val="0"/>
          <w:color w:val="auto"/>
          <w:sz w:val="18"/>
          <w:szCs w:val="18"/>
        </w:rPr>
        <w:t xml:space="preserve"> </w:t>
      </w:r>
      <w:r w:rsidRPr="00EB76E5">
        <w:rPr>
          <w:rFonts w:eastAsia="Times New Roman"/>
          <w:noProof w:val="0"/>
          <w:color w:val="auto"/>
          <w:sz w:val="18"/>
          <w:szCs w:val="18"/>
        </w:rPr>
        <w:t>Flaten,</w:t>
      </w:r>
      <w:r w:rsidRPr="0053232C">
        <w:rPr>
          <w:rFonts w:eastAsia="Times New Roman"/>
          <w:i/>
          <w:noProof w:val="0"/>
          <w:color w:val="auto"/>
          <w:sz w:val="18"/>
          <w:szCs w:val="18"/>
        </w:rPr>
        <w:t xml:space="preserve"> </w:t>
      </w:r>
      <w:r w:rsidRPr="00EB76E5">
        <w:rPr>
          <w:rFonts w:eastAsia="Times New Roman"/>
          <w:noProof w:val="0"/>
          <w:color w:val="auto"/>
          <w:sz w:val="18"/>
          <w:szCs w:val="18"/>
        </w:rPr>
        <w:t>D.N.;</w:t>
      </w:r>
      <w:r w:rsidRPr="0053232C">
        <w:rPr>
          <w:rFonts w:eastAsia="Times New Roman"/>
          <w:i/>
          <w:noProof w:val="0"/>
          <w:color w:val="auto"/>
          <w:sz w:val="18"/>
          <w:szCs w:val="18"/>
        </w:rPr>
        <w:t xml:space="preserve"> </w:t>
      </w:r>
      <w:r w:rsidRPr="00EB76E5">
        <w:rPr>
          <w:rFonts w:eastAsia="Times New Roman"/>
          <w:noProof w:val="0"/>
          <w:color w:val="auto"/>
          <w:sz w:val="18"/>
          <w:szCs w:val="18"/>
        </w:rPr>
        <w:t>Glozier,</w:t>
      </w:r>
      <w:r w:rsidRPr="0053232C">
        <w:rPr>
          <w:rFonts w:eastAsia="Times New Roman"/>
          <w:i/>
          <w:noProof w:val="0"/>
          <w:color w:val="auto"/>
          <w:sz w:val="18"/>
          <w:szCs w:val="18"/>
        </w:rPr>
        <w:t xml:space="preserve"> </w:t>
      </w:r>
      <w:r w:rsidRPr="00EB76E5">
        <w:rPr>
          <w:rFonts w:eastAsia="Times New Roman"/>
          <w:noProof w:val="0"/>
          <w:color w:val="auto"/>
          <w:sz w:val="18"/>
          <w:szCs w:val="18"/>
        </w:rPr>
        <w:t>N.E.</w:t>
      </w:r>
      <w:r w:rsidRPr="0053232C">
        <w:rPr>
          <w:rFonts w:eastAsia="Times New Roman"/>
          <w:i/>
          <w:noProof w:val="0"/>
          <w:color w:val="auto"/>
          <w:sz w:val="18"/>
          <w:szCs w:val="18"/>
        </w:rPr>
        <w:t xml:space="preserve"> </w:t>
      </w:r>
      <w:r w:rsidRPr="00EB76E5">
        <w:rPr>
          <w:rFonts w:eastAsia="Times New Roman"/>
          <w:noProof w:val="0"/>
          <w:color w:val="auto"/>
          <w:sz w:val="18"/>
          <w:szCs w:val="18"/>
        </w:rPr>
        <w:t>Conventional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Influence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Canadian</w:t>
      </w:r>
      <w:r w:rsidRPr="0053232C">
        <w:rPr>
          <w:rFonts w:eastAsia="Times New Roman"/>
          <w:i/>
          <w:noProof w:val="0"/>
          <w:color w:val="auto"/>
          <w:sz w:val="18"/>
          <w:szCs w:val="18"/>
        </w:rPr>
        <w:t xml:space="preserve"> </w:t>
      </w:r>
      <w:r w:rsidRPr="00EB76E5">
        <w:rPr>
          <w:rFonts w:eastAsia="Times New Roman"/>
          <w:noProof w:val="0"/>
          <w:color w:val="auto"/>
          <w:sz w:val="18"/>
          <w:szCs w:val="18"/>
        </w:rPr>
        <w:t>Prairies.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2010</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964–980</w:t>
      </w:r>
      <w:r>
        <w:rPr>
          <w:rFonts w:eastAsia="Times New Roman"/>
          <w:noProof w:val="0"/>
          <w:color w:val="auto"/>
          <w:sz w:val="18"/>
          <w:szCs w:val="18"/>
        </w:rPr>
        <w:t>. https://doi.org/</w:t>
      </w:r>
      <w:r w:rsidRPr="00EB76E5">
        <w:rPr>
          <w:rFonts w:eastAsia="Times New Roman"/>
          <w:noProof w:val="0"/>
          <w:color w:val="auto"/>
          <w:sz w:val="18"/>
          <w:szCs w:val="18"/>
        </w:rPr>
        <w:t>10.2134/jeq2009.0219.</w:t>
      </w:r>
    </w:p>
    <w:p w14:paraId="1531FB4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Hubbard,</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Soyeux,</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solute</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across</w:t>
      </w:r>
      <w:r w:rsidRPr="0053232C">
        <w:rPr>
          <w:rFonts w:eastAsia="Times New Roman"/>
          <w:i/>
          <w:noProof w:val="0"/>
          <w:color w:val="auto"/>
          <w:sz w:val="18"/>
          <w:szCs w:val="18"/>
        </w:rPr>
        <w:t xml:space="preserve"> </w:t>
      </w:r>
      <w:r w:rsidRPr="00EB76E5">
        <w:rPr>
          <w:rFonts w:eastAsia="Times New Roman"/>
          <w:noProof w:val="0"/>
          <w:color w:val="auto"/>
          <w:sz w:val="18"/>
          <w:szCs w:val="18"/>
        </w:rPr>
        <w:t>land</w:t>
      </w:r>
      <w:r w:rsidRPr="0053232C">
        <w:rPr>
          <w:rFonts w:eastAsia="Times New Roman"/>
          <w:i/>
          <w:noProof w:val="0"/>
          <w:color w:val="auto"/>
          <w:sz w:val="18"/>
          <w:szCs w:val="18"/>
        </w:rPr>
        <w:t xml:space="preserve"> </w:t>
      </w:r>
      <w:r w:rsidRPr="00EB76E5">
        <w:rPr>
          <w:rFonts w:eastAsia="Times New Roman"/>
          <w:noProof w:val="0"/>
          <w:color w:val="auto"/>
          <w:sz w:val="18"/>
          <w:szCs w:val="18"/>
        </w:rPr>
        <w:t>uses</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storms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glaciated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Midwest.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2009</w:t>
      </w:r>
      <w:r>
        <w:rPr>
          <w:rFonts w:eastAsia="Times New Roman"/>
          <w:bCs/>
          <w:noProof w:val="0"/>
          <w:color w:val="auto"/>
          <w:sz w:val="18"/>
          <w:szCs w:val="18"/>
        </w:rPr>
        <w:t xml:space="preserve">, </w:t>
      </w:r>
      <w:r>
        <w:rPr>
          <w:rFonts w:eastAsia="Times New Roman"/>
          <w:bCs/>
          <w:i/>
          <w:noProof w:val="0"/>
          <w:color w:val="auto"/>
          <w:sz w:val="18"/>
          <w:szCs w:val="18"/>
        </w:rPr>
        <w:t>376</w:t>
      </w:r>
      <w:r>
        <w:rPr>
          <w:rFonts w:eastAsia="Times New Roman"/>
          <w:bCs/>
          <w:noProof w:val="0"/>
          <w:color w:val="auto"/>
          <w:sz w:val="18"/>
          <w:szCs w:val="18"/>
        </w:rPr>
        <w:t>, 34–47</w:t>
      </w:r>
      <w:r>
        <w:rPr>
          <w:rFonts w:eastAsia="Times New Roman"/>
          <w:noProof w:val="0"/>
          <w:color w:val="auto"/>
          <w:sz w:val="18"/>
          <w:szCs w:val="18"/>
        </w:rPr>
        <w:t>. https://doi.org/</w:t>
      </w:r>
      <w:r w:rsidRPr="00EB76E5">
        <w:rPr>
          <w:rFonts w:eastAsia="Times New Roman"/>
          <w:noProof w:val="0"/>
          <w:color w:val="auto"/>
          <w:sz w:val="18"/>
          <w:szCs w:val="18"/>
        </w:rPr>
        <w:t>10.1016/j.jhydrol.2009.07.013.</w:t>
      </w:r>
    </w:p>
    <w:p w14:paraId="3980783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Livingston,</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Heathman,</w:t>
      </w:r>
      <w:r w:rsidRPr="0053232C">
        <w:rPr>
          <w:rFonts w:eastAsia="Times New Roman"/>
          <w:i/>
          <w:noProof w:val="0"/>
          <w:color w:val="auto"/>
          <w:sz w:val="18"/>
          <w:szCs w:val="18"/>
        </w:rPr>
        <w:t xml:space="preserve"> </w:t>
      </w:r>
      <w:r w:rsidRPr="00EB76E5">
        <w:rPr>
          <w:rFonts w:eastAsia="Times New Roman"/>
          <w:noProof w:val="0"/>
          <w:color w:val="auto"/>
          <w:sz w:val="18"/>
          <w:szCs w:val="18"/>
        </w:rPr>
        <w:t>G.C.;</w:t>
      </w:r>
      <w:r w:rsidRPr="0053232C">
        <w:rPr>
          <w:rFonts w:eastAsia="Times New Roman"/>
          <w:i/>
          <w:noProof w:val="0"/>
          <w:color w:val="auto"/>
          <w:sz w:val="18"/>
          <w:szCs w:val="18"/>
        </w:rPr>
        <w:t xml:space="preserve"> </w:t>
      </w:r>
      <w:r w:rsidRPr="00EB76E5">
        <w:rPr>
          <w:rFonts w:eastAsia="Times New Roman"/>
          <w:noProof w:val="0"/>
          <w:color w:val="auto"/>
          <w:sz w:val="18"/>
          <w:szCs w:val="18"/>
        </w:rPr>
        <w:t>McAfee,</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Thresholds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CF1097">
        <w:rPr>
          <w:rFonts w:eastAsia="Times New Roman"/>
          <w:noProof w:val="0"/>
          <w:color w:val="auto"/>
          <w:sz w:val="18"/>
          <w:szCs w:val="18"/>
        </w:rPr>
        <w:t>run-off</w:t>
      </w:r>
      <w:r w:rsidRPr="00CF1097">
        <w:rPr>
          <w:rFonts w:eastAsia="Times New Roman"/>
          <w:i/>
          <w:noProof w:val="0"/>
          <w:color w:val="auto"/>
          <w:sz w:val="18"/>
          <w:szCs w:val="18"/>
        </w:rPr>
        <w:t xml:space="preserve"> </w:t>
      </w:r>
      <w:r w:rsidRPr="00CF1097">
        <w:rPr>
          <w:rFonts w:eastAsia="Times New Roman"/>
          <w:noProof w:val="0"/>
          <w:color w:val="auto"/>
          <w:sz w:val="18"/>
          <w:szCs w:val="18"/>
        </w:rPr>
        <w:t>g</w:t>
      </w:r>
      <w:r w:rsidRPr="00EB76E5">
        <w:rPr>
          <w:rFonts w:eastAsia="Times New Roman"/>
          <w:noProof w:val="0"/>
          <w:color w:val="auto"/>
          <w:sz w:val="18"/>
          <w:szCs w:val="18"/>
        </w:rPr>
        <w:t>eneration</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closed</w:t>
      </w:r>
      <w:r w:rsidRPr="0053232C">
        <w:rPr>
          <w:rFonts w:eastAsia="Times New Roman"/>
          <w:i/>
          <w:noProof w:val="0"/>
          <w:color w:val="auto"/>
          <w:sz w:val="18"/>
          <w:szCs w:val="18"/>
        </w:rPr>
        <w:t xml:space="preserve"> </w:t>
      </w:r>
      <w:r w:rsidRPr="00EB76E5">
        <w:rPr>
          <w:rFonts w:eastAsia="Times New Roman"/>
          <w:noProof w:val="0"/>
          <w:color w:val="auto"/>
          <w:sz w:val="18"/>
          <w:szCs w:val="18"/>
        </w:rPr>
        <w:t>depression.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33</w:t>
      </w:r>
      <w:r>
        <w:rPr>
          <w:rFonts w:eastAsia="Times New Roman"/>
          <w:bCs/>
          <w:noProof w:val="0"/>
          <w:color w:val="auto"/>
          <w:sz w:val="18"/>
          <w:szCs w:val="18"/>
        </w:rPr>
        <w:t>, 2408–2421</w:t>
      </w:r>
      <w:r>
        <w:rPr>
          <w:rFonts w:eastAsia="Times New Roman"/>
          <w:noProof w:val="0"/>
          <w:color w:val="auto"/>
          <w:sz w:val="18"/>
          <w:szCs w:val="18"/>
        </w:rPr>
        <w:t>. https://doi.org/</w:t>
      </w:r>
      <w:r w:rsidRPr="00EB76E5">
        <w:rPr>
          <w:rFonts w:eastAsia="Times New Roman"/>
          <w:noProof w:val="0"/>
          <w:color w:val="auto"/>
          <w:sz w:val="18"/>
          <w:szCs w:val="18"/>
        </w:rPr>
        <w:t>10.1002/hyp.13477.</w:t>
      </w:r>
    </w:p>
    <w:p w14:paraId="109128D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Contributions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Systematic</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Watershed-Scale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44</w:t>
      </w:r>
      <w:r>
        <w:rPr>
          <w:rFonts w:eastAsia="Times New Roman"/>
          <w:bCs/>
          <w:noProof w:val="0"/>
          <w:color w:val="auto"/>
          <w:sz w:val="18"/>
          <w:szCs w:val="18"/>
        </w:rPr>
        <w:t>, 486–494</w:t>
      </w:r>
      <w:r>
        <w:rPr>
          <w:rFonts w:eastAsia="Times New Roman"/>
          <w:noProof w:val="0"/>
          <w:color w:val="auto"/>
          <w:sz w:val="18"/>
          <w:szCs w:val="18"/>
        </w:rPr>
        <w:t>. https://doi.org/</w:t>
      </w:r>
      <w:r w:rsidRPr="00EB76E5">
        <w:rPr>
          <w:rFonts w:eastAsia="Times New Roman"/>
          <w:noProof w:val="0"/>
          <w:color w:val="auto"/>
          <w:sz w:val="18"/>
          <w:szCs w:val="18"/>
        </w:rPr>
        <w:t>10.2134/jeq2014.04.0149.</w:t>
      </w:r>
    </w:p>
    <w:p w14:paraId="2BD82C1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Roseberg,</w:t>
      </w:r>
      <w:r w:rsidRPr="0053232C">
        <w:rPr>
          <w:rFonts w:eastAsia="Times New Roman"/>
          <w:i/>
          <w:noProof w:val="0"/>
          <w:color w:val="auto"/>
          <w:sz w:val="18"/>
          <w:szCs w:val="18"/>
        </w:rPr>
        <w:t xml:space="preserve"> </w:t>
      </w:r>
      <w:r w:rsidRPr="00EB76E5">
        <w:rPr>
          <w:rFonts w:eastAsia="Times New Roman"/>
          <w:noProof w:val="0"/>
          <w:color w:val="auto"/>
          <w:sz w:val="18"/>
          <w:szCs w:val="18"/>
        </w:rPr>
        <w:t>R.J.;</w:t>
      </w:r>
      <w:r w:rsidRPr="0053232C">
        <w:rPr>
          <w:rFonts w:eastAsia="Times New Roman"/>
          <w:i/>
          <w:noProof w:val="0"/>
          <w:color w:val="auto"/>
          <w:sz w:val="18"/>
          <w:szCs w:val="18"/>
        </w:rPr>
        <w:t xml:space="preserve"> </w:t>
      </w:r>
      <w:r w:rsidRPr="00EB76E5">
        <w:rPr>
          <w:rFonts w:eastAsia="Times New Roman"/>
          <w:noProof w:val="0"/>
          <w:color w:val="auto"/>
          <w:sz w:val="18"/>
          <w:szCs w:val="18"/>
        </w:rPr>
        <w:t>Selker,</w:t>
      </w:r>
      <w:r w:rsidRPr="0053232C">
        <w:rPr>
          <w:rFonts w:eastAsia="Times New Roman"/>
          <w:i/>
          <w:noProof w:val="0"/>
          <w:color w:val="auto"/>
          <w:sz w:val="18"/>
          <w:szCs w:val="18"/>
        </w:rPr>
        <w:t xml:space="preserve"> </w:t>
      </w:r>
      <w:r w:rsidRPr="00EB76E5">
        <w:rPr>
          <w:rFonts w:eastAsia="Times New Roman"/>
          <w:noProof w:val="0"/>
          <w:color w:val="auto"/>
          <w:sz w:val="18"/>
          <w:szCs w:val="18"/>
        </w:rPr>
        <w:t>J.S.</w:t>
      </w:r>
      <w:r w:rsidRPr="0053232C">
        <w:rPr>
          <w:rFonts w:eastAsia="Times New Roman"/>
          <w:i/>
          <w:noProof w:val="0"/>
          <w:color w:val="auto"/>
          <w:sz w:val="18"/>
          <w:szCs w:val="18"/>
        </w:rPr>
        <w:t xml:space="preserve"> </w:t>
      </w:r>
      <w:r w:rsidRPr="00EB76E5">
        <w:rPr>
          <w:rFonts w:eastAsia="Times New Roman"/>
          <w:noProof w:val="0"/>
          <w:color w:val="auto"/>
          <w:sz w:val="18"/>
          <w:szCs w:val="18"/>
        </w:rPr>
        <w:t>Using</w:t>
      </w:r>
      <w:r w:rsidRPr="0053232C">
        <w:rPr>
          <w:rFonts w:eastAsia="Times New Roman"/>
          <w:i/>
          <w:noProof w:val="0"/>
          <w:color w:val="auto"/>
          <w:sz w:val="18"/>
          <w:szCs w:val="18"/>
        </w:rPr>
        <w:t xml:space="preserve"> </w:t>
      </w:r>
      <w:r w:rsidRPr="00EB76E5">
        <w:rPr>
          <w:rFonts w:eastAsia="Times New Roman"/>
          <w:noProof w:val="0"/>
          <w:color w:val="auto"/>
          <w:sz w:val="18"/>
          <w:szCs w:val="18"/>
        </w:rPr>
        <w:t>microsprinkler</w:t>
      </w:r>
      <w:r w:rsidRPr="0053232C">
        <w:rPr>
          <w:rFonts w:eastAsia="Times New Roman"/>
          <w:i/>
          <w:noProof w:val="0"/>
          <w:color w:val="auto"/>
          <w:sz w:val="18"/>
          <w:szCs w:val="18"/>
        </w:rPr>
        <w:t xml:space="preserve"> </w:t>
      </w:r>
      <w:r w:rsidRPr="00EB76E5">
        <w:rPr>
          <w:rFonts w:eastAsia="Times New Roman"/>
          <w:noProof w:val="0"/>
          <w:color w:val="auto"/>
          <w:sz w:val="18"/>
          <w:szCs w:val="18"/>
        </w:rPr>
        <w:t>irrigation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reduce</w:t>
      </w:r>
      <w:r w:rsidRPr="0053232C">
        <w:rPr>
          <w:rFonts w:eastAsia="Times New Roman"/>
          <w:i/>
          <w:noProof w:val="0"/>
          <w:color w:val="auto"/>
          <w:sz w:val="18"/>
          <w:szCs w:val="18"/>
        </w:rPr>
        <w:t xml:space="preserve"> </w:t>
      </w:r>
      <w:r w:rsidRPr="00EB76E5">
        <w:rPr>
          <w:rFonts w:eastAsia="Times New Roman"/>
          <w:noProof w:val="0"/>
          <w:color w:val="auto"/>
          <w:sz w:val="18"/>
          <w:szCs w:val="18"/>
        </w:rPr>
        <w:t>leaching</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shrink/swell</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54</w:t>
      </w:r>
      <w:r>
        <w:rPr>
          <w:rFonts w:eastAsia="Times New Roman"/>
          <w:bCs/>
          <w:noProof w:val="0"/>
          <w:color w:val="auto"/>
          <w:sz w:val="18"/>
          <w:szCs w:val="18"/>
        </w:rPr>
        <w:t>, 159–171</w:t>
      </w:r>
      <w:r>
        <w:rPr>
          <w:rFonts w:eastAsia="Times New Roman"/>
          <w:noProof w:val="0"/>
          <w:color w:val="auto"/>
          <w:sz w:val="18"/>
          <w:szCs w:val="18"/>
        </w:rPr>
        <w:t>. https://doi.org/</w:t>
      </w:r>
      <w:r w:rsidRPr="00EB76E5">
        <w:rPr>
          <w:rFonts w:eastAsia="Times New Roman"/>
          <w:noProof w:val="0"/>
          <w:color w:val="auto"/>
          <w:sz w:val="18"/>
          <w:szCs w:val="18"/>
        </w:rPr>
        <w:t>10.1016/s0378-3774(01)00150-0.</w:t>
      </w:r>
    </w:p>
    <w:p w14:paraId="1F20A82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Poon,</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Whalen,</w:t>
      </w:r>
      <w:r w:rsidRPr="0053232C">
        <w:rPr>
          <w:rFonts w:eastAsia="Times New Roman"/>
          <w:i/>
          <w:noProof w:val="0"/>
          <w:color w:val="auto"/>
          <w:sz w:val="18"/>
          <w:szCs w:val="18"/>
        </w:rPr>
        <w:t xml:space="preserve"> </w:t>
      </w:r>
      <w:r w:rsidRPr="00EB76E5">
        <w:rPr>
          <w:rFonts w:eastAsia="Times New Roman"/>
          <w:noProof w:val="0"/>
          <w:color w:val="auto"/>
          <w:sz w:val="18"/>
          <w:szCs w:val="18"/>
        </w:rPr>
        <w:t>J.K.;</w:t>
      </w:r>
      <w:r w:rsidRPr="0053232C">
        <w:rPr>
          <w:rFonts w:eastAsia="Times New Roman"/>
          <w:i/>
          <w:noProof w:val="0"/>
          <w:color w:val="auto"/>
          <w:sz w:val="18"/>
          <w:szCs w:val="18"/>
        </w:rPr>
        <w:t xml:space="preserve"> </w:t>
      </w:r>
      <w:r w:rsidRPr="00EB76E5">
        <w:rPr>
          <w:rFonts w:eastAsia="Times New Roman"/>
          <w:noProof w:val="0"/>
          <w:color w:val="auto"/>
          <w:sz w:val="18"/>
          <w:szCs w:val="18"/>
        </w:rPr>
        <w:t>Michaud,</w:t>
      </w:r>
      <w:r w:rsidRPr="0053232C">
        <w:rPr>
          <w:rFonts w:eastAsia="Times New Roman"/>
          <w:i/>
          <w:noProof w:val="0"/>
          <w:color w:val="auto"/>
          <w:sz w:val="18"/>
          <w:szCs w:val="18"/>
        </w:rPr>
        <w:t xml:space="preserve"> </w:t>
      </w:r>
      <w:r w:rsidRPr="00EB76E5">
        <w:rPr>
          <w:rFonts w:eastAsia="Times New Roman"/>
          <w:noProof w:val="0"/>
          <w:color w:val="auto"/>
          <w:sz w:val="18"/>
          <w:szCs w:val="18"/>
        </w:rPr>
        <w:t>A.R.</w:t>
      </w:r>
      <w:r w:rsidRPr="0053232C">
        <w:rPr>
          <w:rFonts w:eastAsia="Times New Roman"/>
          <w:i/>
          <w:noProof w:val="0"/>
          <w:color w:val="auto"/>
          <w:sz w:val="18"/>
          <w:szCs w:val="18"/>
        </w:rPr>
        <w:t xml:space="preserve"> </w:t>
      </w:r>
      <w:r w:rsidRPr="00EB76E5">
        <w:rPr>
          <w:rFonts w:eastAsia="Times New Roman"/>
          <w:noProof w:val="0"/>
          <w:color w:val="auto"/>
          <w:sz w:val="18"/>
          <w:szCs w:val="18"/>
        </w:rPr>
        <w:t>Re-conceptualizing</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Assessment</w:t>
      </w:r>
      <w:r w:rsidRPr="0053232C">
        <w:rPr>
          <w:rFonts w:eastAsia="Times New Roman"/>
          <w:i/>
          <w:noProof w:val="0"/>
          <w:color w:val="auto"/>
          <w:sz w:val="18"/>
          <w:szCs w:val="18"/>
        </w:rPr>
        <w:t xml:space="preserve"> </w:t>
      </w:r>
      <w:r w:rsidRPr="00EB76E5">
        <w:rPr>
          <w:rFonts w:eastAsia="Times New Roman"/>
          <w:noProof w:val="0"/>
          <w:color w:val="auto"/>
          <w:sz w:val="18"/>
          <w:szCs w:val="18"/>
        </w:rPr>
        <w:t>Tool</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Predict</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through</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Macroporous</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Front</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Pr>
          <w:rFonts w:eastAsia="Times New Roman"/>
          <w:b/>
          <w:bCs/>
          <w:noProof w:val="0"/>
          <w:color w:val="auto"/>
          <w:sz w:val="18"/>
          <w:szCs w:val="18"/>
        </w:rPr>
        <w:t>2021</w:t>
      </w:r>
      <w:r w:rsidRPr="00CF1097">
        <w:rPr>
          <w:rFonts w:eastAsia="Times New Roman"/>
          <w:bCs/>
          <w:noProof w:val="0"/>
          <w:color w:val="auto"/>
          <w:sz w:val="18"/>
          <w:szCs w:val="18"/>
        </w:rPr>
        <w:t xml:space="preserve">, </w:t>
      </w:r>
      <w:r w:rsidRPr="00CF1097">
        <w:rPr>
          <w:rFonts w:eastAsia="Times New Roman"/>
          <w:bCs/>
          <w:i/>
          <w:noProof w:val="0"/>
          <w:color w:val="auto"/>
          <w:sz w:val="18"/>
          <w:szCs w:val="18"/>
        </w:rPr>
        <w:t>3</w:t>
      </w:r>
      <w:r w:rsidRPr="00CF1097">
        <w:rPr>
          <w:rFonts w:eastAsia="Times New Roman"/>
          <w:bCs/>
          <w:noProof w:val="0"/>
          <w:color w:val="auto"/>
          <w:sz w:val="18"/>
          <w:szCs w:val="18"/>
        </w:rPr>
        <w:t>, 704291</w:t>
      </w:r>
      <w:r w:rsidRPr="00CF1097">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10.3389/frwa.2021.704291.</w:t>
      </w:r>
    </w:p>
    <w:p w14:paraId="42E0B22B" w14:textId="77777777" w:rsidR="00564158" w:rsidRPr="00886ABA"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Messing,</w:t>
      </w:r>
      <w:r w:rsidRPr="0053232C">
        <w:rPr>
          <w:rFonts w:eastAsia="Times New Roman"/>
          <w:i/>
          <w:noProof w:val="0"/>
          <w:color w:val="auto"/>
          <w:sz w:val="18"/>
          <w:szCs w:val="18"/>
        </w:rPr>
        <w:t xml:space="preserve"> </w:t>
      </w:r>
      <w:r w:rsidRPr="00EB76E5">
        <w:rPr>
          <w:rFonts w:eastAsia="Times New Roman"/>
          <w:noProof w:val="0"/>
          <w:color w:val="auto"/>
          <w:sz w:val="18"/>
          <w:szCs w:val="18"/>
        </w:rPr>
        <w:t>I.;</w:t>
      </w:r>
      <w:r w:rsidRPr="0053232C">
        <w:rPr>
          <w:rFonts w:eastAsia="Times New Roman"/>
          <w:i/>
          <w:noProof w:val="0"/>
          <w:color w:val="auto"/>
          <w:sz w:val="18"/>
          <w:szCs w:val="18"/>
        </w:rPr>
        <w:t xml:space="preserve"> </w:t>
      </w:r>
      <w:r w:rsidRPr="00EB76E5">
        <w:rPr>
          <w:rFonts w:eastAsia="Times New Roman"/>
          <w:noProof w:val="0"/>
          <w:color w:val="auto"/>
          <w:sz w:val="18"/>
          <w:szCs w:val="18"/>
        </w:rPr>
        <w:t>Wesström,</w:t>
      </w:r>
      <w:r w:rsidRPr="0053232C">
        <w:rPr>
          <w:rFonts w:eastAsia="Times New Roman"/>
          <w:i/>
          <w:noProof w:val="0"/>
          <w:color w:val="auto"/>
          <w:sz w:val="18"/>
          <w:szCs w:val="18"/>
        </w:rPr>
        <w:t xml:space="preserve"> </w:t>
      </w:r>
      <w:r w:rsidRPr="00EB76E5">
        <w:rPr>
          <w:rFonts w:eastAsia="Times New Roman"/>
          <w:noProof w:val="0"/>
          <w:color w:val="auto"/>
          <w:sz w:val="18"/>
          <w:szCs w:val="18"/>
        </w:rPr>
        <w:t>I.</w:t>
      </w:r>
      <w:r w:rsidRPr="0053232C">
        <w:rPr>
          <w:rFonts w:eastAsia="Times New Roman"/>
          <w:i/>
          <w:noProof w:val="0"/>
          <w:color w:val="auto"/>
          <w:sz w:val="18"/>
          <w:szCs w:val="18"/>
        </w:rPr>
        <w:t xml:space="preserve"> </w:t>
      </w:r>
      <w:r w:rsidRPr="00EB76E5">
        <w:rPr>
          <w:rFonts w:eastAsia="Times New Roman"/>
          <w:noProof w:val="0"/>
          <w:color w:val="auto"/>
          <w:sz w:val="18"/>
          <w:szCs w:val="18"/>
        </w:rPr>
        <w:t>Efficiency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old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w:t>
      </w:r>
      <w:r w:rsidRPr="0053232C">
        <w:rPr>
          <w:rFonts w:eastAsia="Times New Roman"/>
          <w:i/>
          <w:noProof w:val="0"/>
          <w:color w:val="auto"/>
          <w:sz w:val="18"/>
          <w:szCs w:val="18"/>
        </w:rPr>
        <w:t xml:space="preserve"> </w:t>
      </w:r>
      <w:r w:rsidRPr="00EB76E5">
        <w:rPr>
          <w:rFonts w:eastAsia="Times New Roman"/>
          <w:noProof w:val="0"/>
          <w:color w:val="auto"/>
          <w:sz w:val="18"/>
          <w:szCs w:val="18"/>
        </w:rPr>
        <w:t>systems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high</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CF1097">
        <w:rPr>
          <w:rFonts w:eastAsia="Times New Roman"/>
          <w:noProof w:val="0"/>
          <w:color w:val="auto"/>
          <w:sz w:val="18"/>
          <w:szCs w:val="18"/>
        </w:rPr>
        <w:t>content: Differences</w:t>
      </w:r>
      <w:r w:rsidRPr="00CF1097">
        <w:rPr>
          <w:rFonts w:eastAsia="Times New Roman"/>
          <w:i/>
          <w:noProof w:val="0"/>
          <w:color w:val="auto"/>
          <w:sz w:val="18"/>
          <w:szCs w:val="18"/>
        </w:rPr>
        <w:t xml:space="preserve"> </w:t>
      </w:r>
      <w:r w:rsidRPr="00CF1097">
        <w:rPr>
          <w:rFonts w:eastAsia="Times New Roman"/>
          <w:noProof w:val="0"/>
          <w:color w:val="auto"/>
          <w:sz w:val="18"/>
          <w:szCs w:val="18"/>
        </w:rPr>
        <w:t>in</w:t>
      </w:r>
      <w:r w:rsidRPr="00CF1097">
        <w:rPr>
          <w:rFonts w:eastAsia="Times New Roman"/>
          <w:i/>
          <w:noProof w:val="0"/>
          <w:color w:val="auto"/>
          <w:sz w:val="18"/>
          <w:szCs w:val="18"/>
        </w:rPr>
        <w:t xml:space="preserve"> </w:t>
      </w:r>
      <w:r w:rsidRPr="00CF1097">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trench</w:t>
      </w:r>
      <w:r w:rsidRPr="0053232C">
        <w:rPr>
          <w:rFonts w:eastAsia="Times New Roman"/>
          <w:i/>
          <w:noProof w:val="0"/>
          <w:color w:val="auto"/>
          <w:sz w:val="18"/>
          <w:szCs w:val="18"/>
        </w:rPr>
        <w:t xml:space="preserve"> </w:t>
      </w:r>
      <w:r w:rsidRPr="00EB76E5">
        <w:rPr>
          <w:rFonts w:eastAsia="Times New Roman"/>
          <w:noProof w:val="0"/>
          <w:color w:val="auto"/>
          <w:sz w:val="18"/>
          <w:szCs w:val="18"/>
        </w:rPr>
        <w:t>backfill</w:t>
      </w:r>
      <w:r w:rsidRPr="0053232C">
        <w:rPr>
          <w:rFonts w:eastAsia="Times New Roman"/>
          <w:i/>
          <w:noProof w:val="0"/>
          <w:color w:val="auto"/>
          <w:sz w:val="18"/>
          <w:szCs w:val="18"/>
        </w:rPr>
        <w:t xml:space="preserve"> </w:t>
      </w:r>
      <w:r w:rsidRPr="00886ABA">
        <w:rPr>
          <w:rFonts w:eastAsia="Times New Roman"/>
          <w:noProof w:val="0"/>
          <w:color w:val="auto"/>
          <w:sz w:val="18"/>
          <w:szCs w:val="18"/>
        </w:rPr>
        <w:t>zone</w:t>
      </w:r>
      <w:r w:rsidRPr="00886ABA">
        <w:rPr>
          <w:rFonts w:eastAsia="Times New Roman"/>
          <w:i/>
          <w:noProof w:val="0"/>
          <w:color w:val="auto"/>
          <w:sz w:val="18"/>
          <w:szCs w:val="18"/>
        </w:rPr>
        <w:t xml:space="preserve"> </w:t>
      </w:r>
      <w:r w:rsidRPr="00886ABA">
        <w:rPr>
          <w:rFonts w:eastAsia="Times New Roman"/>
          <w:noProof w:val="0"/>
          <w:color w:val="auto"/>
          <w:sz w:val="18"/>
          <w:szCs w:val="18"/>
        </w:rPr>
        <w:t>versus</w:t>
      </w:r>
      <w:r w:rsidRPr="00886ABA">
        <w:rPr>
          <w:rFonts w:eastAsia="Times New Roman"/>
          <w:i/>
          <w:noProof w:val="0"/>
          <w:color w:val="auto"/>
          <w:sz w:val="18"/>
          <w:szCs w:val="18"/>
        </w:rPr>
        <w:t xml:space="preserve"> </w:t>
      </w:r>
      <w:r w:rsidRPr="00886ABA">
        <w:rPr>
          <w:rFonts w:eastAsia="Times New Roman"/>
          <w:noProof w:val="0"/>
          <w:color w:val="auto"/>
          <w:sz w:val="18"/>
          <w:szCs w:val="18"/>
        </w:rPr>
        <w:t>the</w:t>
      </w:r>
      <w:r w:rsidRPr="00886ABA">
        <w:rPr>
          <w:rFonts w:eastAsia="Times New Roman"/>
          <w:i/>
          <w:noProof w:val="0"/>
          <w:color w:val="auto"/>
          <w:sz w:val="18"/>
          <w:szCs w:val="18"/>
        </w:rPr>
        <w:t xml:space="preserve"> </w:t>
      </w:r>
      <w:r w:rsidRPr="00886ABA">
        <w:rPr>
          <w:rFonts w:eastAsia="Times New Roman"/>
          <w:noProof w:val="0"/>
          <w:color w:val="auto"/>
          <w:sz w:val="18"/>
          <w:szCs w:val="18"/>
        </w:rPr>
        <w:t>zone</w:t>
      </w:r>
      <w:r w:rsidRPr="00886ABA">
        <w:rPr>
          <w:rFonts w:eastAsia="Times New Roman"/>
          <w:i/>
          <w:noProof w:val="0"/>
          <w:color w:val="auto"/>
          <w:sz w:val="18"/>
          <w:szCs w:val="18"/>
        </w:rPr>
        <w:t xml:space="preserve"> </w:t>
      </w:r>
      <w:r w:rsidRPr="00886ABA">
        <w:rPr>
          <w:rFonts w:eastAsia="Times New Roman"/>
          <w:noProof w:val="0"/>
          <w:color w:val="auto"/>
          <w:sz w:val="18"/>
          <w:szCs w:val="18"/>
        </w:rPr>
        <w:t>midway</w:t>
      </w:r>
      <w:r w:rsidRPr="00886ABA">
        <w:rPr>
          <w:rFonts w:eastAsia="Times New Roman"/>
          <w:i/>
          <w:noProof w:val="0"/>
          <w:color w:val="auto"/>
          <w:sz w:val="18"/>
          <w:szCs w:val="18"/>
        </w:rPr>
        <w:t xml:space="preserve"> </w:t>
      </w:r>
      <w:r w:rsidRPr="00886ABA">
        <w:rPr>
          <w:rFonts w:eastAsia="Times New Roman"/>
          <w:noProof w:val="0"/>
          <w:color w:val="auto"/>
          <w:sz w:val="18"/>
          <w:szCs w:val="18"/>
        </w:rPr>
        <w:t>between</w:t>
      </w:r>
      <w:r w:rsidRPr="00886ABA">
        <w:rPr>
          <w:rFonts w:eastAsia="Times New Roman"/>
          <w:i/>
          <w:noProof w:val="0"/>
          <w:color w:val="auto"/>
          <w:sz w:val="18"/>
          <w:szCs w:val="18"/>
        </w:rPr>
        <w:t xml:space="preserve"> </w:t>
      </w:r>
      <w:r w:rsidRPr="00886ABA">
        <w:rPr>
          <w:rFonts w:eastAsia="Times New Roman"/>
          <w:noProof w:val="0"/>
          <w:color w:val="auto"/>
          <w:sz w:val="18"/>
          <w:szCs w:val="18"/>
        </w:rPr>
        <w:t>trenches.</w:t>
      </w:r>
      <w:r w:rsidRPr="00886ABA">
        <w:rPr>
          <w:rFonts w:eastAsia="Times New Roman"/>
          <w:i/>
          <w:noProof w:val="0"/>
          <w:color w:val="auto"/>
          <w:sz w:val="18"/>
          <w:szCs w:val="18"/>
        </w:rPr>
        <w:t xml:space="preserve"> </w:t>
      </w:r>
      <w:r w:rsidRPr="00886ABA">
        <w:rPr>
          <w:rFonts w:eastAsia="Times New Roman"/>
          <w:i/>
          <w:iCs/>
          <w:noProof w:val="0"/>
          <w:color w:val="auto"/>
          <w:sz w:val="18"/>
          <w:szCs w:val="18"/>
        </w:rPr>
        <w:t xml:space="preserve">Irrig. Drain. </w:t>
      </w:r>
      <w:r w:rsidRPr="00886ABA">
        <w:rPr>
          <w:rFonts w:eastAsia="Times New Roman"/>
          <w:b/>
          <w:bCs/>
          <w:noProof w:val="0"/>
          <w:color w:val="auto"/>
          <w:sz w:val="18"/>
          <w:szCs w:val="18"/>
        </w:rPr>
        <w:t>2006</w:t>
      </w:r>
      <w:r w:rsidRPr="00886ABA">
        <w:rPr>
          <w:rFonts w:eastAsia="Times New Roman"/>
          <w:bCs/>
          <w:noProof w:val="0"/>
          <w:color w:val="auto"/>
          <w:sz w:val="18"/>
          <w:szCs w:val="18"/>
        </w:rPr>
        <w:t xml:space="preserve">, </w:t>
      </w:r>
      <w:r w:rsidRPr="00886ABA">
        <w:rPr>
          <w:rFonts w:eastAsia="Times New Roman"/>
          <w:bCs/>
          <w:i/>
          <w:noProof w:val="0"/>
          <w:color w:val="auto"/>
          <w:sz w:val="18"/>
          <w:szCs w:val="18"/>
        </w:rPr>
        <w:t>55</w:t>
      </w:r>
      <w:r w:rsidRPr="00886ABA">
        <w:rPr>
          <w:rFonts w:eastAsia="Times New Roman"/>
          <w:bCs/>
          <w:noProof w:val="0"/>
          <w:color w:val="auto"/>
          <w:sz w:val="18"/>
          <w:szCs w:val="18"/>
        </w:rPr>
        <w:t>, 523–531</w:t>
      </w:r>
      <w:r w:rsidRPr="00886ABA">
        <w:rPr>
          <w:rFonts w:eastAsia="Times New Roman"/>
          <w:noProof w:val="0"/>
          <w:color w:val="auto"/>
          <w:sz w:val="18"/>
          <w:szCs w:val="18"/>
        </w:rPr>
        <w:t>. https://doi.org/10.1002/ird.277.</w:t>
      </w:r>
    </w:p>
    <w:p w14:paraId="4120041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886ABA">
        <w:rPr>
          <w:rFonts w:eastAsia="Times New Roman"/>
          <w:noProof w:val="0"/>
          <w:color w:val="auto"/>
          <w:sz w:val="18"/>
          <w:szCs w:val="18"/>
        </w:rPr>
        <w:t>Øgaard,</w:t>
      </w:r>
      <w:r w:rsidRPr="00886ABA">
        <w:rPr>
          <w:rFonts w:eastAsia="Times New Roman"/>
          <w:i/>
          <w:noProof w:val="0"/>
          <w:color w:val="auto"/>
          <w:sz w:val="18"/>
          <w:szCs w:val="18"/>
        </w:rPr>
        <w:t xml:space="preserve"> </w:t>
      </w:r>
      <w:r w:rsidRPr="00886ABA">
        <w:rPr>
          <w:rFonts w:eastAsia="Times New Roman"/>
          <w:noProof w:val="0"/>
          <w:color w:val="auto"/>
          <w:sz w:val="18"/>
          <w:szCs w:val="18"/>
        </w:rPr>
        <w:t>A.F.</w:t>
      </w:r>
      <w:r w:rsidRPr="00886ABA">
        <w:rPr>
          <w:rFonts w:eastAsia="Times New Roman"/>
          <w:i/>
          <w:noProof w:val="0"/>
          <w:color w:val="auto"/>
          <w:sz w:val="18"/>
          <w:szCs w:val="18"/>
        </w:rPr>
        <w:t xml:space="preserve"> </w:t>
      </w:r>
      <w:r w:rsidRPr="00886ABA">
        <w:rPr>
          <w:rFonts w:eastAsia="Times New Roman"/>
          <w:noProof w:val="0"/>
          <w:color w:val="auto"/>
          <w:sz w:val="18"/>
          <w:szCs w:val="18"/>
        </w:rPr>
        <w:t>Freezing</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thawing</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release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grass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cover</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species.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Acta</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Scand</w:t>
      </w:r>
      <w:r>
        <w:rPr>
          <w:rFonts w:eastAsia="Times New Roman"/>
          <w:i/>
          <w:iCs/>
          <w:noProof w:val="0"/>
          <w:color w:val="auto"/>
          <w:sz w:val="18"/>
          <w:szCs w:val="18"/>
        </w:rPr>
        <w:t xml:space="preserve">. </w:t>
      </w:r>
      <w:r w:rsidRPr="00EB76E5">
        <w:rPr>
          <w:rFonts w:eastAsia="Times New Roman"/>
          <w:i/>
          <w:iCs/>
          <w:noProof w:val="0"/>
          <w:color w:val="auto"/>
          <w:sz w:val="18"/>
          <w:szCs w:val="18"/>
        </w:rPr>
        <w:t>Sect</w:t>
      </w:r>
      <w:r>
        <w:rPr>
          <w:rFonts w:eastAsia="Times New Roman"/>
          <w:i/>
          <w:iCs/>
          <w:noProof w:val="0"/>
          <w:color w:val="auto"/>
          <w:sz w:val="18"/>
          <w:szCs w:val="18"/>
        </w:rPr>
        <w:t xml:space="preserve">. </w:t>
      </w:r>
      <w:r w:rsidRPr="00EB76E5">
        <w:rPr>
          <w:rFonts w:eastAsia="Times New Roman"/>
          <w:i/>
          <w:iCs/>
          <w:noProof w:val="0"/>
          <w:color w:val="auto"/>
          <w:sz w:val="18"/>
          <w:szCs w:val="18"/>
        </w:rPr>
        <w:t>B</w:t>
      </w:r>
      <w:r w:rsidRPr="00CF1097">
        <w:rPr>
          <w:rFonts w:eastAsia="Times New Roman"/>
          <w:i/>
          <w:iCs/>
          <w:noProof w:val="0"/>
          <w:color w:val="auto"/>
          <w:sz w:val="18"/>
          <w:szCs w:val="18"/>
        </w:rPr>
        <w:t>-</w:t>
      </w:r>
      <w:r w:rsidRPr="00EB76E5">
        <w:rPr>
          <w:rFonts w:eastAsia="Times New Roman"/>
          <w:i/>
          <w:iCs/>
          <w:noProof w:val="0"/>
          <w:color w:val="auto"/>
          <w:sz w:val="18"/>
          <w:szCs w:val="18"/>
        </w:rPr>
        <w:t>Plant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65</w:t>
      </w:r>
      <w:r>
        <w:rPr>
          <w:rFonts w:eastAsia="Times New Roman"/>
          <w:bCs/>
          <w:noProof w:val="0"/>
          <w:color w:val="auto"/>
          <w:sz w:val="18"/>
          <w:szCs w:val="18"/>
        </w:rPr>
        <w:t>, 529–536</w:t>
      </w:r>
      <w:r>
        <w:rPr>
          <w:rFonts w:eastAsia="Times New Roman"/>
          <w:noProof w:val="0"/>
          <w:color w:val="auto"/>
          <w:sz w:val="18"/>
          <w:szCs w:val="18"/>
        </w:rPr>
        <w:t>. https://doi.org/</w:t>
      </w:r>
      <w:r w:rsidRPr="00EB76E5">
        <w:rPr>
          <w:rFonts w:eastAsia="Times New Roman"/>
          <w:noProof w:val="0"/>
          <w:color w:val="auto"/>
          <w:sz w:val="18"/>
          <w:szCs w:val="18"/>
        </w:rPr>
        <w:t>10.1080/09064710.2015.1030444.</w:t>
      </w:r>
    </w:p>
    <w:p w14:paraId="0449085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Grant,</w:t>
      </w:r>
      <w:r w:rsidRPr="0053232C">
        <w:rPr>
          <w:rFonts w:eastAsia="Times New Roman"/>
          <w:i/>
          <w:noProof w:val="0"/>
          <w:color w:val="auto"/>
          <w:sz w:val="18"/>
          <w:szCs w:val="18"/>
        </w:rPr>
        <w:t xml:space="preserve"> </w:t>
      </w:r>
      <w:r w:rsidRPr="00EB76E5">
        <w:rPr>
          <w:rFonts w:eastAsia="Times New Roman"/>
          <w:noProof w:val="0"/>
          <w:color w:val="auto"/>
          <w:sz w:val="18"/>
          <w:szCs w:val="18"/>
        </w:rPr>
        <w:t>K.N.;</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G.A.</w:t>
      </w:r>
      <w:r w:rsidRPr="0053232C">
        <w:rPr>
          <w:rFonts w:eastAsia="Times New Roman"/>
          <w:i/>
          <w:noProof w:val="0"/>
          <w:color w:val="auto"/>
          <w:sz w:val="18"/>
          <w:szCs w:val="18"/>
        </w:rPr>
        <w:t xml:space="preserve"> </w:t>
      </w:r>
      <w:r w:rsidRPr="00EB76E5">
        <w:rPr>
          <w:rFonts w:eastAsia="Times New Roman"/>
          <w:noProof w:val="0"/>
          <w:color w:val="auto"/>
          <w:sz w:val="18"/>
          <w:szCs w:val="18"/>
        </w:rPr>
        <w:t>Differences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antecedent</w:t>
      </w:r>
      <w:r w:rsidRPr="0053232C">
        <w:rPr>
          <w:rFonts w:eastAsia="Times New Roman"/>
          <w:i/>
          <w:noProof w:val="0"/>
          <w:color w:val="auto"/>
          <w:sz w:val="18"/>
          <w:szCs w:val="18"/>
        </w:rPr>
        <w:t xml:space="preserve"> </w:t>
      </w:r>
      <w:r w:rsidRPr="00EB76E5">
        <w:rPr>
          <w:rFonts w:eastAsia="Times New Roman"/>
          <w:noProof w:val="0"/>
          <w:color w:val="auto"/>
          <w:sz w:val="18"/>
          <w:szCs w:val="18"/>
        </w:rPr>
        <w:t>moisture</w:t>
      </w:r>
      <w:r w:rsidRPr="0053232C">
        <w:rPr>
          <w:rFonts w:eastAsia="Times New Roman"/>
          <w:i/>
          <w:noProof w:val="0"/>
          <w:color w:val="auto"/>
          <w:sz w:val="18"/>
          <w:szCs w:val="18"/>
        </w:rPr>
        <w:t xml:space="preserve"> </w:t>
      </w:r>
      <w:r w:rsidRPr="00EB76E5">
        <w:rPr>
          <w:rFonts w:eastAsia="Times New Roman"/>
          <w:noProof w:val="0"/>
          <w:color w:val="auto"/>
          <w:sz w:val="18"/>
          <w:szCs w:val="18"/>
        </w:rPr>
        <w:t>conditions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texture:</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33</w:t>
      </w:r>
      <w:r>
        <w:rPr>
          <w:rFonts w:eastAsia="Times New Roman"/>
          <w:bCs/>
          <w:noProof w:val="0"/>
          <w:color w:val="auto"/>
          <w:sz w:val="18"/>
          <w:szCs w:val="18"/>
        </w:rPr>
        <w:t>, 2068–2079</w:t>
      </w:r>
      <w:r>
        <w:rPr>
          <w:rFonts w:eastAsia="Times New Roman"/>
          <w:noProof w:val="0"/>
          <w:color w:val="auto"/>
          <w:sz w:val="18"/>
          <w:szCs w:val="18"/>
        </w:rPr>
        <w:t>. https://doi.org/</w:t>
      </w:r>
      <w:r w:rsidRPr="00EB76E5">
        <w:rPr>
          <w:rFonts w:eastAsia="Times New Roman"/>
          <w:noProof w:val="0"/>
          <w:color w:val="auto"/>
          <w:sz w:val="18"/>
          <w:szCs w:val="18"/>
        </w:rPr>
        <w:t>10.1002/hyp.13454.</w:t>
      </w:r>
    </w:p>
    <w:p w14:paraId="00D10D3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Young,</w:t>
      </w:r>
      <w:r w:rsidRPr="0053232C">
        <w:rPr>
          <w:rFonts w:eastAsia="Times New Roman"/>
          <w:i/>
          <w:noProof w:val="0"/>
          <w:color w:val="auto"/>
          <w:sz w:val="18"/>
          <w:szCs w:val="18"/>
        </w:rPr>
        <w:t xml:space="preserve"> </w:t>
      </w:r>
      <w:r w:rsidRPr="00EB76E5">
        <w:rPr>
          <w:rFonts w:eastAsia="Times New Roman"/>
          <w:noProof w:val="0"/>
          <w:color w:val="auto"/>
          <w:sz w:val="18"/>
          <w:szCs w:val="18"/>
        </w:rPr>
        <w:t>M.B.;</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Fischer,</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Assessing</w:t>
      </w:r>
      <w:r w:rsidRPr="0053232C">
        <w:rPr>
          <w:rFonts w:eastAsia="Times New Roman"/>
          <w:i/>
          <w:noProof w:val="0"/>
          <w:color w:val="auto"/>
          <w:sz w:val="18"/>
          <w:szCs w:val="18"/>
        </w:rPr>
        <w:t xml:space="preserve"> </w:t>
      </w:r>
      <w:r w:rsidRPr="00EB76E5">
        <w:rPr>
          <w:rFonts w:eastAsia="Times New Roman"/>
          <w:noProof w:val="0"/>
          <w:color w:val="auto"/>
          <w:sz w:val="18"/>
          <w:szCs w:val="18"/>
        </w:rPr>
        <w:t>Intra-Event</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Using</w:t>
      </w:r>
      <w:r w:rsidRPr="0053232C">
        <w:rPr>
          <w:rFonts w:eastAsia="Times New Roman"/>
          <w:i/>
          <w:noProof w:val="0"/>
          <w:color w:val="auto"/>
          <w:sz w:val="18"/>
          <w:szCs w:val="18"/>
        </w:rPr>
        <w:t xml:space="preserve"> </w:t>
      </w:r>
      <w:r w:rsidRPr="00EB76E5">
        <w:rPr>
          <w:rFonts w:eastAsia="Times New Roman"/>
          <w:noProof w:val="0"/>
          <w:color w:val="auto"/>
          <w:sz w:val="18"/>
          <w:szCs w:val="18"/>
        </w:rPr>
        <w:t>Phosphate</w:t>
      </w:r>
      <w:r w:rsidRPr="0053232C">
        <w:rPr>
          <w:rFonts w:eastAsia="Times New Roman"/>
          <w:i/>
          <w:noProof w:val="0"/>
          <w:color w:val="auto"/>
          <w:sz w:val="18"/>
          <w:szCs w:val="18"/>
        </w:rPr>
        <w:t xml:space="preserve"> </w:t>
      </w:r>
      <w:r w:rsidRPr="00EB76E5">
        <w:rPr>
          <w:rFonts w:eastAsia="Times New Roman"/>
          <w:noProof w:val="0"/>
          <w:color w:val="auto"/>
          <w:sz w:val="18"/>
          <w:szCs w:val="18"/>
        </w:rPr>
        <w:t>Stable</w:t>
      </w:r>
      <w:r w:rsidRPr="0053232C">
        <w:rPr>
          <w:rFonts w:eastAsia="Times New Roman"/>
          <w:i/>
          <w:noProof w:val="0"/>
          <w:color w:val="auto"/>
          <w:sz w:val="18"/>
          <w:szCs w:val="18"/>
        </w:rPr>
        <w:t xml:space="preserve"> </w:t>
      </w:r>
      <w:r w:rsidRPr="00EB76E5">
        <w:rPr>
          <w:rFonts w:eastAsia="Times New Roman"/>
          <w:noProof w:val="0"/>
          <w:color w:val="auto"/>
          <w:sz w:val="18"/>
          <w:szCs w:val="18"/>
        </w:rPr>
        <w:t>Oxygen</w:t>
      </w:r>
      <w:r w:rsidRPr="0053232C">
        <w:rPr>
          <w:rFonts w:eastAsia="Times New Roman"/>
          <w:i/>
          <w:noProof w:val="0"/>
          <w:color w:val="auto"/>
          <w:sz w:val="18"/>
          <w:szCs w:val="18"/>
        </w:rPr>
        <w:t xml:space="preserve"> </w:t>
      </w:r>
      <w:r w:rsidRPr="00EB76E5">
        <w:rPr>
          <w:rFonts w:eastAsia="Times New Roman"/>
          <w:noProof w:val="0"/>
          <w:color w:val="auto"/>
          <w:sz w:val="18"/>
          <w:szCs w:val="18"/>
        </w:rPr>
        <w:t>Isotopes.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Trans</w:t>
      </w:r>
      <w:r>
        <w:rPr>
          <w:rFonts w:eastAsia="Times New Roman"/>
          <w:i/>
          <w:iCs/>
          <w:noProof w:val="0"/>
          <w:color w:val="auto"/>
          <w:sz w:val="18"/>
          <w:szCs w:val="18"/>
        </w:rPr>
        <w:t xml:space="preserve">. </w:t>
      </w:r>
      <w:r w:rsidRPr="00EB76E5">
        <w:rPr>
          <w:rFonts w:eastAsia="Times New Roman"/>
          <w:i/>
          <w:iCs/>
          <w:noProof w:val="0"/>
          <w:color w:val="auto"/>
          <w:sz w:val="18"/>
          <w:szCs w:val="18"/>
        </w:rPr>
        <w:t>ASABE</w:t>
      </w:r>
      <w:r w:rsidRPr="0053232C">
        <w:rPr>
          <w:rFonts w:eastAsia="Times New Roman"/>
          <w:i/>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61</w:t>
      </w:r>
      <w:r>
        <w:rPr>
          <w:rFonts w:eastAsia="Times New Roman"/>
          <w:bCs/>
          <w:noProof w:val="0"/>
          <w:color w:val="auto"/>
          <w:sz w:val="18"/>
          <w:szCs w:val="18"/>
        </w:rPr>
        <w:t>, 1379–1392</w:t>
      </w:r>
      <w:r>
        <w:rPr>
          <w:rFonts w:eastAsia="Times New Roman"/>
          <w:noProof w:val="0"/>
          <w:color w:val="auto"/>
          <w:sz w:val="18"/>
          <w:szCs w:val="18"/>
        </w:rPr>
        <w:t>. https://doi.org/</w:t>
      </w:r>
      <w:r w:rsidRPr="00EB76E5">
        <w:rPr>
          <w:rFonts w:eastAsia="Times New Roman"/>
          <w:noProof w:val="0"/>
          <w:color w:val="auto"/>
          <w:sz w:val="18"/>
          <w:szCs w:val="18"/>
        </w:rPr>
        <w:t>10.13031/trans.12804.</w:t>
      </w:r>
    </w:p>
    <w:p w14:paraId="6EF44E7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Stone,</w:t>
      </w:r>
      <w:r w:rsidRPr="0053232C">
        <w:rPr>
          <w:rFonts w:eastAsia="Times New Roman"/>
          <w:i/>
          <w:noProof w:val="0"/>
          <w:color w:val="auto"/>
          <w:sz w:val="18"/>
          <w:szCs w:val="18"/>
        </w:rPr>
        <w:t xml:space="preserve"> </w:t>
      </w:r>
      <w:r w:rsidRPr="00EB76E5">
        <w:rPr>
          <w:rFonts w:eastAsia="Times New Roman"/>
          <w:noProof w:val="0"/>
          <w:color w:val="auto"/>
          <w:sz w:val="18"/>
          <w:szCs w:val="18"/>
        </w:rPr>
        <w:t>W.W.;</w:t>
      </w:r>
      <w:r w:rsidRPr="0053232C">
        <w:rPr>
          <w:rFonts w:eastAsia="Times New Roman"/>
          <w:i/>
          <w:noProof w:val="0"/>
          <w:color w:val="auto"/>
          <w:sz w:val="18"/>
          <w:szCs w:val="18"/>
        </w:rPr>
        <w:t xml:space="preserve"> </w:t>
      </w:r>
      <w:r w:rsidRPr="00EB76E5">
        <w:rPr>
          <w:rFonts w:eastAsia="Times New Roman"/>
          <w:noProof w:val="0"/>
          <w:color w:val="auto"/>
          <w:sz w:val="18"/>
          <w:szCs w:val="18"/>
        </w:rPr>
        <w:t>Wilson,</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Estimates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Glyphosate</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2006</w:t>
      </w:r>
      <w:r>
        <w:rPr>
          <w:rFonts w:eastAsia="Times New Roman"/>
          <w:bCs/>
          <w:noProof w:val="0"/>
          <w:color w:val="auto"/>
          <w:sz w:val="18"/>
          <w:szCs w:val="18"/>
        </w:rPr>
        <w:t xml:space="preserve">, </w:t>
      </w:r>
      <w:r>
        <w:rPr>
          <w:rFonts w:eastAsia="Times New Roman"/>
          <w:bCs/>
          <w:i/>
          <w:noProof w:val="0"/>
          <w:color w:val="auto"/>
          <w:sz w:val="18"/>
          <w:szCs w:val="18"/>
        </w:rPr>
        <w:t>35</w:t>
      </w:r>
      <w:r>
        <w:rPr>
          <w:rFonts w:eastAsia="Times New Roman"/>
          <w:bCs/>
          <w:noProof w:val="0"/>
          <w:color w:val="auto"/>
          <w:sz w:val="18"/>
          <w:szCs w:val="18"/>
        </w:rPr>
        <w:t>, 1825–1835</w:t>
      </w:r>
      <w:r>
        <w:rPr>
          <w:rFonts w:eastAsia="Times New Roman"/>
          <w:noProof w:val="0"/>
          <w:color w:val="auto"/>
          <w:sz w:val="18"/>
          <w:szCs w:val="18"/>
        </w:rPr>
        <w:t>. https://doi.org/</w:t>
      </w:r>
      <w:r w:rsidRPr="00EB76E5">
        <w:rPr>
          <w:rFonts w:eastAsia="Times New Roman"/>
          <w:noProof w:val="0"/>
          <w:color w:val="auto"/>
          <w:sz w:val="18"/>
          <w:szCs w:val="18"/>
        </w:rPr>
        <w:t>10.2134/jeq2006.0068.</w:t>
      </w:r>
    </w:p>
    <w:p w14:paraId="2D723AF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NRCS</w:t>
      </w:r>
      <w:r w:rsidRPr="0053232C">
        <w:rPr>
          <w:rFonts w:eastAsia="Times New Roman"/>
          <w:i/>
          <w:noProof w:val="0"/>
          <w:color w:val="auto"/>
          <w:sz w:val="18"/>
          <w:szCs w:val="18"/>
        </w:rPr>
        <w:t xml:space="preserve"> </w:t>
      </w:r>
      <w:r w:rsidRPr="00EB76E5">
        <w:rPr>
          <w:rFonts w:eastAsia="Times New Roman"/>
          <w:noProof w:val="0"/>
          <w:color w:val="auto"/>
          <w:sz w:val="18"/>
          <w:szCs w:val="18"/>
        </w:rPr>
        <w:t>VT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UVM</w:t>
      </w:r>
      <w:r w:rsidRPr="0053232C">
        <w:rPr>
          <w:rFonts w:eastAsia="Times New Roman"/>
          <w:i/>
          <w:noProof w:val="0"/>
          <w:color w:val="auto"/>
          <w:sz w:val="18"/>
          <w:szCs w:val="18"/>
        </w:rPr>
        <w:t xml:space="preserve"> </w:t>
      </w:r>
      <w:r w:rsidRPr="00EB76E5">
        <w:rPr>
          <w:rFonts w:eastAsia="Times New Roman"/>
          <w:noProof w:val="0"/>
          <w:color w:val="auto"/>
          <w:sz w:val="18"/>
          <w:szCs w:val="18"/>
        </w:rPr>
        <w:t>Extension</w:t>
      </w:r>
      <w:r>
        <w:rPr>
          <w:rFonts w:eastAsia="Times New Roman"/>
          <w:noProof w:val="0"/>
          <w:color w:val="auto"/>
          <w:sz w:val="18"/>
          <w:szCs w:val="18"/>
        </w:rPr>
        <w:t>.</w:t>
      </w:r>
      <w:r w:rsidRPr="0053232C">
        <w:rPr>
          <w:rFonts w:eastAsia="Times New Roman"/>
          <w:i/>
          <w:noProof w:val="0"/>
          <w:color w:val="auto"/>
          <w:sz w:val="18"/>
          <w:szCs w:val="18"/>
        </w:rPr>
        <w:t xml:space="preserve"> </w:t>
      </w:r>
      <w:r w:rsidRPr="00F81298">
        <w:rPr>
          <w:rFonts w:eastAsia="Times New Roman"/>
          <w:i/>
          <w:iCs/>
          <w:noProof w:val="0"/>
          <w:color w:val="auto"/>
          <w:sz w:val="18"/>
          <w:szCs w:val="18"/>
        </w:rPr>
        <w:t>Vermont</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Index</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(VT</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P-Index)</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USDA</w:t>
      </w:r>
      <w:r>
        <w:rPr>
          <w:rFonts w:eastAsia="Times New Roman"/>
          <w:noProof w:val="0"/>
          <w:color w:val="auto"/>
          <w:sz w:val="18"/>
          <w:szCs w:val="18"/>
        </w:rPr>
        <w:t>:</w:t>
      </w:r>
      <w:r w:rsidRPr="0053232C">
        <w:rPr>
          <w:rFonts w:eastAsia="Times New Roman"/>
          <w:i/>
          <w:noProof w:val="0"/>
          <w:color w:val="auto"/>
          <w:sz w:val="18"/>
          <w:szCs w:val="18"/>
        </w:rPr>
        <w:t xml:space="preserve"> </w:t>
      </w:r>
      <w:r w:rsidRPr="00F81298">
        <w:rPr>
          <w:rFonts w:eastAsia="Times New Roman"/>
          <w:noProof w:val="0"/>
          <w:color w:val="auto"/>
          <w:sz w:val="18"/>
          <w:szCs w:val="18"/>
          <w:highlight w:val="yellow"/>
        </w:rPr>
        <w:t>Washington,</w:t>
      </w:r>
      <w:r w:rsidRPr="0053232C">
        <w:rPr>
          <w:rFonts w:eastAsia="Times New Roman"/>
          <w:i/>
          <w:noProof w:val="0"/>
          <w:color w:val="auto"/>
          <w:sz w:val="18"/>
          <w:szCs w:val="18"/>
          <w:highlight w:val="yellow"/>
        </w:rPr>
        <w:t xml:space="preserve"> </w:t>
      </w:r>
      <w:r w:rsidRPr="00F81298">
        <w:rPr>
          <w:rFonts w:eastAsia="Times New Roman"/>
          <w:noProof w:val="0"/>
          <w:color w:val="auto"/>
          <w:sz w:val="18"/>
          <w:szCs w:val="18"/>
          <w:highlight w:val="yellow"/>
        </w:rPr>
        <w:t>DC,</w:t>
      </w:r>
      <w:r w:rsidRPr="0053232C">
        <w:rPr>
          <w:rFonts w:eastAsia="Times New Roman"/>
          <w:i/>
          <w:noProof w:val="0"/>
          <w:color w:val="auto"/>
          <w:sz w:val="18"/>
          <w:szCs w:val="18"/>
          <w:highlight w:val="yellow"/>
        </w:rPr>
        <w:t xml:space="preserve"> </w:t>
      </w:r>
      <w:r w:rsidRPr="00F81298">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2020.</w:t>
      </w:r>
    </w:p>
    <w:p w14:paraId="124DDD8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Beauchemin,</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Simard,</w:t>
      </w:r>
      <w:r w:rsidRPr="0053232C">
        <w:rPr>
          <w:rFonts w:eastAsia="Times New Roman"/>
          <w:i/>
          <w:noProof w:val="0"/>
          <w:color w:val="auto"/>
          <w:sz w:val="18"/>
          <w:szCs w:val="18"/>
        </w:rPr>
        <w:t xml:space="preserve"> </w:t>
      </w:r>
      <w:r w:rsidRPr="00EB76E5">
        <w:rPr>
          <w:rFonts w:eastAsia="Times New Roman"/>
          <w:noProof w:val="0"/>
          <w:color w:val="auto"/>
          <w:sz w:val="18"/>
          <w:szCs w:val="18"/>
        </w:rPr>
        <w:t>R.R.;</w:t>
      </w:r>
      <w:r w:rsidRPr="0053232C">
        <w:rPr>
          <w:rFonts w:eastAsia="Times New Roman"/>
          <w:i/>
          <w:noProof w:val="0"/>
          <w:color w:val="auto"/>
          <w:sz w:val="18"/>
          <w:szCs w:val="18"/>
        </w:rPr>
        <w:t xml:space="preserve"> </w:t>
      </w:r>
      <w:r w:rsidRPr="00EB76E5">
        <w:rPr>
          <w:rFonts w:eastAsia="Times New Roman"/>
          <w:noProof w:val="0"/>
          <w:color w:val="auto"/>
          <w:sz w:val="18"/>
          <w:szCs w:val="18"/>
        </w:rPr>
        <w:t>Cluis,</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Forms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Twenty-Seven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1998</w:t>
      </w:r>
      <w:r>
        <w:rPr>
          <w:rFonts w:eastAsia="Times New Roman"/>
          <w:bCs/>
          <w:noProof w:val="0"/>
          <w:color w:val="auto"/>
          <w:sz w:val="18"/>
          <w:szCs w:val="18"/>
        </w:rPr>
        <w:t xml:space="preserve">, </w:t>
      </w:r>
      <w:r>
        <w:rPr>
          <w:rFonts w:eastAsia="Times New Roman"/>
          <w:bCs/>
          <w:i/>
          <w:noProof w:val="0"/>
          <w:color w:val="auto"/>
          <w:sz w:val="18"/>
          <w:szCs w:val="18"/>
        </w:rPr>
        <w:t>27</w:t>
      </w:r>
      <w:r>
        <w:rPr>
          <w:rFonts w:eastAsia="Times New Roman"/>
          <w:bCs/>
          <w:noProof w:val="0"/>
          <w:color w:val="auto"/>
          <w:sz w:val="18"/>
          <w:szCs w:val="18"/>
        </w:rPr>
        <w:t>, 721–728</w:t>
      </w:r>
      <w:r>
        <w:rPr>
          <w:rFonts w:eastAsia="Times New Roman"/>
          <w:noProof w:val="0"/>
          <w:color w:val="auto"/>
          <w:sz w:val="18"/>
          <w:szCs w:val="18"/>
        </w:rPr>
        <w:t>. https://doi.org/</w:t>
      </w:r>
      <w:r w:rsidRPr="00EB76E5">
        <w:rPr>
          <w:rFonts w:eastAsia="Times New Roman"/>
          <w:noProof w:val="0"/>
          <w:color w:val="auto"/>
          <w:sz w:val="18"/>
          <w:szCs w:val="18"/>
        </w:rPr>
        <w:t>10.2134/jeq1998.00472425002700030033x.</w:t>
      </w:r>
    </w:p>
    <w:p w14:paraId="5038EAF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Tian,</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Boitt,</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Black,</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Wakelin,</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Cai,</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Condron,</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Mass</w:t>
      </w:r>
      <w:r w:rsidRPr="0053232C">
        <w:rPr>
          <w:rFonts w:eastAsia="Times New Roman"/>
          <w:i/>
          <w:noProof w:val="0"/>
          <w:color w:val="auto"/>
          <w:sz w:val="18"/>
          <w:szCs w:val="18"/>
        </w:rPr>
        <w:t xml:space="preserve"> </w:t>
      </w:r>
      <w:r w:rsidRPr="00EB76E5">
        <w:rPr>
          <w:rFonts w:eastAsia="Times New Roman"/>
          <w:noProof w:val="0"/>
          <w:color w:val="auto"/>
          <w:sz w:val="18"/>
          <w:szCs w:val="18"/>
        </w:rPr>
        <w:t>balance</w:t>
      </w:r>
      <w:r w:rsidRPr="0053232C">
        <w:rPr>
          <w:rFonts w:eastAsia="Times New Roman"/>
          <w:i/>
          <w:noProof w:val="0"/>
          <w:color w:val="auto"/>
          <w:sz w:val="18"/>
          <w:szCs w:val="18"/>
        </w:rPr>
        <w:t xml:space="preserve"> </w:t>
      </w:r>
      <w:r w:rsidRPr="00EB76E5">
        <w:rPr>
          <w:rFonts w:eastAsia="Times New Roman"/>
          <w:noProof w:val="0"/>
          <w:color w:val="auto"/>
          <w:sz w:val="18"/>
          <w:szCs w:val="18"/>
        </w:rPr>
        <w:t>assessment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fertilizer</w:t>
      </w:r>
      <w:r w:rsidRPr="0053232C">
        <w:rPr>
          <w:rFonts w:eastAsia="Times New Roman"/>
          <w:i/>
          <w:noProof w:val="0"/>
          <w:color w:val="auto"/>
          <w:sz w:val="18"/>
          <w:szCs w:val="18"/>
        </w:rPr>
        <w:t xml:space="preserve"> </w:t>
      </w:r>
      <w:r w:rsidRPr="00EB76E5">
        <w:rPr>
          <w:rFonts w:eastAsia="Times New Roman"/>
          <w:noProof w:val="0"/>
          <w:color w:val="auto"/>
          <w:sz w:val="18"/>
          <w:szCs w:val="18"/>
        </w:rPr>
        <w:t>trial</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57</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superphosphate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under</w:t>
      </w:r>
      <w:r w:rsidRPr="0053232C">
        <w:rPr>
          <w:rFonts w:eastAsia="Times New Roman"/>
          <w:i/>
          <w:noProof w:val="0"/>
          <w:color w:val="auto"/>
          <w:sz w:val="18"/>
          <w:szCs w:val="18"/>
        </w:rPr>
        <w:t xml:space="preserve"> </w:t>
      </w:r>
      <w:r w:rsidRPr="00EB76E5">
        <w:rPr>
          <w:rFonts w:eastAsia="Times New Roman"/>
          <w:noProof w:val="0"/>
          <w:color w:val="auto"/>
          <w:sz w:val="18"/>
          <w:szCs w:val="18"/>
        </w:rPr>
        <w:t>irrigated</w:t>
      </w:r>
      <w:r w:rsidRPr="0053232C">
        <w:rPr>
          <w:rFonts w:eastAsia="Times New Roman"/>
          <w:i/>
          <w:noProof w:val="0"/>
          <w:color w:val="auto"/>
          <w:sz w:val="18"/>
          <w:szCs w:val="18"/>
        </w:rPr>
        <w:t xml:space="preserve"> </w:t>
      </w:r>
      <w:r w:rsidRPr="00EB76E5">
        <w:rPr>
          <w:rFonts w:eastAsia="Times New Roman"/>
          <w:noProof w:val="0"/>
          <w:color w:val="auto"/>
          <w:sz w:val="18"/>
          <w:szCs w:val="18"/>
        </w:rPr>
        <w:t>grazed</w:t>
      </w:r>
      <w:r w:rsidRPr="0053232C">
        <w:rPr>
          <w:rFonts w:eastAsia="Times New Roman"/>
          <w:i/>
          <w:noProof w:val="0"/>
          <w:color w:val="auto"/>
          <w:sz w:val="18"/>
          <w:szCs w:val="18"/>
        </w:rPr>
        <w:t xml:space="preserve"> </w:t>
      </w:r>
      <w:r w:rsidRPr="00EB76E5">
        <w:rPr>
          <w:rFonts w:eastAsia="Times New Roman"/>
          <w:noProof w:val="0"/>
          <w:color w:val="auto"/>
          <w:sz w:val="18"/>
          <w:szCs w:val="18"/>
        </w:rPr>
        <w:t>pasture.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Nutr</w:t>
      </w:r>
      <w:r>
        <w:rPr>
          <w:rFonts w:eastAsia="Times New Roman"/>
          <w:i/>
          <w:iCs/>
          <w:noProof w:val="0"/>
          <w:color w:val="auto"/>
          <w:sz w:val="18"/>
          <w:szCs w:val="18"/>
        </w:rPr>
        <w:t xml:space="preserve">. </w:t>
      </w:r>
      <w:r w:rsidRPr="00EB76E5">
        <w:rPr>
          <w:rFonts w:eastAsia="Times New Roman"/>
          <w:i/>
          <w:iCs/>
          <w:noProof w:val="0"/>
          <w:color w:val="auto"/>
          <w:sz w:val="18"/>
          <w:szCs w:val="18"/>
        </w:rPr>
        <w:t>Cycl</w:t>
      </w:r>
      <w:r>
        <w:rPr>
          <w:rFonts w:eastAsia="Times New Roman"/>
          <w:i/>
          <w:iCs/>
          <w:noProof w:val="0"/>
          <w:color w:val="auto"/>
          <w:sz w:val="18"/>
          <w:szCs w:val="18"/>
        </w:rPr>
        <w:t xml:space="preserve">. </w:t>
      </w:r>
      <w:r w:rsidRPr="00EB76E5">
        <w:rPr>
          <w:rFonts w:eastAsia="Times New Roman"/>
          <w:i/>
          <w:iCs/>
          <w:noProof w:val="0"/>
          <w:color w:val="auto"/>
          <w:sz w:val="18"/>
          <w:szCs w:val="18"/>
        </w:rPr>
        <w:t>Agroecosystems</w:t>
      </w:r>
      <w:r w:rsidRPr="0053232C">
        <w:rPr>
          <w:rFonts w:eastAsia="Times New Roman"/>
          <w:i/>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114</w:t>
      </w:r>
      <w:r>
        <w:rPr>
          <w:rFonts w:eastAsia="Times New Roman"/>
          <w:bCs/>
          <w:noProof w:val="0"/>
          <w:color w:val="auto"/>
          <w:sz w:val="18"/>
          <w:szCs w:val="18"/>
        </w:rPr>
        <w:t>, 33–44</w:t>
      </w:r>
      <w:r>
        <w:rPr>
          <w:rFonts w:eastAsia="Times New Roman"/>
          <w:noProof w:val="0"/>
          <w:color w:val="auto"/>
          <w:sz w:val="18"/>
          <w:szCs w:val="18"/>
        </w:rPr>
        <w:t>. https://doi.org/</w:t>
      </w:r>
      <w:r w:rsidRPr="00EB76E5">
        <w:rPr>
          <w:rFonts w:eastAsia="Times New Roman"/>
          <w:noProof w:val="0"/>
          <w:color w:val="auto"/>
          <w:sz w:val="18"/>
          <w:szCs w:val="18"/>
        </w:rPr>
        <w:t>10.1007/s10705-019-09992-1.</w:t>
      </w:r>
    </w:p>
    <w:p w14:paraId="329B254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Ketterings,</w:t>
      </w:r>
      <w:r w:rsidRPr="0053232C">
        <w:rPr>
          <w:rFonts w:eastAsia="Times New Roman"/>
          <w:i/>
          <w:noProof w:val="0"/>
          <w:color w:val="auto"/>
          <w:sz w:val="18"/>
          <w:szCs w:val="18"/>
        </w:rPr>
        <w:t xml:space="preserve"> </w:t>
      </w:r>
      <w:r w:rsidRPr="00EB76E5">
        <w:rPr>
          <w:rFonts w:eastAsia="Times New Roman"/>
          <w:noProof w:val="0"/>
          <w:color w:val="auto"/>
          <w:sz w:val="18"/>
          <w:szCs w:val="18"/>
        </w:rPr>
        <w:t>Q.M.;</w:t>
      </w:r>
      <w:r w:rsidRPr="0053232C">
        <w:rPr>
          <w:rFonts w:eastAsia="Times New Roman"/>
          <w:i/>
          <w:noProof w:val="0"/>
          <w:color w:val="auto"/>
          <w:sz w:val="18"/>
          <w:szCs w:val="18"/>
        </w:rPr>
        <w:t xml:space="preserve"> </w:t>
      </w:r>
      <w:r w:rsidRPr="00EB76E5">
        <w:rPr>
          <w:rFonts w:eastAsia="Times New Roman"/>
          <w:noProof w:val="0"/>
          <w:color w:val="auto"/>
          <w:sz w:val="18"/>
          <w:szCs w:val="18"/>
        </w:rPr>
        <w:t>Czymmek,</w:t>
      </w:r>
      <w:r w:rsidRPr="0053232C">
        <w:rPr>
          <w:rFonts w:eastAsia="Times New Roman"/>
          <w:i/>
          <w:noProof w:val="0"/>
          <w:color w:val="auto"/>
          <w:sz w:val="18"/>
          <w:szCs w:val="18"/>
        </w:rPr>
        <w:t xml:space="preserve"> </w:t>
      </w:r>
      <w:r w:rsidRPr="00EB76E5">
        <w:rPr>
          <w:rFonts w:eastAsia="Times New Roman"/>
          <w:noProof w:val="0"/>
          <w:color w:val="auto"/>
          <w:sz w:val="18"/>
          <w:szCs w:val="18"/>
        </w:rPr>
        <w:t>K.J.;</w:t>
      </w:r>
      <w:r w:rsidRPr="0053232C">
        <w:rPr>
          <w:rFonts w:eastAsia="Times New Roman"/>
          <w:i/>
          <w:noProof w:val="0"/>
          <w:color w:val="auto"/>
          <w:sz w:val="18"/>
          <w:szCs w:val="18"/>
        </w:rPr>
        <w:t xml:space="preserve"> </w:t>
      </w:r>
      <w:r w:rsidRPr="00EB76E5">
        <w:rPr>
          <w:rFonts w:eastAsia="Times New Roman"/>
          <w:noProof w:val="0"/>
          <w:color w:val="auto"/>
          <w:sz w:val="18"/>
          <w:szCs w:val="18"/>
        </w:rPr>
        <w:t>Reid,</w:t>
      </w:r>
      <w:r w:rsidRPr="0053232C">
        <w:rPr>
          <w:rFonts w:eastAsia="Times New Roman"/>
          <w:i/>
          <w:noProof w:val="0"/>
          <w:color w:val="auto"/>
          <w:sz w:val="18"/>
          <w:szCs w:val="18"/>
        </w:rPr>
        <w:t xml:space="preserve"> </w:t>
      </w:r>
      <w:r w:rsidRPr="00EB76E5">
        <w:rPr>
          <w:rFonts w:eastAsia="Times New Roman"/>
          <w:noProof w:val="0"/>
          <w:color w:val="auto"/>
          <w:sz w:val="18"/>
          <w:szCs w:val="18"/>
        </w:rPr>
        <w:t>W.S.;</w:t>
      </w:r>
      <w:r w:rsidRPr="0053232C">
        <w:rPr>
          <w:rFonts w:eastAsia="Times New Roman"/>
          <w:i/>
          <w:noProof w:val="0"/>
          <w:color w:val="auto"/>
          <w:sz w:val="18"/>
          <w:szCs w:val="18"/>
        </w:rPr>
        <w:t xml:space="preserve"> </w:t>
      </w:r>
      <w:r w:rsidRPr="00EB76E5">
        <w:rPr>
          <w:rFonts w:eastAsia="Times New Roman"/>
          <w:noProof w:val="0"/>
          <w:color w:val="auto"/>
          <w:sz w:val="18"/>
          <w:szCs w:val="18"/>
        </w:rPr>
        <w:t>Wildman,</w:t>
      </w:r>
      <w:r w:rsidRPr="0053232C">
        <w:rPr>
          <w:rFonts w:eastAsia="Times New Roman"/>
          <w:i/>
          <w:noProof w:val="0"/>
          <w:color w:val="auto"/>
          <w:sz w:val="18"/>
          <w:szCs w:val="18"/>
        </w:rPr>
        <w:t xml:space="preserve"> </w:t>
      </w:r>
      <w:r w:rsidRPr="00EB76E5">
        <w:rPr>
          <w:rFonts w:eastAsia="Times New Roman"/>
          <w:noProof w:val="0"/>
          <w:color w:val="auto"/>
          <w:sz w:val="18"/>
          <w:szCs w:val="18"/>
        </w:rPr>
        <w:t>R.F.</w:t>
      </w:r>
      <w:r w:rsidRPr="0053232C">
        <w:rPr>
          <w:rFonts w:eastAsia="Times New Roman"/>
          <w:i/>
          <w:noProof w:val="0"/>
          <w:color w:val="auto"/>
          <w:sz w:val="18"/>
          <w:szCs w:val="18"/>
        </w:rPr>
        <w:t xml:space="preserve"> </w:t>
      </w:r>
      <w:r w:rsidRPr="00EB76E5">
        <w:rPr>
          <w:rFonts w:eastAsia="Times New Roman"/>
          <w:noProof w:val="0"/>
          <w:color w:val="auto"/>
          <w:sz w:val="18"/>
          <w:szCs w:val="18"/>
        </w:rPr>
        <w:t>CONVERSION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MODIFIED</w:t>
      </w:r>
      <w:r w:rsidRPr="0053232C">
        <w:rPr>
          <w:rFonts w:eastAsia="Times New Roman"/>
          <w:i/>
          <w:noProof w:val="0"/>
          <w:color w:val="auto"/>
          <w:sz w:val="18"/>
          <w:szCs w:val="18"/>
        </w:rPr>
        <w:t xml:space="preserve"> </w:t>
      </w:r>
      <w:r w:rsidRPr="00EB76E5">
        <w:rPr>
          <w:rFonts w:eastAsia="Times New Roman"/>
          <w:noProof w:val="0"/>
          <w:color w:val="auto"/>
          <w:sz w:val="18"/>
          <w:szCs w:val="18"/>
        </w:rPr>
        <w:t>MORGAN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MEHLICH-III</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TESTS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MORGAN</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TEST</w:t>
      </w:r>
      <w:r w:rsidRPr="0053232C">
        <w:rPr>
          <w:rFonts w:eastAsia="Times New Roman"/>
          <w:i/>
          <w:noProof w:val="0"/>
          <w:color w:val="auto"/>
          <w:sz w:val="18"/>
          <w:szCs w:val="18"/>
        </w:rPr>
        <w:t xml:space="preserve"> </w:t>
      </w:r>
      <w:r w:rsidRPr="00EB76E5">
        <w:rPr>
          <w:rFonts w:eastAsia="Times New Roman"/>
          <w:noProof w:val="0"/>
          <w:color w:val="auto"/>
          <w:sz w:val="18"/>
          <w:szCs w:val="18"/>
        </w:rPr>
        <w:t>VALUES.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167</w:t>
      </w:r>
      <w:r>
        <w:rPr>
          <w:rFonts w:eastAsia="Times New Roman"/>
          <w:bCs/>
          <w:noProof w:val="0"/>
          <w:color w:val="auto"/>
          <w:sz w:val="18"/>
          <w:szCs w:val="18"/>
        </w:rPr>
        <w:t>, 830–837</w:t>
      </w:r>
      <w:r>
        <w:rPr>
          <w:rFonts w:eastAsia="Times New Roman"/>
          <w:noProof w:val="0"/>
          <w:color w:val="auto"/>
          <w:sz w:val="18"/>
          <w:szCs w:val="18"/>
        </w:rPr>
        <w:t>. https://doi.org/</w:t>
      </w:r>
      <w:r w:rsidRPr="00EB76E5">
        <w:rPr>
          <w:rFonts w:eastAsia="Times New Roman"/>
          <w:noProof w:val="0"/>
          <w:color w:val="auto"/>
          <w:sz w:val="18"/>
          <w:szCs w:val="18"/>
        </w:rPr>
        <w:t>10.1097/00010694-200212000-00007.</w:t>
      </w:r>
    </w:p>
    <w:p w14:paraId="04F0FD7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Chikhaoui,</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Madramootoo,</w:t>
      </w:r>
      <w:r w:rsidRPr="0053232C">
        <w:rPr>
          <w:rFonts w:eastAsia="Times New Roman"/>
          <w:i/>
          <w:noProof w:val="0"/>
          <w:color w:val="auto"/>
          <w:sz w:val="18"/>
          <w:szCs w:val="18"/>
        </w:rPr>
        <w:t xml:space="preserve"> </w:t>
      </w:r>
      <w:r>
        <w:rPr>
          <w:rFonts w:eastAsia="Times New Roman"/>
          <w:noProof w:val="0"/>
          <w:color w:val="auto"/>
          <w:sz w:val="18"/>
          <w:szCs w:val="18"/>
        </w:rPr>
        <w:t>C.A.;</w:t>
      </w:r>
      <w:r w:rsidRPr="0053232C">
        <w:rPr>
          <w:rFonts w:eastAsia="Times New Roman"/>
          <w:i/>
          <w:noProof w:val="0"/>
          <w:color w:val="auto"/>
          <w:sz w:val="18"/>
          <w:szCs w:val="18"/>
        </w:rPr>
        <w:t xml:space="preserve"> </w:t>
      </w:r>
      <w:r>
        <w:rPr>
          <w:rFonts w:eastAsia="Times New Roman"/>
          <w:noProof w:val="0"/>
          <w:color w:val="auto"/>
          <w:sz w:val="18"/>
          <w:szCs w:val="18"/>
        </w:rPr>
        <w:t>Eastman,</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Michaud,</w:t>
      </w:r>
      <w:r w:rsidRPr="0053232C">
        <w:rPr>
          <w:rFonts w:eastAsia="Times New Roman"/>
          <w:i/>
          <w:noProof w:val="0"/>
          <w:color w:val="auto"/>
          <w:sz w:val="18"/>
          <w:szCs w:val="18"/>
        </w:rPr>
        <w:t xml:space="preserve"> </w:t>
      </w:r>
      <w:r>
        <w:rPr>
          <w:rFonts w:eastAsia="Times New Roman"/>
          <w:noProof w:val="0"/>
          <w:color w:val="auto"/>
          <w:sz w:val="18"/>
          <w:szCs w:val="18"/>
        </w:rPr>
        <w:t>A.</w:t>
      </w:r>
      <w:r w:rsidRPr="0053232C">
        <w:rPr>
          <w:rFonts w:eastAsia="Times New Roman"/>
          <w:i/>
          <w:noProof w:val="0"/>
          <w:color w:val="auto"/>
          <w:sz w:val="18"/>
          <w:szCs w:val="18"/>
        </w:rPr>
        <w:t xml:space="preserve"> </w:t>
      </w:r>
      <w:r w:rsidRPr="00266824">
        <w:rPr>
          <w:rFonts w:eastAsia="Times New Roman"/>
          <w:noProof w:val="0"/>
          <w:color w:val="auto"/>
          <w:sz w:val="18"/>
          <w:szCs w:val="18"/>
        </w:rPr>
        <w:t>Estimating</w:t>
      </w:r>
      <w:r w:rsidRPr="0053232C">
        <w:rPr>
          <w:rFonts w:eastAsia="Times New Roman"/>
          <w:i/>
          <w:noProof w:val="0"/>
          <w:color w:val="auto"/>
          <w:sz w:val="18"/>
          <w:szCs w:val="18"/>
        </w:rPr>
        <w:t xml:space="preserve"> </w:t>
      </w:r>
      <w:r w:rsidRPr="00266824">
        <w:rPr>
          <w:rFonts w:eastAsia="Times New Roman"/>
          <w:noProof w:val="0"/>
          <w:color w:val="auto"/>
          <w:sz w:val="18"/>
          <w:szCs w:val="18"/>
        </w:rPr>
        <w:t>Preferential</w:t>
      </w:r>
      <w:r w:rsidRPr="0053232C">
        <w:rPr>
          <w:rFonts w:eastAsia="Times New Roman"/>
          <w:i/>
          <w:noProof w:val="0"/>
          <w:color w:val="auto"/>
          <w:sz w:val="18"/>
          <w:szCs w:val="18"/>
        </w:rPr>
        <w:t xml:space="preserve"> </w:t>
      </w:r>
      <w:r w:rsidRPr="00266824">
        <w:rPr>
          <w:rFonts w:eastAsia="Times New Roman"/>
          <w:noProof w:val="0"/>
          <w:color w:val="auto"/>
          <w:sz w:val="18"/>
          <w:szCs w:val="18"/>
        </w:rPr>
        <w:t>Flow</w:t>
      </w:r>
      <w:r w:rsidRPr="0053232C">
        <w:rPr>
          <w:rFonts w:eastAsia="Times New Roman"/>
          <w:i/>
          <w:noProof w:val="0"/>
          <w:color w:val="auto"/>
          <w:sz w:val="18"/>
          <w:szCs w:val="18"/>
        </w:rPr>
        <w:t xml:space="preserve"> </w:t>
      </w:r>
      <w:r w:rsidRPr="00266824">
        <w:rPr>
          <w:rFonts w:eastAsia="Times New Roman"/>
          <w:noProof w:val="0"/>
          <w:color w:val="auto"/>
          <w:sz w:val="18"/>
          <w:szCs w:val="18"/>
        </w:rPr>
        <w:t>to</w:t>
      </w:r>
      <w:r w:rsidRPr="0053232C">
        <w:rPr>
          <w:rFonts w:eastAsia="Times New Roman"/>
          <w:i/>
          <w:noProof w:val="0"/>
          <w:color w:val="auto"/>
          <w:sz w:val="18"/>
          <w:szCs w:val="18"/>
        </w:rPr>
        <w:t xml:space="preserve"> </w:t>
      </w:r>
      <w:r w:rsidRPr="00266824">
        <w:rPr>
          <w:rFonts w:eastAsia="Times New Roman"/>
          <w:noProof w:val="0"/>
          <w:color w:val="auto"/>
          <w:sz w:val="18"/>
          <w:szCs w:val="18"/>
        </w:rPr>
        <w:t>Agricultural</w:t>
      </w:r>
      <w:r w:rsidRPr="0053232C">
        <w:rPr>
          <w:rFonts w:eastAsia="Times New Roman"/>
          <w:i/>
          <w:noProof w:val="0"/>
          <w:color w:val="auto"/>
          <w:sz w:val="18"/>
          <w:szCs w:val="18"/>
        </w:rPr>
        <w:t xml:space="preserve"> </w:t>
      </w:r>
      <w:r w:rsidRPr="00266824">
        <w:rPr>
          <w:rFonts w:eastAsia="Times New Roman"/>
          <w:noProof w:val="0"/>
          <w:color w:val="auto"/>
          <w:sz w:val="18"/>
          <w:szCs w:val="18"/>
        </w:rPr>
        <w:t>Tile</w:t>
      </w:r>
      <w:r w:rsidRPr="0053232C">
        <w:rPr>
          <w:rFonts w:eastAsia="Times New Roman"/>
          <w:i/>
          <w:noProof w:val="0"/>
          <w:color w:val="auto"/>
          <w:sz w:val="18"/>
          <w:szCs w:val="18"/>
        </w:rPr>
        <w:t xml:space="preserve"> </w:t>
      </w:r>
      <w:r w:rsidRPr="00266824">
        <w:rPr>
          <w:rFonts w:eastAsia="Times New Roman"/>
          <w:noProof w:val="0"/>
          <w:color w:val="auto"/>
          <w:sz w:val="18"/>
          <w:szCs w:val="18"/>
        </w:rPr>
        <w:t>Drains</w:t>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In</w:t>
      </w:r>
      <w:r w:rsidRPr="0053232C">
        <w:rPr>
          <w:rFonts w:eastAsia="Times New Roman"/>
          <w:i/>
          <w:noProof w:val="0"/>
          <w:color w:val="auto"/>
          <w:sz w:val="18"/>
          <w:szCs w:val="18"/>
        </w:rPr>
        <w:t xml:space="preserve"> </w:t>
      </w:r>
      <w:r>
        <w:rPr>
          <w:rFonts w:eastAsia="Times New Roman"/>
          <w:noProof w:val="0"/>
          <w:color w:val="auto"/>
          <w:sz w:val="18"/>
          <w:szCs w:val="18"/>
        </w:rPr>
        <w:t>Proceedings</w:t>
      </w:r>
      <w:r w:rsidRPr="0053232C">
        <w:rPr>
          <w:rFonts w:eastAsia="Times New Roman"/>
          <w:i/>
          <w:noProof w:val="0"/>
          <w:color w:val="auto"/>
          <w:sz w:val="18"/>
          <w:szCs w:val="18"/>
        </w:rPr>
        <w:t xml:space="preserve"> </w:t>
      </w:r>
      <w:r>
        <w:rPr>
          <w:rFonts w:eastAsia="Times New Roman"/>
          <w:noProof w:val="0"/>
          <w:color w:val="auto"/>
          <w:sz w:val="18"/>
          <w:szCs w:val="18"/>
        </w:rPr>
        <w:t>of</w:t>
      </w:r>
      <w:r w:rsidRPr="0053232C">
        <w:rPr>
          <w:rFonts w:eastAsia="Times New Roman"/>
          <w:i/>
          <w:noProof w:val="0"/>
          <w:color w:val="auto"/>
          <w:sz w:val="18"/>
          <w:szCs w:val="18"/>
        </w:rPr>
        <w:t xml:space="preserve"> </w:t>
      </w:r>
      <w:r>
        <w:rPr>
          <w:rFonts w:eastAsia="Times New Roman"/>
          <w:noProof w:val="0"/>
          <w:color w:val="auto"/>
          <w:sz w:val="18"/>
          <w:szCs w:val="18"/>
        </w:rPr>
        <w:t>the</w:t>
      </w:r>
      <w:r w:rsidRPr="0053232C">
        <w:rPr>
          <w:rFonts w:eastAsia="Times New Roman"/>
          <w:i/>
          <w:noProof w:val="0"/>
          <w:color w:val="auto"/>
          <w:sz w:val="18"/>
          <w:szCs w:val="18"/>
        </w:rPr>
        <w:t xml:space="preserve"> </w:t>
      </w:r>
      <w:r w:rsidRPr="00266824">
        <w:rPr>
          <w:rFonts w:eastAsia="Times New Roman"/>
          <w:noProof w:val="0"/>
          <w:color w:val="auto"/>
          <w:sz w:val="18"/>
          <w:szCs w:val="18"/>
        </w:rPr>
        <w:t>2008</w:t>
      </w:r>
      <w:r w:rsidRPr="0053232C">
        <w:rPr>
          <w:rFonts w:eastAsia="Times New Roman"/>
          <w:i/>
          <w:noProof w:val="0"/>
          <w:color w:val="auto"/>
          <w:sz w:val="18"/>
          <w:szCs w:val="18"/>
        </w:rPr>
        <w:t xml:space="preserve"> </w:t>
      </w:r>
      <w:r w:rsidRPr="00266824">
        <w:rPr>
          <w:rFonts w:eastAsia="Times New Roman"/>
          <w:noProof w:val="0"/>
          <w:color w:val="auto"/>
          <w:sz w:val="18"/>
          <w:szCs w:val="18"/>
        </w:rPr>
        <w:t>Providence,</w:t>
      </w:r>
      <w:r w:rsidRPr="0053232C">
        <w:rPr>
          <w:rFonts w:eastAsia="Times New Roman"/>
          <w:i/>
          <w:noProof w:val="0"/>
          <w:color w:val="auto"/>
          <w:sz w:val="18"/>
          <w:szCs w:val="18"/>
        </w:rPr>
        <w:t xml:space="preserve"> </w:t>
      </w:r>
      <w:commentRangeStart w:id="163"/>
      <w:commentRangeStart w:id="164"/>
      <w:r w:rsidRPr="005B60B7">
        <w:rPr>
          <w:rFonts w:eastAsia="Times New Roman"/>
          <w:noProof w:val="0"/>
          <w:color w:val="auto"/>
          <w:sz w:val="18"/>
          <w:szCs w:val="18"/>
          <w:highlight w:val="yellow"/>
        </w:rPr>
        <w:t>RI</w:t>
      </w:r>
      <w:commentRangeEnd w:id="163"/>
      <w:r>
        <w:rPr>
          <w:rStyle w:val="CommentReference"/>
        </w:rPr>
        <w:commentReference w:id="163"/>
      </w:r>
      <w:commentRangeEnd w:id="164"/>
      <w:r w:rsidR="00AC0B4F">
        <w:rPr>
          <w:rStyle w:val="CommentReference"/>
        </w:rPr>
        <w:commentReference w:id="164"/>
      </w:r>
      <w:r>
        <w:rPr>
          <w:rFonts w:eastAsia="Times New Roman"/>
          <w:noProof w:val="0"/>
          <w:color w:val="auto"/>
          <w:sz w:val="18"/>
          <w:szCs w:val="18"/>
        </w:rPr>
        <w:t>,</w:t>
      </w:r>
      <w:r w:rsidRPr="0053232C">
        <w:rPr>
          <w:rFonts w:eastAsia="Times New Roman"/>
          <w:i/>
          <w:noProof w:val="0"/>
          <w:color w:val="auto"/>
          <w:sz w:val="18"/>
          <w:szCs w:val="18"/>
        </w:rPr>
        <w:t xml:space="preserve"> </w:t>
      </w:r>
      <w:r w:rsidRPr="00266824">
        <w:rPr>
          <w:rFonts w:eastAsia="Times New Roman"/>
          <w:noProof w:val="0"/>
          <w:color w:val="auto"/>
          <w:sz w:val="18"/>
          <w:szCs w:val="18"/>
          <w:highlight w:val="yellow"/>
        </w:rPr>
        <w:t>USA</w:t>
      </w:r>
      <w:r w:rsidRPr="00266824">
        <w:rPr>
          <w:rFonts w:eastAsia="Times New Roman"/>
          <w:noProof w:val="0"/>
          <w:color w:val="auto"/>
          <w:sz w:val="18"/>
          <w:szCs w:val="18"/>
        </w:rPr>
        <w:t>,</w:t>
      </w:r>
      <w:r w:rsidRPr="0053232C">
        <w:rPr>
          <w:rFonts w:eastAsia="Times New Roman"/>
          <w:i/>
          <w:noProof w:val="0"/>
          <w:color w:val="auto"/>
          <w:sz w:val="18"/>
          <w:szCs w:val="18"/>
        </w:rPr>
        <w:t xml:space="preserve"> </w:t>
      </w:r>
      <w:r w:rsidRPr="00266824">
        <w:rPr>
          <w:rFonts w:eastAsia="Times New Roman"/>
          <w:noProof w:val="0"/>
          <w:color w:val="auto"/>
          <w:sz w:val="18"/>
          <w:szCs w:val="18"/>
        </w:rPr>
        <w:t>29</w:t>
      </w:r>
      <w:r w:rsidRPr="0053232C">
        <w:rPr>
          <w:rFonts w:eastAsia="Times New Roman"/>
          <w:i/>
          <w:noProof w:val="0"/>
          <w:color w:val="auto"/>
          <w:sz w:val="18"/>
          <w:szCs w:val="18"/>
        </w:rPr>
        <w:t xml:space="preserve"> </w:t>
      </w:r>
      <w:r w:rsidRPr="00266824">
        <w:rPr>
          <w:rFonts w:eastAsia="Times New Roman"/>
          <w:noProof w:val="0"/>
          <w:color w:val="auto"/>
          <w:sz w:val="18"/>
          <w:szCs w:val="18"/>
        </w:rPr>
        <w:t>June</w:t>
      </w:r>
      <w:r>
        <w:rPr>
          <w:rFonts w:eastAsia="Times New Roman"/>
          <w:noProof w:val="0"/>
          <w:color w:val="auto"/>
          <w:sz w:val="18"/>
          <w:szCs w:val="18"/>
        </w:rPr>
        <w:t>–</w:t>
      </w:r>
      <w:r w:rsidRPr="00266824">
        <w:rPr>
          <w:rFonts w:eastAsia="Times New Roman"/>
          <w:noProof w:val="0"/>
          <w:color w:val="auto"/>
          <w:sz w:val="18"/>
          <w:szCs w:val="18"/>
        </w:rPr>
        <w:t>2</w:t>
      </w:r>
      <w:r w:rsidRPr="0053232C">
        <w:rPr>
          <w:rFonts w:eastAsia="Times New Roman"/>
          <w:i/>
          <w:noProof w:val="0"/>
          <w:color w:val="auto"/>
          <w:sz w:val="18"/>
          <w:szCs w:val="18"/>
        </w:rPr>
        <w:t xml:space="preserve"> </w:t>
      </w:r>
      <w:r w:rsidRPr="00266824">
        <w:rPr>
          <w:rFonts w:eastAsia="Times New Roman"/>
          <w:noProof w:val="0"/>
          <w:color w:val="auto"/>
          <w:sz w:val="18"/>
          <w:szCs w:val="18"/>
        </w:rPr>
        <w:t>July</w:t>
      </w:r>
      <w:r w:rsidRPr="0053232C">
        <w:rPr>
          <w:rFonts w:eastAsia="Times New Roman"/>
          <w:i/>
          <w:noProof w:val="0"/>
          <w:color w:val="auto"/>
          <w:sz w:val="18"/>
          <w:szCs w:val="18"/>
        </w:rPr>
        <w:t xml:space="preserve"> </w:t>
      </w:r>
      <w:r w:rsidRPr="00266824">
        <w:rPr>
          <w:rFonts w:eastAsia="Times New Roman"/>
          <w:noProof w:val="0"/>
          <w:color w:val="auto"/>
          <w:sz w:val="18"/>
          <w:szCs w:val="18"/>
        </w:rPr>
        <w:t>2008</w:t>
      </w:r>
      <w:r>
        <w:rPr>
          <w:rFonts w:eastAsia="Times New Roman"/>
          <w:noProof w:val="0"/>
          <w:color w:val="auto"/>
          <w:sz w:val="18"/>
          <w:szCs w:val="18"/>
        </w:rPr>
        <w:t>. https://doi.org/</w:t>
      </w:r>
      <w:r w:rsidRPr="00266824">
        <w:rPr>
          <w:rFonts w:eastAsia="Times New Roman"/>
          <w:noProof w:val="0"/>
          <w:color w:val="auto"/>
          <w:sz w:val="18"/>
          <w:szCs w:val="18"/>
        </w:rPr>
        <w:t>10.13031/2013.24812</w:t>
      </w:r>
      <w:r w:rsidRPr="00EB76E5">
        <w:rPr>
          <w:rFonts w:eastAsia="Times New Roman"/>
          <w:noProof w:val="0"/>
          <w:color w:val="auto"/>
          <w:sz w:val="18"/>
          <w:szCs w:val="18"/>
        </w:rPr>
        <w:t>.</w:t>
      </w:r>
    </w:p>
    <w:p w14:paraId="6A19CB80" w14:textId="064F8F40" w:rsidR="00377426" w:rsidRPr="00564158" w:rsidRDefault="00564158" w:rsidP="00377426">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Watzin,</w:t>
      </w:r>
      <w:r w:rsidRPr="0053232C">
        <w:rPr>
          <w:rFonts w:eastAsia="Times New Roman"/>
          <w:i/>
          <w:noProof w:val="0"/>
          <w:color w:val="auto"/>
          <w:sz w:val="18"/>
          <w:szCs w:val="18"/>
        </w:rPr>
        <w:t xml:space="preserve"> </w:t>
      </w:r>
      <w:r w:rsidRPr="00EB76E5">
        <w:rPr>
          <w:rFonts w:eastAsia="Times New Roman"/>
          <w:noProof w:val="0"/>
          <w:color w:val="auto"/>
          <w:sz w:val="18"/>
          <w:szCs w:val="18"/>
        </w:rPr>
        <w:t>M.C.;</w:t>
      </w:r>
      <w:r w:rsidRPr="0053232C">
        <w:rPr>
          <w:rFonts w:eastAsia="Times New Roman"/>
          <w:i/>
          <w:noProof w:val="0"/>
          <w:color w:val="auto"/>
          <w:sz w:val="18"/>
          <w:szCs w:val="18"/>
        </w:rPr>
        <w:t xml:space="preserve"> </w:t>
      </w:r>
      <w:r w:rsidRPr="00EB76E5">
        <w:rPr>
          <w:rFonts w:eastAsia="Times New Roman"/>
          <w:noProof w:val="0"/>
          <w:color w:val="auto"/>
          <w:sz w:val="18"/>
          <w:szCs w:val="18"/>
        </w:rPr>
        <w:t>Druschel,</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Relating</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mobility</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diel</w:t>
      </w:r>
      <w:r w:rsidRPr="0053232C">
        <w:rPr>
          <w:rFonts w:eastAsia="Times New Roman"/>
          <w:i/>
          <w:noProof w:val="0"/>
          <w:color w:val="auto"/>
          <w:sz w:val="18"/>
          <w:szCs w:val="18"/>
        </w:rPr>
        <w:t xml:space="preserve"> </w:t>
      </w:r>
      <w:r w:rsidRPr="00EB76E5">
        <w:rPr>
          <w:rFonts w:eastAsia="Times New Roman"/>
          <w:noProof w:val="0"/>
          <w:color w:val="auto"/>
          <w:sz w:val="18"/>
          <w:szCs w:val="18"/>
        </w:rPr>
        <w:t>redox</w:t>
      </w:r>
      <w:r w:rsidRPr="0053232C">
        <w:rPr>
          <w:rFonts w:eastAsia="Times New Roman"/>
          <w:i/>
          <w:noProof w:val="0"/>
          <w:color w:val="auto"/>
          <w:sz w:val="18"/>
          <w:szCs w:val="18"/>
        </w:rPr>
        <w:t xml:space="preserve"> </w:t>
      </w:r>
      <w:r w:rsidRPr="00EB76E5">
        <w:rPr>
          <w:rFonts w:eastAsia="Times New Roman"/>
          <w:noProof w:val="0"/>
          <w:color w:val="auto"/>
          <w:sz w:val="18"/>
          <w:szCs w:val="18"/>
        </w:rPr>
        <w:t>fluctuations</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sediment-water</w:t>
      </w:r>
      <w:r w:rsidRPr="0053232C">
        <w:rPr>
          <w:rFonts w:eastAsia="Times New Roman"/>
          <w:i/>
          <w:noProof w:val="0"/>
          <w:color w:val="auto"/>
          <w:sz w:val="18"/>
          <w:szCs w:val="18"/>
        </w:rPr>
        <w:t xml:space="preserve"> </w:t>
      </w:r>
      <w:r w:rsidRPr="00EB76E5">
        <w:rPr>
          <w:rFonts w:eastAsia="Times New Roman"/>
          <w:noProof w:val="0"/>
          <w:color w:val="auto"/>
          <w:sz w:val="18"/>
          <w:szCs w:val="18"/>
        </w:rPr>
        <w:t>interface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eutrophic</w:t>
      </w:r>
      <w:r w:rsidRPr="0053232C">
        <w:rPr>
          <w:rFonts w:eastAsia="Times New Roman"/>
          <w:i/>
          <w:noProof w:val="0"/>
          <w:color w:val="auto"/>
          <w:sz w:val="18"/>
          <w:szCs w:val="18"/>
        </w:rPr>
        <w:t xml:space="preserve"> </w:t>
      </w:r>
      <w:r w:rsidRPr="00EB76E5">
        <w:rPr>
          <w:rFonts w:eastAsia="Times New Roman"/>
          <w:noProof w:val="0"/>
          <w:color w:val="auto"/>
          <w:sz w:val="18"/>
          <w:szCs w:val="18"/>
        </w:rPr>
        <w:t>freshwater</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Limnol</w:t>
      </w:r>
      <w:r>
        <w:rPr>
          <w:rFonts w:eastAsia="Times New Roman"/>
          <w:i/>
          <w:iCs/>
          <w:noProof w:val="0"/>
          <w:color w:val="auto"/>
          <w:sz w:val="18"/>
          <w:szCs w:val="18"/>
        </w:rPr>
        <w:t xml:space="preserve">. </w:t>
      </w:r>
      <w:r w:rsidRPr="00EB76E5">
        <w:rPr>
          <w:rFonts w:eastAsia="Times New Roman"/>
          <w:i/>
          <w:iCs/>
          <w:noProof w:val="0"/>
          <w:color w:val="auto"/>
          <w:sz w:val="18"/>
          <w:szCs w:val="18"/>
        </w:rPr>
        <w:t>Oceanogr</w:t>
      </w:r>
      <w:r>
        <w:rPr>
          <w:rFonts w:eastAsia="Times New Roman"/>
          <w:i/>
          <w:iCs/>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56</w:t>
      </w:r>
      <w:r>
        <w:rPr>
          <w:rFonts w:eastAsia="Times New Roman"/>
          <w:bCs/>
          <w:noProof w:val="0"/>
          <w:color w:val="auto"/>
          <w:sz w:val="18"/>
          <w:szCs w:val="18"/>
        </w:rPr>
        <w:t>, 2251–2264</w:t>
      </w:r>
      <w:r>
        <w:rPr>
          <w:rFonts w:eastAsia="Times New Roman"/>
          <w:noProof w:val="0"/>
          <w:color w:val="auto"/>
          <w:sz w:val="18"/>
          <w:szCs w:val="18"/>
        </w:rPr>
        <w:t>. https://doi.org/</w:t>
      </w:r>
      <w:r w:rsidRPr="00EB76E5">
        <w:rPr>
          <w:rFonts w:eastAsia="Times New Roman"/>
          <w:noProof w:val="0"/>
          <w:color w:val="auto"/>
          <w:sz w:val="18"/>
          <w:szCs w:val="18"/>
        </w:rPr>
        <w:t>10.4319/lo.2011.56.6.2251.</w:t>
      </w:r>
    </w:p>
    <w:p w14:paraId="7AA0D68C" w14:textId="77777777" w:rsidR="005975C6" w:rsidRPr="00377426" w:rsidRDefault="005975C6" w:rsidP="00377426"/>
    <w:sectPr w:rsidR="005975C6" w:rsidRPr="00377426" w:rsidSect="00B46061">
      <w:headerReference w:type="even" r:id="rId15"/>
      <w:headerReference w:type="default" r:id="rId16"/>
      <w:footerReference w:type="default" r:id="rId17"/>
      <w:headerReference w:type="first" r:id="rId18"/>
      <w:footerReference w:type="first" r:id="rId19"/>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PI" w:date="2022-01-23T04:41:00Z" w:initials="M">
    <w:p w14:paraId="503C821E" w14:textId="5ED93537"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carefully check the accuracy of names and affiliations. </w:t>
      </w:r>
    </w:p>
  </w:comment>
  <w:comment w:id="2" w:author="MDPI" w:date="2022-01-23T05:49:00Z" w:initials="M">
    <w:p w14:paraId="51778EDF" w14:textId="5E71006E"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check all author names carefully.</w:t>
      </w:r>
    </w:p>
  </w:comment>
  <w:comment w:id="5" w:author="MDPI [2]" w:date="2022-01-24T14:22:00Z" w:initials="M">
    <w:p w14:paraId="0AF10E9C" w14:textId="680AF6AF" w:rsidR="00AB24C0" w:rsidRDefault="00AB24C0">
      <w:pPr>
        <w:pStyle w:val="CommentText"/>
      </w:pPr>
      <w:r>
        <w:rPr>
          <w:rStyle w:val="CommentReference"/>
        </w:rPr>
        <w:annotationRef/>
      </w:r>
      <w:r>
        <w:t>Supplementary Figure should be cited in numerical order. Please check and revise</w:t>
      </w:r>
      <w:r w:rsidR="00144DBE">
        <w:t xml:space="preserve"> (highlighted in green)</w:t>
      </w:r>
      <w:r>
        <w:t>.</w:t>
      </w:r>
    </w:p>
  </w:comment>
  <w:comment w:id="8" w:author="MDPI_EngEdit" w:date="2022-01-23T12:28:00Z" w:initials="MDPI-Eng">
    <w:p w14:paraId="16B2A255" w14:textId="45B56F4C" w:rsidR="00685C7F" w:rsidRDefault="00685C7F">
      <w:pPr>
        <w:pStyle w:val="CommentText"/>
      </w:pPr>
      <w:r>
        <w:rPr>
          <w:rStyle w:val="CommentReference"/>
        </w:rPr>
        <w:annotationRef/>
      </w:r>
      <w:r>
        <w:t>Suggest formatting this with degree symbol.</w:t>
      </w:r>
    </w:p>
  </w:comment>
  <w:comment w:id="9" w:author="MDPI" w:date="2022-01-23T04:58:00Z" w:initials="M">
    <w:p w14:paraId="2DCE16D9" w14:textId="5925ACA0"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5A5CC0">
        <w:t>Footnote is not allowed in this journal, so we moved it here, please confirm.</w:t>
      </w:r>
    </w:p>
  </w:comment>
  <w:comment w:id="10" w:author="Ryan Ruggiero" w:date="2022-01-24T10:52:00Z" w:initials="RR">
    <w:p w14:paraId="0F7C9524" w14:textId="77777777" w:rsidR="00835AD2" w:rsidRDefault="00835AD2" w:rsidP="00276F76">
      <w:pPr>
        <w:pStyle w:val="CommentText"/>
        <w:jc w:val="left"/>
      </w:pPr>
      <w:r>
        <w:rPr>
          <w:rStyle w:val="CommentReference"/>
        </w:rPr>
        <w:annotationRef/>
      </w:r>
      <w:r>
        <w:t>Good to me</w:t>
      </w:r>
    </w:p>
  </w:comment>
  <w:comment w:id="11" w:author="MDPI" w:date="2022-01-23T05:57:00Z" w:initials="M">
    <w:p w14:paraId="5BA236AB" w14:textId="397247A4" w:rsidR="00685C7F" w:rsidRDefault="00685C7F">
      <w:pPr>
        <w:pStyle w:val="CommentText"/>
      </w:pPr>
      <w:r>
        <w:rPr>
          <w:rFonts w:hint="eastAsia"/>
        </w:rPr>
        <w:t>Please</w:t>
      </w:r>
      <w:r>
        <w:t xml:space="preserve"> check if this is a company, if so, please add its location (city, country). The followings highlighted are the same.</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38" w:author="MDPI" w:date="2022-01-23T06:00:00Z" w:initials="M">
    <w:p w14:paraId="2E28B82C" w14:textId="4B0D1F51" w:rsidR="00685C7F" w:rsidRDefault="00685C7F">
      <w:pPr>
        <w:pStyle w:val="CommentText"/>
      </w:pPr>
      <w:r w:rsidRPr="00803A06">
        <w:t>Please add the location of the company.</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40" w:author="MDPI_EngEdit" w:date="2022-01-23T12:32:00Z" w:initials="MDPI-Eng">
    <w:p w14:paraId="444A8C26" w14:textId="5B0B4118" w:rsidR="00685C7F" w:rsidRDefault="00685C7F">
      <w:pPr>
        <w:pStyle w:val="CommentText"/>
      </w:pPr>
      <w:r>
        <w:rPr>
          <w:rStyle w:val="CommentReference"/>
        </w:rPr>
        <w:annotationRef/>
      </w:r>
      <w:r>
        <w:t>Please check spelling of chemographs and loadographs.</w:t>
      </w:r>
    </w:p>
  </w:comment>
  <w:comment w:id="41" w:author="Ryan Ruggiero" w:date="2022-01-24T10:53:00Z" w:initials="RR">
    <w:p w14:paraId="669A1D5A" w14:textId="77777777" w:rsidR="00576458" w:rsidRDefault="00576458" w:rsidP="000B5FE6">
      <w:pPr>
        <w:pStyle w:val="CommentText"/>
        <w:jc w:val="left"/>
      </w:pPr>
      <w:r>
        <w:rPr>
          <w:rStyle w:val="CommentReference"/>
        </w:rPr>
        <w:annotationRef/>
      </w:r>
      <w:r>
        <w:t>checked</w:t>
      </w:r>
    </w:p>
  </w:comment>
  <w:comment w:id="43" w:author="MDPI [2]" w:date="2022-01-24T14:37:00Z" w:initials="M">
    <w:p w14:paraId="07A68BB8" w14:textId="4164F185" w:rsidR="00144DBE" w:rsidRDefault="00144DBE">
      <w:pPr>
        <w:pStyle w:val="CommentText"/>
      </w:pPr>
      <w:r>
        <w:rPr>
          <w:rStyle w:val="CommentReference"/>
        </w:rPr>
        <w:annotationRef/>
      </w:r>
      <w:r>
        <w:t>Supplementary Table should be cited in numerical order. Please check and revise (highlighted in blue).</w:t>
      </w:r>
    </w:p>
  </w:comment>
  <w:comment w:id="55" w:author="MDPI" w:date="2022-01-23T06:08:00Z" w:initials="M">
    <w:p w14:paraId="0090DAF1" w14:textId="0FFFA5C4"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Is the italics necessary?</w:t>
      </w:r>
    </w:p>
  </w:comment>
  <w:comment w:id="56" w:author="Ryan Ruggiero" w:date="2022-01-24T10:58:00Z" w:initials="RR">
    <w:p w14:paraId="75E74EA4" w14:textId="77777777" w:rsidR="00C601D7" w:rsidRDefault="00C601D7" w:rsidP="002B42A0">
      <w:pPr>
        <w:pStyle w:val="CommentText"/>
        <w:jc w:val="left"/>
      </w:pPr>
      <w:r>
        <w:rPr>
          <w:rStyle w:val="CommentReference"/>
        </w:rPr>
        <w:annotationRef/>
      </w:r>
      <w:r>
        <w:t>no</w:t>
      </w:r>
    </w:p>
  </w:comment>
  <w:comment w:id="68" w:author="MDPI" w:date="2022-01-23T06:15:00Z" w:initials="M">
    <w:p w14:paraId="00CBC38F" w14:textId="45C0E403"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Is the bold necessary? The followings in the table are the same.</w:t>
      </w:r>
    </w:p>
  </w:comment>
  <w:comment w:id="69" w:author="Ryan Ruggiero" w:date="2022-01-24T11:00:00Z" w:initials="RR">
    <w:p w14:paraId="720D2AB6" w14:textId="77777777" w:rsidR="00C6178C" w:rsidRDefault="00C6178C" w:rsidP="00543F03">
      <w:pPr>
        <w:pStyle w:val="CommentText"/>
        <w:jc w:val="left"/>
      </w:pPr>
      <w:r>
        <w:rPr>
          <w:rStyle w:val="CommentReference"/>
        </w:rPr>
        <w:annotationRef/>
      </w:r>
      <w:r>
        <w:t>Bold helps separate the metrics from the statistics</w:t>
      </w:r>
    </w:p>
  </w:comment>
  <w:comment w:id="79" w:author="MDPI" w:date="2022-01-23T06:29:00Z" w:initials="M">
    <w:p w14:paraId="01CC0AD8" w14:textId="7E2C7270"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There is no Table 4 in the text, please check.</w:t>
      </w:r>
    </w:p>
  </w:comment>
  <w:comment w:id="80" w:author="Ryan Ruggiero" w:date="2022-01-24T11:44:00Z" w:initials="RR">
    <w:p w14:paraId="1C1FBB6A" w14:textId="77777777" w:rsidR="001E0D93" w:rsidRDefault="001E0D93" w:rsidP="0027226F">
      <w:pPr>
        <w:pStyle w:val="CommentText"/>
        <w:jc w:val="left"/>
      </w:pPr>
      <w:r>
        <w:rPr>
          <w:rStyle w:val="CommentReference"/>
        </w:rPr>
        <w:annotationRef/>
      </w:r>
      <w:r>
        <w:t>This was supposed to be table 3, changed</w:t>
      </w:r>
    </w:p>
  </w:comment>
  <w:comment w:id="83" w:author="MDPI" w:date="2022-01-23T06:23:00Z" w:initials="M">
    <w:p w14:paraId="1F531297" w14:textId="0865A428" w:rsidR="00685C7F" w:rsidRDefault="00685C7F">
      <w:pPr>
        <w:pStyle w:val="CommentText"/>
      </w:pPr>
      <w:r>
        <w:t>Section number 3.3 is repeat, so we revised it to 3.4, please confirm.</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84" w:author="Ryan Ruggiero" w:date="2022-01-24T11:03:00Z" w:initials="RR">
    <w:p w14:paraId="4A9B24E1" w14:textId="77777777" w:rsidR="00043995" w:rsidRDefault="00043995" w:rsidP="0009376D">
      <w:pPr>
        <w:pStyle w:val="CommentText"/>
        <w:jc w:val="left"/>
      </w:pPr>
      <w:r>
        <w:rPr>
          <w:rStyle w:val="CommentReference"/>
        </w:rPr>
        <w:annotationRef/>
      </w:r>
      <w:r>
        <w:t>Confirmed, thanks</w:t>
      </w:r>
    </w:p>
  </w:comment>
  <w:comment w:id="86" w:author="MDPI" w:date="2022-01-23T06:17:00Z" w:initials="M">
    <w:p w14:paraId="3BB852D3" w14:textId="3CE2A49B"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use scientific notation. (e.g., 8 × 10³, not 8E3)</w:t>
      </w:r>
    </w:p>
  </w:comment>
  <w:comment w:id="87" w:author="Ryan Ruggiero" w:date="2022-01-24T11:24:00Z" w:initials="RR">
    <w:p w14:paraId="73C7D5B0" w14:textId="77777777" w:rsidR="00D05DD9" w:rsidRDefault="00D05DD9" w:rsidP="003A3153">
      <w:pPr>
        <w:pStyle w:val="CommentText"/>
        <w:jc w:val="left"/>
      </w:pPr>
      <w:r>
        <w:rPr>
          <w:rStyle w:val="CommentReference"/>
        </w:rPr>
        <w:annotationRef/>
      </w:r>
      <w:r>
        <w:t>This was not easy for me in R so I changed them to 'less than 0.001'</w:t>
      </w:r>
    </w:p>
  </w:comment>
  <w:comment w:id="90" w:author="MDPI [2]" w:date="2022-01-24T14:42:00Z" w:initials="M">
    <w:p w14:paraId="6A0731DD" w14:textId="545DC376" w:rsidR="00144DBE" w:rsidRDefault="00144DBE">
      <w:pPr>
        <w:pStyle w:val="CommentText"/>
      </w:pPr>
      <w:r>
        <w:rPr>
          <w:rStyle w:val="CommentReference"/>
        </w:rPr>
        <w:annotationRef/>
      </w:r>
      <w:r>
        <w:t>Please provide Supplementary Materials with word form which is editable, instead of html form.</w:t>
      </w:r>
    </w:p>
  </w:comment>
  <w:comment w:id="91" w:author="Ryan Ruggiero" w:date="2022-01-24T11:26:00Z" w:initials="RR">
    <w:p w14:paraId="31E1FF15" w14:textId="77777777" w:rsidR="00D05DD9" w:rsidRDefault="00D05DD9" w:rsidP="004310DC">
      <w:pPr>
        <w:pStyle w:val="CommentText"/>
        <w:jc w:val="left"/>
      </w:pPr>
      <w:r>
        <w:rPr>
          <w:rStyle w:val="CommentReference"/>
        </w:rPr>
        <w:annotationRef/>
      </w:r>
      <w:r>
        <w:t xml:space="preserve">The website says any file format is acceptable for supplemental materials. I apologize, I cannot provide a word document because of my computer limitations. </w:t>
      </w:r>
    </w:p>
  </w:comment>
  <w:comment w:id="115" w:author="MDPI" w:date="2022-01-23T06:28:00Z" w:initials="M">
    <w:p w14:paraId="7338ABBC" w14:textId="4603992D"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We revised the authors’ names according to the author name part, please confirm.</w:t>
      </w:r>
    </w:p>
  </w:comment>
  <w:comment w:id="116" w:author="Ryan Ruggiero" w:date="2022-01-24T11:27:00Z" w:initials="RR">
    <w:p w14:paraId="3CC7A863" w14:textId="77777777" w:rsidR="00CD4F85" w:rsidRDefault="00CD4F85" w:rsidP="00F37E13">
      <w:pPr>
        <w:pStyle w:val="CommentText"/>
        <w:jc w:val="left"/>
      </w:pPr>
      <w:r>
        <w:rPr>
          <w:rStyle w:val="CommentReference"/>
        </w:rPr>
        <w:annotationRef/>
      </w:r>
      <w:r>
        <w:t>Joshua uses JWF</w:t>
      </w:r>
    </w:p>
  </w:comment>
  <w:comment w:id="125" w:author="MDPI" w:date="2022-01-23T06:30:00Z" w:initials="M">
    <w:p w14:paraId="39CC7BBD" w14:textId="5293A778"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2815D5">
        <w:t xml:space="preserve">X.X. </w:t>
      </w:r>
      <w:r w:rsidR="00144DBE">
        <w:t>is not one of</w:t>
      </w:r>
      <w:r w:rsidRPr="002815D5">
        <w:t xml:space="preserve"> this paper</w:t>
      </w:r>
      <w:r w:rsidR="00144DBE">
        <w:t>’s authors</w:t>
      </w:r>
      <w:r>
        <w:t>, please check</w:t>
      </w:r>
      <w:r w:rsidR="00144DBE">
        <w:t xml:space="preserve"> and revise</w:t>
      </w:r>
      <w:r>
        <w:t>.</w:t>
      </w:r>
    </w:p>
  </w:comment>
  <w:comment w:id="132" w:author="MDPI" w:date="2022-01-23T06:21:00Z" w:initials="M">
    <w:p w14:paraId="4AB83160" w14:textId="2E0189F1"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protocol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comment>
  <w:comment w:id="134" w:author="MDPI" w:date="2022-01-23T06:21:00Z" w:initials="M">
    <w:p w14:paraId="395AB2AB" w14:textId="77777777"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Any research article describing a study involving humans should contain this statement. Please add “Informed consent was obtained from all subjects involved in the study.” OR “Patient consent was waived due to REASON (please provide a detailed justification).” OR “Not applicable.” for studies not involving humans. You might also choose to exclude this statement if the study did not involve humans.</w:t>
      </w:r>
    </w:p>
    <w:p w14:paraId="7AA58A45" w14:textId="78E13020" w:rsidR="00685C7F" w:rsidRDefault="00685C7F">
      <w:pPr>
        <w:pStyle w:val="CommentText"/>
      </w:pPr>
      <w:r>
        <w:t>Written informed consent for publication must be obtained from participating patients who can be identified (including by the patients themselves). Please state “Written informed consent has been obtained from the patient(s) to publish this paper” if applicable.</w:t>
      </w:r>
    </w:p>
  </w:comment>
  <w:comment w:id="137" w:author="MDPI" w:date="2022-01-24T09:40:00Z" w:initials="M">
    <w:p w14:paraId="6A6F0606"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Newly added information, please confirm.</w:t>
      </w:r>
    </w:p>
  </w:comment>
  <w:comment w:id="138" w:author="MDPI" w:date="2022-01-24T10:09:00Z" w:initials="M">
    <w:p w14:paraId="4046F80F" w14:textId="131D670E"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publisher and location.</w:t>
      </w:r>
      <w:r w:rsidR="00144DBE">
        <w:t xml:space="preserve"> If you cannot provide, please add URL and accessed date (day month year).</w:t>
      </w:r>
    </w:p>
  </w:comment>
  <w:comment w:id="147" w:author="MDPI" w:date="2022-01-24T09:44:00Z" w:initials="M">
    <w:p w14:paraId="7DA73628"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year</w:t>
      </w:r>
    </w:p>
  </w:comment>
  <w:comment w:id="149" w:author="MDPI" w:date="2022-01-24T09:45:00Z" w:initials="M">
    <w:p w14:paraId="12D58D27"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give the full name, no abbreviation</w:t>
      </w:r>
    </w:p>
  </w:comment>
  <w:comment w:id="155" w:author="MDPI" w:date="2022-01-24T10:17:00Z" w:initials="M">
    <w:p w14:paraId="2594C4F2"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accessed date</w:t>
      </w:r>
    </w:p>
  </w:comment>
  <w:comment w:id="156" w:author="MDPI" w:date="2022-01-24T09:48:00Z" w:initials="M">
    <w:p w14:paraId="57543F18"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58" w:author="MDPI" w:date="2022-01-24T10:16:00Z" w:initials="M">
    <w:p w14:paraId="56056AFC"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60" w:author="MDPI" w:date="2022-01-24T10:17:00Z" w:initials="M">
    <w:p w14:paraId="28E63BA3"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accessed date</w:t>
      </w:r>
    </w:p>
  </w:comment>
  <w:comment w:id="161" w:author="MDPI" w:date="2022-01-24T10:15:00Z" w:initials="M">
    <w:p w14:paraId="238A99E2"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63" w:author="MDPI" w:date="2022-01-24T09:55:00Z" w:initials="M">
    <w:p w14:paraId="173E3963"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add city name of the conference </w:t>
      </w:r>
    </w:p>
  </w:comment>
  <w:comment w:id="164" w:author="Ryan Ruggiero" w:date="2022-01-24T11:48:00Z" w:initials="RR">
    <w:p w14:paraId="2E220426" w14:textId="77777777" w:rsidR="00AC0B4F" w:rsidRDefault="00AC0B4F" w:rsidP="00871DEB">
      <w:pPr>
        <w:pStyle w:val="CommentText"/>
        <w:jc w:val="left"/>
      </w:pPr>
      <w:r>
        <w:rPr>
          <w:rStyle w:val="CommentReference"/>
        </w:rPr>
        <w:annotationRef/>
      </w:r>
      <w:r>
        <w:t>Providence is the city, it is stated in the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C821E" w15:done="0"/>
  <w15:commentEx w15:paraId="51778EDF" w15:done="0"/>
  <w15:commentEx w15:paraId="0AF10E9C" w15:done="0"/>
  <w15:commentEx w15:paraId="16B2A255" w15:done="0"/>
  <w15:commentEx w15:paraId="2DCE16D9" w15:done="0"/>
  <w15:commentEx w15:paraId="0F7C9524" w15:paraIdParent="2DCE16D9" w15:done="0"/>
  <w15:commentEx w15:paraId="5BA236AB" w15:done="0"/>
  <w15:commentEx w15:paraId="2E28B82C" w15:done="0"/>
  <w15:commentEx w15:paraId="444A8C26" w15:done="0"/>
  <w15:commentEx w15:paraId="669A1D5A" w15:paraIdParent="444A8C26" w15:done="0"/>
  <w15:commentEx w15:paraId="07A68BB8" w15:done="0"/>
  <w15:commentEx w15:paraId="0090DAF1" w15:done="0"/>
  <w15:commentEx w15:paraId="75E74EA4" w15:paraIdParent="0090DAF1" w15:done="0"/>
  <w15:commentEx w15:paraId="00CBC38F" w15:done="0"/>
  <w15:commentEx w15:paraId="720D2AB6" w15:paraIdParent="00CBC38F" w15:done="0"/>
  <w15:commentEx w15:paraId="01CC0AD8" w15:done="0"/>
  <w15:commentEx w15:paraId="1C1FBB6A" w15:paraIdParent="01CC0AD8" w15:done="0"/>
  <w15:commentEx w15:paraId="1F531297" w15:done="0"/>
  <w15:commentEx w15:paraId="4A9B24E1" w15:paraIdParent="1F531297" w15:done="0"/>
  <w15:commentEx w15:paraId="3BB852D3" w15:done="0"/>
  <w15:commentEx w15:paraId="73C7D5B0" w15:paraIdParent="3BB852D3" w15:done="0"/>
  <w15:commentEx w15:paraId="6A0731DD" w15:done="0"/>
  <w15:commentEx w15:paraId="31E1FF15" w15:paraIdParent="6A0731DD" w15:done="0"/>
  <w15:commentEx w15:paraId="7338ABBC" w15:done="0"/>
  <w15:commentEx w15:paraId="3CC7A863" w15:paraIdParent="7338ABBC" w15:done="0"/>
  <w15:commentEx w15:paraId="39CC7BBD" w15:done="0"/>
  <w15:commentEx w15:paraId="4AB83160" w15:done="0"/>
  <w15:commentEx w15:paraId="7AA58A45" w15:done="0"/>
  <w15:commentEx w15:paraId="6A6F0606" w15:done="0"/>
  <w15:commentEx w15:paraId="4046F80F" w15:done="0"/>
  <w15:commentEx w15:paraId="7DA73628" w15:done="0"/>
  <w15:commentEx w15:paraId="12D58D27" w15:done="0"/>
  <w15:commentEx w15:paraId="2594C4F2" w15:done="0"/>
  <w15:commentEx w15:paraId="57543F18" w15:done="0"/>
  <w15:commentEx w15:paraId="56056AFC" w15:done="0"/>
  <w15:commentEx w15:paraId="28E63BA3" w15:done="0"/>
  <w15:commentEx w15:paraId="238A99E2" w15:done="0"/>
  <w15:commentEx w15:paraId="173E3963" w15:done="0"/>
  <w15:commentEx w15:paraId="2E220426" w15:paraIdParent="173E3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7A154" w16cex:dateUtc="2022-01-23T09:41:00Z"/>
  <w16cex:commentExtensible w16cex:durableId="2597B121" w16cex:dateUtc="2022-01-23T10:49:00Z"/>
  <w16cex:commentExtensible w16cex:durableId="259934B6" w16cex:dateUtc="2022-01-24T19:22:00Z"/>
  <w16cex:commentExtensible w16cex:durableId="25980EDA" w16cex:dateUtc="2022-01-23T17:28:00Z"/>
  <w16cex:commentExtensible w16cex:durableId="2597A535" w16cex:dateUtc="2022-01-23T09:58:00Z"/>
  <w16cex:commentExtensible w16cex:durableId="2599035D" w16cex:dateUtc="2022-01-24T15:52:00Z"/>
  <w16cex:commentExtensible w16cex:durableId="2597B332" w16cex:dateUtc="2022-01-23T10:57:00Z"/>
  <w16cex:commentExtensible w16cex:durableId="2597B3B3" w16cex:dateUtc="2022-01-23T11:00:00Z"/>
  <w16cex:commentExtensible w16cex:durableId="25980FB7" w16cex:dateUtc="2022-01-23T17:32:00Z"/>
  <w16cex:commentExtensible w16cex:durableId="25990395" w16cex:dateUtc="2022-01-24T15:53:00Z"/>
  <w16cex:commentExtensible w16cex:durableId="2599383A" w16cex:dateUtc="2022-01-24T19:37:00Z"/>
  <w16cex:commentExtensible w16cex:durableId="2597B5A2" w16cex:dateUtc="2022-01-23T11:08:00Z"/>
  <w16cex:commentExtensible w16cex:durableId="259904DD" w16cex:dateUtc="2022-01-24T15:58:00Z"/>
  <w16cex:commentExtensible w16cex:durableId="2597B763" w16cex:dateUtc="2022-01-23T11:15:00Z"/>
  <w16cex:commentExtensible w16cex:durableId="25990548" w16cex:dateUtc="2022-01-24T16:00:00Z"/>
  <w16cex:commentExtensible w16cex:durableId="2597BA96" w16cex:dateUtc="2022-01-23T11:29:00Z"/>
  <w16cex:commentExtensible w16cex:durableId="25990FAB" w16cex:dateUtc="2022-01-24T16:44:00Z"/>
  <w16cex:commentExtensible w16cex:durableId="2597B94E" w16cex:dateUtc="2022-01-23T11:23:00Z"/>
  <w16cex:commentExtensible w16cex:durableId="259905EF" w16cex:dateUtc="2022-01-24T16:03:00Z"/>
  <w16cex:commentExtensible w16cex:durableId="2597B7E4" w16cex:dateUtc="2022-01-23T11:17:00Z"/>
  <w16cex:commentExtensible w16cex:durableId="25990AFC" w16cex:dateUtc="2022-01-24T16:24:00Z"/>
  <w16cex:commentExtensible w16cex:durableId="2599394E" w16cex:dateUtc="2022-01-24T19:42:00Z"/>
  <w16cex:commentExtensible w16cex:durableId="25990B4B" w16cex:dateUtc="2022-01-24T16:26:00Z"/>
  <w16cex:commentExtensible w16cex:durableId="2597BA4E" w16cex:dateUtc="2022-01-23T11:28:00Z"/>
  <w16cex:commentExtensible w16cex:durableId="25990BA7" w16cex:dateUtc="2022-01-24T16:27:00Z"/>
  <w16cex:commentExtensible w16cex:durableId="2597BAD5" w16cex:dateUtc="2022-01-23T11:30:00Z"/>
  <w16cex:commentExtensible w16cex:durableId="2597B8B1" w16cex:dateUtc="2022-01-23T11:21:00Z"/>
  <w16cex:commentExtensible w16cex:durableId="2597B8B5" w16cex:dateUtc="2022-01-23T11:21:00Z"/>
  <w16cex:commentExtensible w16cex:durableId="2598F270" w16cex:dateUtc="2022-01-24T14:40:00Z"/>
  <w16cex:commentExtensible w16cex:durableId="2598F94E" w16cex:dateUtc="2022-01-24T15:09:00Z"/>
  <w16cex:commentExtensible w16cex:durableId="2598F385" w16cex:dateUtc="2022-01-24T14:44:00Z"/>
  <w16cex:commentExtensible w16cex:durableId="2598F3CA" w16cex:dateUtc="2022-01-24T14:45:00Z"/>
  <w16cex:commentExtensible w16cex:durableId="2598FB41" w16cex:dateUtc="2022-01-24T15:17:00Z"/>
  <w16cex:commentExtensible w16cex:durableId="2598F485" w16cex:dateUtc="2022-01-24T14:48:00Z"/>
  <w16cex:commentExtensible w16cex:durableId="2598FAFA" w16cex:dateUtc="2022-01-24T15:16:00Z"/>
  <w16cex:commentExtensible w16cex:durableId="2598FB42" w16cex:dateUtc="2022-01-24T15:17:00Z"/>
  <w16cex:commentExtensible w16cex:durableId="2598FABA" w16cex:dateUtc="2022-01-24T15:15:00Z"/>
  <w16cex:commentExtensible w16cex:durableId="2598F5FB" w16cex:dateUtc="2022-01-24T14:55:00Z"/>
  <w16cex:commentExtensible w16cex:durableId="2599108B" w16cex:dateUtc="2022-01-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C821E" w16cid:durableId="2597A154"/>
  <w16cid:commentId w16cid:paraId="51778EDF" w16cid:durableId="2597B121"/>
  <w16cid:commentId w16cid:paraId="0AF10E9C" w16cid:durableId="259934B6"/>
  <w16cid:commentId w16cid:paraId="16B2A255" w16cid:durableId="25980EDA"/>
  <w16cid:commentId w16cid:paraId="2DCE16D9" w16cid:durableId="2597A535"/>
  <w16cid:commentId w16cid:paraId="0F7C9524" w16cid:durableId="2599035D"/>
  <w16cid:commentId w16cid:paraId="5BA236AB" w16cid:durableId="2597B332"/>
  <w16cid:commentId w16cid:paraId="2E28B82C" w16cid:durableId="2597B3B3"/>
  <w16cid:commentId w16cid:paraId="444A8C26" w16cid:durableId="25980FB7"/>
  <w16cid:commentId w16cid:paraId="669A1D5A" w16cid:durableId="25990395"/>
  <w16cid:commentId w16cid:paraId="07A68BB8" w16cid:durableId="2599383A"/>
  <w16cid:commentId w16cid:paraId="0090DAF1" w16cid:durableId="2597B5A2"/>
  <w16cid:commentId w16cid:paraId="75E74EA4" w16cid:durableId="259904DD"/>
  <w16cid:commentId w16cid:paraId="00CBC38F" w16cid:durableId="2597B763"/>
  <w16cid:commentId w16cid:paraId="720D2AB6" w16cid:durableId="25990548"/>
  <w16cid:commentId w16cid:paraId="01CC0AD8" w16cid:durableId="2597BA96"/>
  <w16cid:commentId w16cid:paraId="1C1FBB6A" w16cid:durableId="25990FAB"/>
  <w16cid:commentId w16cid:paraId="1F531297" w16cid:durableId="2597B94E"/>
  <w16cid:commentId w16cid:paraId="4A9B24E1" w16cid:durableId="259905EF"/>
  <w16cid:commentId w16cid:paraId="3BB852D3" w16cid:durableId="2597B7E4"/>
  <w16cid:commentId w16cid:paraId="73C7D5B0" w16cid:durableId="25990AFC"/>
  <w16cid:commentId w16cid:paraId="6A0731DD" w16cid:durableId="2599394E"/>
  <w16cid:commentId w16cid:paraId="31E1FF15" w16cid:durableId="25990B4B"/>
  <w16cid:commentId w16cid:paraId="7338ABBC" w16cid:durableId="2597BA4E"/>
  <w16cid:commentId w16cid:paraId="3CC7A863" w16cid:durableId="25990BA7"/>
  <w16cid:commentId w16cid:paraId="39CC7BBD" w16cid:durableId="2597BAD5"/>
  <w16cid:commentId w16cid:paraId="4AB83160" w16cid:durableId="2597B8B1"/>
  <w16cid:commentId w16cid:paraId="7AA58A45" w16cid:durableId="2597B8B5"/>
  <w16cid:commentId w16cid:paraId="6A6F0606" w16cid:durableId="2598F270"/>
  <w16cid:commentId w16cid:paraId="4046F80F" w16cid:durableId="2598F94E"/>
  <w16cid:commentId w16cid:paraId="7DA73628" w16cid:durableId="2598F385"/>
  <w16cid:commentId w16cid:paraId="12D58D27" w16cid:durableId="2598F3CA"/>
  <w16cid:commentId w16cid:paraId="2594C4F2" w16cid:durableId="2598FB41"/>
  <w16cid:commentId w16cid:paraId="57543F18" w16cid:durableId="2598F485"/>
  <w16cid:commentId w16cid:paraId="56056AFC" w16cid:durableId="2598FAFA"/>
  <w16cid:commentId w16cid:paraId="28E63BA3" w16cid:durableId="2598FB42"/>
  <w16cid:commentId w16cid:paraId="238A99E2" w16cid:durableId="2598FABA"/>
  <w16cid:commentId w16cid:paraId="173E3963" w16cid:durableId="2598F5FB"/>
  <w16cid:commentId w16cid:paraId="2E220426" w16cid:durableId="259910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93F9" w14:textId="77777777" w:rsidR="00A103B8" w:rsidRDefault="00A103B8">
      <w:pPr>
        <w:spacing w:line="240" w:lineRule="auto"/>
      </w:pPr>
      <w:r>
        <w:separator/>
      </w:r>
    </w:p>
  </w:endnote>
  <w:endnote w:type="continuationSeparator" w:id="0">
    <w:p w14:paraId="5F0662DA" w14:textId="77777777" w:rsidR="00A103B8" w:rsidRDefault="00A10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4199" w14:textId="77777777" w:rsidR="00685C7F" w:rsidRPr="0059016E" w:rsidRDefault="00685C7F" w:rsidP="00AE7DBF">
    <w:pPr>
      <w:pStyle w:val="Footer"/>
      <w:adjustRightInd w:val="0"/>
      <w:spacing w:before="120" w:line="160" w:lineRule="exac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6833" w14:textId="77777777" w:rsidR="00685C7F" w:rsidRDefault="00685C7F" w:rsidP="00F5785B">
    <w:pPr>
      <w:pBdr>
        <w:top w:val="single" w:sz="4" w:space="0" w:color="000000"/>
      </w:pBdr>
      <w:tabs>
        <w:tab w:val="right" w:pos="8844"/>
      </w:tabs>
      <w:adjustRightInd w:val="0"/>
      <w:snapToGrid w:val="0"/>
      <w:spacing w:before="480" w:line="100" w:lineRule="exact"/>
      <w:jc w:val="left"/>
      <w:rPr>
        <w:i/>
        <w:sz w:val="16"/>
        <w:szCs w:val="16"/>
      </w:rPr>
    </w:pPr>
  </w:p>
  <w:p w14:paraId="0EEF1F7C" w14:textId="77777777" w:rsidR="00685C7F" w:rsidRPr="00372FCD" w:rsidRDefault="00685C7F"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Pr>
        <w:b/>
        <w:bCs/>
        <w:iCs/>
        <w:sz w:val="16"/>
        <w:szCs w:val="16"/>
      </w:rPr>
      <w:t>2022</w:t>
    </w:r>
    <w:r w:rsidRPr="00D86EFA">
      <w:rPr>
        <w:bCs/>
        <w:iCs/>
        <w:sz w:val="16"/>
        <w:szCs w:val="16"/>
      </w:rPr>
      <w:t>,</w:t>
    </w:r>
    <w:r>
      <w:rPr>
        <w:bCs/>
        <w:i/>
        <w:iCs/>
        <w:sz w:val="16"/>
        <w:szCs w:val="16"/>
      </w:rPr>
      <w:t xml:space="preserve"> 12</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2E44" w14:textId="77777777" w:rsidR="00A103B8" w:rsidRDefault="00A103B8">
      <w:pPr>
        <w:spacing w:line="240" w:lineRule="auto"/>
      </w:pPr>
      <w:r>
        <w:separator/>
      </w:r>
    </w:p>
  </w:footnote>
  <w:footnote w:type="continuationSeparator" w:id="0">
    <w:p w14:paraId="242E54A3" w14:textId="77777777" w:rsidR="00A103B8" w:rsidRDefault="00A10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3A83" w14:textId="77777777" w:rsidR="00685C7F" w:rsidRDefault="00685C7F"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EB36" w14:textId="77777777" w:rsidR="00685C7F" w:rsidRDefault="00685C7F" w:rsidP="00A63B7B">
    <w:pPr>
      <w:tabs>
        <w:tab w:val="right" w:pos="10466"/>
      </w:tabs>
      <w:adjustRightInd w:val="0"/>
      <w:snapToGrid w:val="0"/>
      <w:spacing w:line="240" w:lineRule="auto"/>
      <w:rPr>
        <w:sz w:val="16"/>
      </w:rPr>
    </w:pPr>
    <w:r>
      <w:rPr>
        <w:i/>
        <w:sz w:val="16"/>
      </w:rPr>
      <w:t xml:space="preserve">Agriculture </w:t>
    </w:r>
    <w:r>
      <w:rPr>
        <w:b/>
        <w:sz w:val="16"/>
      </w:rPr>
      <w:t>2022</w:t>
    </w:r>
    <w:r w:rsidRPr="00D86EFA">
      <w:rPr>
        <w:sz w:val="16"/>
      </w:rPr>
      <w:t>,</w:t>
    </w:r>
    <w:r>
      <w:rPr>
        <w:i/>
        <w:sz w:val="16"/>
      </w:rPr>
      <w:t xml:space="preserve"> 12</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2507F10" w14:textId="77777777" w:rsidR="00685C7F" w:rsidRPr="00BF5810" w:rsidRDefault="00685C7F"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685C7F" w:rsidRPr="00A63B7B" w14:paraId="1605C855" w14:textId="77777777" w:rsidTr="00EF3499">
      <w:trPr>
        <w:trHeight w:val="686"/>
      </w:trPr>
      <w:tc>
        <w:tcPr>
          <w:tcW w:w="3679" w:type="dxa"/>
          <w:shd w:val="clear" w:color="auto" w:fill="auto"/>
          <w:vAlign w:val="center"/>
        </w:tcPr>
        <w:p w14:paraId="637CA8EF" w14:textId="77777777" w:rsidR="00685C7F" w:rsidRPr="00B34DFA" w:rsidRDefault="00685C7F" w:rsidP="00A63B7B">
          <w:pPr>
            <w:pStyle w:val="Header"/>
            <w:pBdr>
              <w:bottom w:val="none" w:sz="0" w:space="0" w:color="auto"/>
            </w:pBdr>
            <w:jc w:val="left"/>
            <w:rPr>
              <w:rFonts w:eastAsia="DengXian"/>
              <w:b/>
              <w:bCs/>
            </w:rPr>
          </w:pPr>
          <w:r w:rsidRPr="00B34DFA">
            <w:rPr>
              <w:rFonts w:eastAsia="DengXian"/>
              <w:b/>
              <w:bCs/>
            </w:rPr>
            <w:drawing>
              <wp:inline distT="0" distB="0" distL="0" distR="0" wp14:anchorId="66CEF06A" wp14:editId="2BEA0A2B">
                <wp:extent cx="1635125" cy="429260"/>
                <wp:effectExtent l="0" t="0" r="0" b="0"/>
                <wp:docPr id="1"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4069C47F" w14:textId="77777777" w:rsidR="00685C7F" w:rsidRPr="00B34DFA" w:rsidRDefault="00685C7F" w:rsidP="00A63B7B">
          <w:pPr>
            <w:pStyle w:val="Header"/>
            <w:pBdr>
              <w:bottom w:val="none" w:sz="0" w:space="0" w:color="auto"/>
            </w:pBdr>
            <w:rPr>
              <w:rFonts w:eastAsia="DengXian"/>
              <w:b/>
              <w:bCs/>
            </w:rPr>
          </w:pPr>
        </w:p>
      </w:tc>
      <w:tc>
        <w:tcPr>
          <w:tcW w:w="2273" w:type="dxa"/>
          <w:shd w:val="clear" w:color="auto" w:fill="auto"/>
          <w:vAlign w:val="center"/>
        </w:tcPr>
        <w:p w14:paraId="34A416A7" w14:textId="77777777" w:rsidR="00685C7F" w:rsidRPr="00B34DFA" w:rsidRDefault="00685C7F" w:rsidP="00EF3499">
          <w:pPr>
            <w:pStyle w:val="Header"/>
            <w:pBdr>
              <w:bottom w:val="none" w:sz="0" w:space="0" w:color="auto"/>
            </w:pBdr>
            <w:jc w:val="right"/>
            <w:rPr>
              <w:rFonts w:eastAsia="DengXian"/>
              <w:b/>
              <w:bCs/>
            </w:rPr>
          </w:pPr>
          <w:r>
            <w:rPr>
              <w:rFonts w:eastAsia="DengXian"/>
              <w:b/>
              <w:bCs/>
            </w:rPr>
            <w:drawing>
              <wp:inline distT="0" distB="0" distL="0" distR="0" wp14:anchorId="4C94F088" wp14:editId="08DC743E">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6E3192D" w14:textId="77777777" w:rsidR="00685C7F" w:rsidRPr="00102CC3" w:rsidRDefault="00685C7F"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hybridMultilevel"/>
    <w:tmpl w:val="7E201858"/>
    <w:lvl w:ilvl="0" w:tplc="7736F520">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E3CCA606">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E01BD5"/>
    <w:multiLevelType w:val="hybridMultilevel"/>
    <w:tmpl w:val="B964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F4F5A"/>
    <w:multiLevelType w:val="hybridMultilevel"/>
    <w:tmpl w:val="096E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92623D1"/>
    <w:multiLevelType w:val="hybridMultilevel"/>
    <w:tmpl w:val="720A4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F2710"/>
    <w:multiLevelType w:val="hybridMultilevel"/>
    <w:tmpl w:val="5E0EA472"/>
    <w:lvl w:ilvl="0" w:tplc="89E0C104">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672846D0"/>
    <w:multiLevelType w:val="hybridMultilevel"/>
    <w:tmpl w:val="EA34784C"/>
    <w:lvl w:ilvl="0" w:tplc="6C98A11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45C0A"/>
    <w:multiLevelType w:val="hybridMultilevel"/>
    <w:tmpl w:val="CAA469F6"/>
    <w:lvl w:ilvl="0" w:tplc="1B0617A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12"/>
  </w:num>
  <w:num w:numId="6">
    <w:abstractNumId w:val="2"/>
  </w:num>
  <w:num w:numId="7">
    <w:abstractNumId w:val="12"/>
  </w:num>
  <w:num w:numId="8">
    <w:abstractNumId w:val="2"/>
  </w:num>
  <w:num w:numId="9">
    <w:abstractNumId w:val="1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2"/>
  </w:num>
  <w:num w:numId="14">
    <w:abstractNumId w:val="2"/>
  </w:num>
  <w:num w:numId="15">
    <w:abstractNumId w:val="1"/>
  </w:num>
  <w:num w:numId="16">
    <w:abstractNumId w:val="11"/>
  </w:num>
  <w:num w:numId="17">
    <w:abstractNumId w:val="1"/>
  </w:num>
  <w:num w:numId="18">
    <w:abstractNumId w:val="12"/>
  </w:num>
  <w:num w:numId="19">
    <w:abstractNumId w:val="2"/>
  </w:num>
  <w:num w:numId="20">
    <w:abstractNumId w:val="1"/>
  </w:num>
  <w:num w:numId="21">
    <w:abstractNumId w:val="13"/>
  </w:num>
  <w:num w:numId="22">
    <w:abstractNumId w:val="14"/>
  </w:num>
  <w:num w:numId="23">
    <w:abstractNumId w:val="10"/>
  </w:num>
  <w:num w:numId="24">
    <w:abstractNumId w:val="12"/>
  </w:num>
  <w:num w:numId="25">
    <w:abstractNumId w:val="2"/>
  </w:num>
  <w:num w:numId="26">
    <w:abstractNumId w:val="0"/>
  </w:num>
  <w:num w:numId="27">
    <w:abstractNumId w:val="1"/>
  </w:num>
  <w:num w:numId="28">
    <w:abstractNumId w:val="9"/>
  </w:num>
  <w:num w:numId="29">
    <w:abstractNumId w:val="7"/>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PI">
    <w15:presenceInfo w15:providerId="None" w15:userId="MDPI"/>
  </w15:person>
  <w15:person w15:author="Ryan Ruggiero">
    <w15:presenceInfo w15:providerId="None" w15:userId="Ryan Ruggiero"/>
  </w15:person>
  <w15:person w15:author="MDPI [2]">
    <w15:presenceInfo w15:providerId="Windows Live" w15:userId="48aada96044f1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26"/>
    <w:rsid w:val="0000116D"/>
    <w:rsid w:val="00007DCD"/>
    <w:rsid w:val="00011A2F"/>
    <w:rsid w:val="000349E3"/>
    <w:rsid w:val="00043995"/>
    <w:rsid w:val="00060FE2"/>
    <w:rsid w:val="00063196"/>
    <w:rsid w:val="00073E0D"/>
    <w:rsid w:val="000835F5"/>
    <w:rsid w:val="000B4588"/>
    <w:rsid w:val="000C02B3"/>
    <w:rsid w:val="000D06FA"/>
    <w:rsid w:val="000D37EA"/>
    <w:rsid w:val="000D719A"/>
    <w:rsid w:val="00101281"/>
    <w:rsid w:val="00102CC3"/>
    <w:rsid w:val="0012585D"/>
    <w:rsid w:val="00132CDD"/>
    <w:rsid w:val="001342D5"/>
    <w:rsid w:val="00136464"/>
    <w:rsid w:val="0014141A"/>
    <w:rsid w:val="00143CA8"/>
    <w:rsid w:val="00144DBE"/>
    <w:rsid w:val="00152F66"/>
    <w:rsid w:val="0017231D"/>
    <w:rsid w:val="0017330F"/>
    <w:rsid w:val="00177022"/>
    <w:rsid w:val="001A6582"/>
    <w:rsid w:val="001C1334"/>
    <w:rsid w:val="001D1CE8"/>
    <w:rsid w:val="001D299C"/>
    <w:rsid w:val="001E0D93"/>
    <w:rsid w:val="001E2AEB"/>
    <w:rsid w:val="001F68FF"/>
    <w:rsid w:val="002421A7"/>
    <w:rsid w:val="002471B9"/>
    <w:rsid w:val="0024722F"/>
    <w:rsid w:val="002609B6"/>
    <w:rsid w:val="00271103"/>
    <w:rsid w:val="0028147A"/>
    <w:rsid w:val="002815D5"/>
    <w:rsid w:val="00283C5A"/>
    <w:rsid w:val="0029085F"/>
    <w:rsid w:val="00295C81"/>
    <w:rsid w:val="002977CD"/>
    <w:rsid w:val="002C1323"/>
    <w:rsid w:val="002D36BA"/>
    <w:rsid w:val="002E6E86"/>
    <w:rsid w:val="00320E7F"/>
    <w:rsid w:val="00323E32"/>
    <w:rsid w:val="00326141"/>
    <w:rsid w:val="00333469"/>
    <w:rsid w:val="0033359A"/>
    <w:rsid w:val="0036584A"/>
    <w:rsid w:val="00377426"/>
    <w:rsid w:val="0038174E"/>
    <w:rsid w:val="0039788C"/>
    <w:rsid w:val="003A29AB"/>
    <w:rsid w:val="003A2BC0"/>
    <w:rsid w:val="003A40D4"/>
    <w:rsid w:val="003A522B"/>
    <w:rsid w:val="003B7FDE"/>
    <w:rsid w:val="003C3138"/>
    <w:rsid w:val="003C5407"/>
    <w:rsid w:val="003D3A92"/>
    <w:rsid w:val="003E0FA5"/>
    <w:rsid w:val="003E673D"/>
    <w:rsid w:val="003F257E"/>
    <w:rsid w:val="003F6411"/>
    <w:rsid w:val="00401D30"/>
    <w:rsid w:val="00411163"/>
    <w:rsid w:val="00435D3B"/>
    <w:rsid w:val="004376DB"/>
    <w:rsid w:val="00445CA6"/>
    <w:rsid w:val="00464DE0"/>
    <w:rsid w:val="00470384"/>
    <w:rsid w:val="00470DE7"/>
    <w:rsid w:val="004737E4"/>
    <w:rsid w:val="00487F34"/>
    <w:rsid w:val="004A41CA"/>
    <w:rsid w:val="004B5A20"/>
    <w:rsid w:val="004B76A0"/>
    <w:rsid w:val="004C1BA1"/>
    <w:rsid w:val="004D5C67"/>
    <w:rsid w:val="004D6EAC"/>
    <w:rsid w:val="004F42FE"/>
    <w:rsid w:val="004F5C4A"/>
    <w:rsid w:val="005006EA"/>
    <w:rsid w:val="005012C2"/>
    <w:rsid w:val="005233B1"/>
    <w:rsid w:val="00527A66"/>
    <w:rsid w:val="005401ED"/>
    <w:rsid w:val="00551F33"/>
    <w:rsid w:val="00557BC3"/>
    <w:rsid w:val="00564158"/>
    <w:rsid w:val="00576458"/>
    <w:rsid w:val="0058222A"/>
    <w:rsid w:val="005945B5"/>
    <w:rsid w:val="005975C6"/>
    <w:rsid w:val="005A5CC0"/>
    <w:rsid w:val="005D180E"/>
    <w:rsid w:val="005D5614"/>
    <w:rsid w:val="005D6A7D"/>
    <w:rsid w:val="005E6F94"/>
    <w:rsid w:val="00606176"/>
    <w:rsid w:val="006214BB"/>
    <w:rsid w:val="00623793"/>
    <w:rsid w:val="00624C6F"/>
    <w:rsid w:val="0062753C"/>
    <w:rsid w:val="00642427"/>
    <w:rsid w:val="00645DCC"/>
    <w:rsid w:val="00652498"/>
    <w:rsid w:val="00662FF4"/>
    <w:rsid w:val="00673BBB"/>
    <w:rsid w:val="00685C7F"/>
    <w:rsid w:val="00692393"/>
    <w:rsid w:val="00697C70"/>
    <w:rsid w:val="006D09FC"/>
    <w:rsid w:val="006D1E81"/>
    <w:rsid w:val="006F2A02"/>
    <w:rsid w:val="006F57C3"/>
    <w:rsid w:val="006F5EC2"/>
    <w:rsid w:val="007309E1"/>
    <w:rsid w:val="0074723F"/>
    <w:rsid w:val="007507CA"/>
    <w:rsid w:val="00761205"/>
    <w:rsid w:val="00762342"/>
    <w:rsid w:val="00773C9A"/>
    <w:rsid w:val="0078203E"/>
    <w:rsid w:val="007855D4"/>
    <w:rsid w:val="00793ABA"/>
    <w:rsid w:val="0079522B"/>
    <w:rsid w:val="007A731A"/>
    <w:rsid w:val="007B2DC6"/>
    <w:rsid w:val="007C2288"/>
    <w:rsid w:val="007C5546"/>
    <w:rsid w:val="007C62F5"/>
    <w:rsid w:val="007D4869"/>
    <w:rsid w:val="007F11BE"/>
    <w:rsid w:val="00803A06"/>
    <w:rsid w:val="00835AD2"/>
    <w:rsid w:val="008440BA"/>
    <w:rsid w:val="008638D8"/>
    <w:rsid w:val="00873988"/>
    <w:rsid w:val="008965AD"/>
    <w:rsid w:val="008A5865"/>
    <w:rsid w:val="008E395D"/>
    <w:rsid w:val="008E4FA8"/>
    <w:rsid w:val="0090124E"/>
    <w:rsid w:val="00905757"/>
    <w:rsid w:val="00905DD5"/>
    <w:rsid w:val="00907339"/>
    <w:rsid w:val="00910BED"/>
    <w:rsid w:val="00911499"/>
    <w:rsid w:val="009152E1"/>
    <w:rsid w:val="009241C5"/>
    <w:rsid w:val="009361EF"/>
    <w:rsid w:val="00947113"/>
    <w:rsid w:val="009477CB"/>
    <w:rsid w:val="009724B8"/>
    <w:rsid w:val="00974B22"/>
    <w:rsid w:val="00976DAB"/>
    <w:rsid w:val="009821CB"/>
    <w:rsid w:val="00985122"/>
    <w:rsid w:val="009863AE"/>
    <w:rsid w:val="009A1F65"/>
    <w:rsid w:val="009D1768"/>
    <w:rsid w:val="009D23CD"/>
    <w:rsid w:val="009D5204"/>
    <w:rsid w:val="009D6FE5"/>
    <w:rsid w:val="009E5BA5"/>
    <w:rsid w:val="009F70E6"/>
    <w:rsid w:val="00A0111C"/>
    <w:rsid w:val="00A103B8"/>
    <w:rsid w:val="00A11EFE"/>
    <w:rsid w:val="00A14C15"/>
    <w:rsid w:val="00A158E1"/>
    <w:rsid w:val="00A219C6"/>
    <w:rsid w:val="00A21CF7"/>
    <w:rsid w:val="00A4096B"/>
    <w:rsid w:val="00A63B7B"/>
    <w:rsid w:val="00A74D62"/>
    <w:rsid w:val="00A93BF1"/>
    <w:rsid w:val="00AA49B9"/>
    <w:rsid w:val="00AB24C0"/>
    <w:rsid w:val="00AB4809"/>
    <w:rsid w:val="00AC0B4F"/>
    <w:rsid w:val="00AE6675"/>
    <w:rsid w:val="00AE7DBF"/>
    <w:rsid w:val="00B003F4"/>
    <w:rsid w:val="00B026ED"/>
    <w:rsid w:val="00B34DFA"/>
    <w:rsid w:val="00B41C22"/>
    <w:rsid w:val="00B46061"/>
    <w:rsid w:val="00B472B0"/>
    <w:rsid w:val="00B603F2"/>
    <w:rsid w:val="00B662E6"/>
    <w:rsid w:val="00B76013"/>
    <w:rsid w:val="00B81F14"/>
    <w:rsid w:val="00BB76B5"/>
    <w:rsid w:val="00BC2345"/>
    <w:rsid w:val="00BE3FF4"/>
    <w:rsid w:val="00BF4D22"/>
    <w:rsid w:val="00C1192F"/>
    <w:rsid w:val="00C14174"/>
    <w:rsid w:val="00C20AF2"/>
    <w:rsid w:val="00C32CDD"/>
    <w:rsid w:val="00C34B08"/>
    <w:rsid w:val="00C601D7"/>
    <w:rsid w:val="00C6178C"/>
    <w:rsid w:val="00C8572C"/>
    <w:rsid w:val="00C91FB1"/>
    <w:rsid w:val="00C97789"/>
    <w:rsid w:val="00CA6B7A"/>
    <w:rsid w:val="00CB4D98"/>
    <w:rsid w:val="00CD0848"/>
    <w:rsid w:val="00CD29F1"/>
    <w:rsid w:val="00CD4F85"/>
    <w:rsid w:val="00CF18AB"/>
    <w:rsid w:val="00D02854"/>
    <w:rsid w:val="00D03C06"/>
    <w:rsid w:val="00D05DD9"/>
    <w:rsid w:val="00D20A58"/>
    <w:rsid w:val="00D24A43"/>
    <w:rsid w:val="00D2699E"/>
    <w:rsid w:val="00D36D74"/>
    <w:rsid w:val="00D504E6"/>
    <w:rsid w:val="00D60B05"/>
    <w:rsid w:val="00D722D5"/>
    <w:rsid w:val="00D86EFA"/>
    <w:rsid w:val="00D92EB6"/>
    <w:rsid w:val="00D97A57"/>
    <w:rsid w:val="00DA41DD"/>
    <w:rsid w:val="00DA6D6D"/>
    <w:rsid w:val="00DC4C34"/>
    <w:rsid w:val="00DE119A"/>
    <w:rsid w:val="00DE54CB"/>
    <w:rsid w:val="00DF3D58"/>
    <w:rsid w:val="00DF69EC"/>
    <w:rsid w:val="00E000E3"/>
    <w:rsid w:val="00E037FE"/>
    <w:rsid w:val="00E17DC4"/>
    <w:rsid w:val="00E704F8"/>
    <w:rsid w:val="00E7124D"/>
    <w:rsid w:val="00E90F02"/>
    <w:rsid w:val="00EA515B"/>
    <w:rsid w:val="00EB0A96"/>
    <w:rsid w:val="00EB0C38"/>
    <w:rsid w:val="00ED0606"/>
    <w:rsid w:val="00ED123A"/>
    <w:rsid w:val="00EF3499"/>
    <w:rsid w:val="00EF5208"/>
    <w:rsid w:val="00EF64AC"/>
    <w:rsid w:val="00F212BB"/>
    <w:rsid w:val="00F22336"/>
    <w:rsid w:val="00F41DC0"/>
    <w:rsid w:val="00F43D54"/>
    <w:rsid w:val="00F56E07"/>
    <w:rsid w:val="00F5785B"/>
    <w:rsid w:val="00F60D39"/>
    <w:rsid w:val="00F655F2"/>
    <w:rsid w:val="00F67A40"/>
    <w:rsid w:val="00F700CD"/>
    <w:rsid w:val="00F77A18"/>
    <w:rsid w:val="00F77A25"/>
    <w:rsid w:val="00F81120"/>
    <w:rsid w:val="00F81558"/>
    <w:rsid w:val="00F8221C"/>
    <w:rsid w:val="00F870E1"/>
    <w:rsid w:val="00F970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25AF"/>
  <w15:chartTrackingRefBased/>
  <w15:docId w15:val="{A256A2AA-EAE9-4A11-984F-EC2AA9A1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46061"/>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46061"/>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46061"/>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46061"/>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4606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46061"/>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4606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36D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B4606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46061"/>
    <w:pPr>
      <w:ind w:firstLine="0"/>
    </w:pPr>
  </w:style>
  <w:style w:type="paragraph" w:customStyle="1" w:styleId="MDPI31text">
    <w:name w:val="MDPI_3.1_text"/>
    <w:qFormat/>
    <w:rsid w:val="00B4606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4606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4606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4606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4606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B46061"/>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B46061"/>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4606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46061"/>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46061"/>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B46061"/>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46061"/>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46061"/>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B46061"/>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46061"/>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46061"/>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4606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4606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4606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46061"/>
    <w:pPr>
      <w:numPr>
        <w:numId w:val="27"/>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B46061"/>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4606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46061"/>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46061"/>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B46061"/>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4606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46061"/>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B46061"/>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B46061"/>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B4606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4606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4606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4606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4606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4606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4606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46061"/>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B4606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4606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B46061"/>
    <w:pPr>
      <w:numPr>
        <w:numId w:val="26"/>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377426"/>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377426"/>
    <w:rPr>
      <w:vertAlign w:val="superscript"/>
    </w:rPr>
  </w:style>
  <w:style w:type="paragraph" w:customStyle="1" w:styleId="cl-80b34fee">
    <w:name w:val="cl-80b34fee"/>
    <w:basedOn w:val="Normal"/>
    <w:rsid w:val="00377426"/>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a">
    <w:name w:val="cl-80b2175a"/>
    <w:basedOn w:val="DefaultParagraphFont"/>
    <w:rsid w:val="00377426"/>
  </w:style>
  <w:style w:type="paragraph" w:customStyle="1" w:styleId="cl-80b34fef">
    <w:name w:val="cl-80b34fef"/>
    <w:basedOn w:val="Normal"/>
    <w:rsid w:val="00377426"/>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b">
    <w:name w:val="cl-80b2175b"/>
    <w:basedOn w:val="DefaultParagraphFont"/>
    <w:rsid w:val="00377426"/>
  </w:style>
  <w:style w:type="paragraph" w:styleId="Revision">
    <w:name w:val="Revision"/>
    <w:hidden/>
    <w:uiPriority w:val="99"/>
    <w:semiHidden/>
    <w:rsid w:val="00377426"/>
    <w:rPr>
      <w:rFonts w:ascii="Palatino Linotype" w:hAnsi="Palatino Linotype"/>
      <w:noProof/>
      <w:color w:val="000000"/>
    </w:rPr>
  </w:style>
  <w:style w:type="character" w:styleId="Emphasis">
    <w:name w:val="Emphasis"/>
    <w:basedOn w:val="DefaultParagraphFont"/>
    <w:uiPriority w:val="20"/>
    <w:qFormat/>
    <w:rsid w:val="00564158"/>
    <w:rPr>
      <w:i/>
      <w:iCs/>
    </w:rPr>
  </w:style>
  <w:style w:type="character" w:styleId="Strong">
    <w:name w:val="Strong"/>
    <w:basedOn w:val="DefaultParagraphFont"/>
    <w:uiPriority w:val="22"/>
    <w:qFormat/>
    <w:rsid w:val="00564158"/>
    <w:rPr>
      <w:b/>
      <w:bCs/>
    </w:rPr>
  </w:style>
  <w:style w:type="paragraph" w:styleId="ListParagraph">
    <w:name w:val="List Paragraph"/>
    <w:basedOn w:val="Normal"/>
    <w:uiPriority w:val="34"/>
    <w:qFormat/>
    <w:rsid w:val="0056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6463">
      <w:bodyDiv w:val="1"/>
      <w:marLeft w:val="0"/>
      <w:marRight w:val="0"/>
      <w:marTop w:val="0"/>
      <w:marBottom w:val="0"/>
      <w:divBdr>
        <w:top w:val="none" w:sz="0" w:space="0" w:color="auto"/>
        <w:left w:val="none" w:sz="0" w:space="0" w:color="auto"/>
        <w:bottom w:val="none" w:sz="0" w:space="0" w:color="auto"/>
        <w:right w:val="none" w:sz="0" w:space="0" w:color="auto"/>
      </w:divBdr>
    </w:div>
    <w:div w:id="619452686">
      <w:bodyDiv w:val="1"/>
      <w:marLeft w:val="0"/>
      <w:marRight w:val="0"/>
      <w:marTop w:val="0"/>
      <w:marBottom w:val="0"/>
      <w:divBdr>
        <w:top w:val="none" w:sz="0" w:space="0" w:color="auto"/>
        <w:left w:val="none" w:sz="0" w:space="0" w:color="auto"/>
        <w:bottom w:val="none" w:sz="0" w:space="0" w:color="auto"/>
        <w:right w:val="none" w:sz="0" w:space="0" w:color="auto"/>
      </w:divBdr>
    </w:div>
    <w:div w:id="677388748">
      <w:bodyDiv w:val="1"/>
      <w:marLeft w:val="0"/>
      <w:marRight w:val="0"/>
      <w:marTop w:val="0"/>
      <w:marBottom w:val="0"/>
      <w:divBdr>
        <w:top w:val="none" w:sz="0" w:space="0" w:color="auto"/>
        <w:left w:val="none" w:sz="0" w:space="0" w:color="auto"/>
        <w:bottom w:val="none" w:sz="0" w:space="0" w:color="auto"/>
        <w:right w:val="none" w:sz="0" w:space="0" w:color="auto"/>
      </w:divBdr>
    </w:div>
    <w:div w:id="683677395">
      <w:bodyDiv w:val="1"/>
      <w:marLeft w:val="0"/>
      <w:marRight w:val="0"/>
      <w:marTop w:val="0"/>
      <w:marBottom w:val="0"/>
      <w:divBdr>
        <w:top w:val="none" w:sz="0" w:space="0" w:color="auto"/>
        <w:left w:val="none" w:sz="0" w:space="0" w:color="auto"/>
        <w:bottom w:val="none" w:sz="0" w:space="0" w:color="auto"/>
        <w:right w:val="none" w:sz="0" w:space="0" w:color="auto"/>
      </w:divBdr>
    </w:div>
    <w:div w:id="973482784">
      <w:bodyDiv w:val="1"/>
      <w:marLeft w:val="0"/>
      <w:marRight w:val="0"/>
      <w:marTop w:val="0"/>
      <w:marBottom w:val="0"/>
      <w:divBdr>
        <w:top w:val="none" w:sz="0" w:space="0" w:color="auto"/>
        <w:left w:val="none" w:sz="0" w:space="0" w:color="auto"/>
        <w:bottom w:val="none" w:sz="0" w:space="0" w:color="auto"/>
        <w:right w:val="none" w:sz="0" w:space="0" w:color="auto"/>
      </w:divBdr>
    </w:div>
    <w:div w:id="1033729404">
      <w:bodyDiv w:val="1"/>
      <w:marLeft w:val="0"/>
      <w:marRight w:val="0"/>
      <w:marTop w:val="0"/>
      <w:marBottom w:val="0"/>
      <w:divBdr>
        <w:top w:val="none" w:sz="0" w:space="0" w:color="auto"/>
        <w:left w:val="none" w:sz="0" w:space="0" w:color="auto"/>
        <w:bottom w:val="none" w:sz="0" w:space="0" w:color="auto"/>
        <w:right w:val="none" w:sz="0" w:space="0" w:color="auto"/>
      </w:divBdr>
    </w:div>
    <w:div w:id="1344550290">
      <w:bodyDiv w:val="1"/>
      <w:marLeft w:val="0"/>
      <w:marRight w:val="0"/>
      <w:marTop w:val="0"/>
      <w:marBottom w:val="0"/>
      <w:divBdr>
        <w:top w:val="none" w:sz="0" w:space="0" w:color="auto"/>
        <w:left w:val="none" w:sz="0" w:space="0" w:color="auto"/>
        <w:bottom w:val="none" w:sz="0" w:space="0" w:color="auto"/>
        <w:right w:val="none" w:sz="0" w:space="0" w:color="auto"/>
      </w:divBdr>
    </w:div>
    <w:div w:id="1896775335">
      <w:bodyDiv w:val="1"/>
      <w:marLeft w:val="0"/>
      <w:marRight w:val="0"/>
      <w:marTop w:val="0"/>
      <w:marBottom w:val="0"/>
      <w:divBdr>
        <w:top w:val="none" w:sz="0" w:space="0" w:color="auto"/>
        <w:left w:val="none" w:sz="0" w:space="0" w:color="auto"/>
        <w:bottom w:val="none" w:sz="0" w:space="0" w:color="auto"/>
        <w:right w:val="none" w:sz="0" w:space="0" w:color="auto"/>
      </w:divBdr>
    </w:div>
    <w:div w:id="1964729226">
      <w:bodyDiv w:val="1"/>
      <w:marLeft w:val="0"/>
      <w:marRight w:val="0"/>
      <w:marTop w:val="0"/>
      <w:marBottom w:val="0"/>
      <w:divBdr>
        <w:top w:val="none" w:sz="0" w:space="0" w:color="auto"/>
        <w:left w:val="none" w:sz="0" w:space="0" w:color="auto"/>
        <w:bottom w:val="none" w:sz="0" w:space="0" w:color="auto"/>
        <w:right w:val="none" w:sz="0" w:space="0" w:color="auto"/>
      </w:divBdr>
    </w:div>
    <w:div w:id="201984912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Word%20template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F47A84-34A4-1346-9BE0-EBAB1258697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agriculture-template.dot</Template>
  <TotalTime>137</TotalTime>
  <Pages>20</Pages>
  <Words>11132</Words>
  <Characters>63459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Ryan Ruggiero</cp:lastModifiedBy>
  <cp:revision>33</cp:revision>
  <cp:lastPrinted>2022-01-24T06:14:00Z</cp:lastPrinted>
  <dcterms:created xsi:type="dcterms:W3CDTF">2022-01-23T17:49:00Z</dcterms:created>
  <dcterms:modified xsi:type="dcterms:W3CDTF">2022-01-24T16:48:00Z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documentId_830</vt:lpwstr>
  </property>
  <property fmtid="{D5CDD505-2E9C-101B-9397-08002B2CF9AE}" pid="3" name="grammarly_documentContext">
    <vt:lpwstr>{"goals":[],"domain":"general","emotions":[],"dialect":"american"}</vt:lpwstr>
  </property>
</Properties>
</file>
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F9A3244" w14:textId="67517487" w:rsidR="005975C6" w:rsidRPr="006453D9" w:rsidRDefault="00733942" w:rsidP="005975C6">
      <w:pPr>
        <w:pStyle w:val="MDPI11articletype"/>
      </w:pPr>
      <w:r>
        <w:t>Research Article</w:t>
      </w:r>
    </w:p>
    <w:tbl>
      <w:tblPr>
        <w:tblpPr w:leftFromText="198" w:rightFromText="198" w:vertAnchor="page" w:horzAnchor="margin" w:tblpY="7967"/>
        <w:tblW w:w="2410" w:type="dxa"/>
        <w:tblLayout w:type="fixed"/>
        <w:tblCellMar>
          <w:left w:w="0" w:type="dxa"/>
          <w:right w:w="0" w:type="dxa"/>
        </w:tblCellMar>
        <w:tblLook w:val="04A0" w:firstRow="1" w:lastRow="0" w:firstColumn="1" w:lastColumn="0" w:noHBand="0" w:noVBand="1"/>
      </w:tblPr>
      <w:tblGrid>
        <w:gridCol w:w="2410"/>
      </w:tblGrid>
      <w:tr w:rsidR="007143FE" w:rsidRPr="00B34DFA" w14:paraId="1070ECEE" w14:textId="77777777" w:rsidTr="007143FE">
        <w:tc>
          <w:tcPr>
            <w:tcW w:w="2410" w:type="dxa"/>
            <w:shd w:val="clear" w:color="auto" w:fill="auto"/>
          </w:tcPr>
          <w:p w14:paraId="02859AA5" w14:textId="65354B07" w:rsidR="007143FE" w:rsidRPr="00DE119A" w:rsidRDefault="007143FE" w:rsidP="007143FE">
            <w:pPr>
              <w:pStyle w:val="MDPI61Citation"/>
              <w:spacing w:line="240" w:lineRule="exact"/>
            </w:pPr>
            <w:r w:rsidRPr="00DE119A">
              <w:rPr>
                <w:b/>
              </w:rPr>
              <w:t>Citation:</w:t>
            </w:r>
            <w:r w:rsidRPr="00B34DFA">
              <w:t xml:space="preserve"> </w:t>
            </w:r>
            <w:r>
              <w:t xml:space="preserve">Ruggiero, R.; Ross, D.; Faulkner, J. </w:t>
            </w:r>
            <w:r w:rsidR="00292364">
              <w:t xml:space="preserve">Tile Drainage Flow Partitioning and </w:t>
            </w:r>
            <w:r w:rsidR="004F73DF">
              <w:t>Phosphorus</w:t>
            </w:r>
            <w:r w:rsidR="00292364">
              <w:t xml:space="preserve"> Export in Vermont</w:t>
            </w:r>
            <w:r>
              <w:t xml:space="preserve">. </w:t>
            </w:r>
            <w:r>
              <w:rPr>
                <w:i/>
              </w:rPr>
              <w:t xml:space="preserve">Agriculture </w:t>
            </w:r>
            <w:r>
              <w:rPr>
                <w:b/>
              </w:rPr>
              <w:t>2021</w:t>
            </w:r>
            <w:r>
              <w:t xml:space="preserve">, </w:t>
            </w:r>
            <w:r>
              <w:rPr>
                <w:i/>
              </w:rPr>
              <w:t>11</w:t>
            </w:r>
            <w:r>
              <w:t>, x. https://doi.org/10.3390/xxxxx</w:t>
            </w:r>
          </w:p>
          <w:p w14:paraId="5A8A6D94" w14:textId="77777777" w:rsidR="007143FE" w:rsidRDefault="007143FE" w:rsidP="007143FE">
            <w:pPr>
              <w:pStyle w:val="MDPI15academiceditor"/>
              <w:spacing w:after="240"/>
            </w:pPr>
            <w:r>
              <w:t xml:space="preserve">Academic Editor: </w:t>
            </w:r>
            <w:proofErr w:type="spellStart"/>
            <w:r>
              <w:t>Firstname</w:t>
            </w:r>
            <w:proofErr w:type="spellEnd"/>
            <w:r>
              <w:t xml:space="preserve"> Lastname</w:t>
            </w:r>
          </w:p>
          <w:p w14:paraId="0B9AA51B" w14:textId="77777777" w:rsidR="007143FE" w:rsidRPr="009A1F65" w:rsidRDefault="007143FE" w:rsidP="007143FE">
            <w:pPr>
              <w:pStyle w:val="MDPI14history"/>
            </w:pPr>
            <w:r w:rsidRPr="009A1F65">
              <w:t>Received: date</w:t>
            </w:r>
          </w:p>
          <w:p w14:paraId="46BCBB39" w14:textId="77777777" w:rsidR="007143FE" w:rsidRPr="009A1F65" w:rsidRDefault="007143FE" w:rsidP="007143FE">
            <w:pPr>
              <w:pStyle w:val="MDPI14history"/>
            </w:pPr>
            <w:r w:rsidRPr="009A1F65">
              <w:t>Accepted: date</w:t>
            </w:r>
          </w:p>
          <w:p w14:paraId="51675F4F" w14:textId="77777777" w:rsidR="007143FE" w:rsidRPr="009A1F65" w:rsidRDefault="007143FE" w:rsidP="007143FE">
            <w:pPr>
              <w:pStyle w:val="MDPI14history"/>
              <w:spacing w:after="240"/>
            </w:pPr>
            <w:r w:rsidRPr="009A1F65">
              <w:t>Published: date</w:t>
            </w:r>
          </w:p>
          <w:p w14:paraId="05C03F3B" w14:textId="77777777" w:rsidR="007143FE" w:rsidRPr="00B34DFA" w:rsidRDefault="007143FE" w:rsidP="007143FE">
            <w:pPr>
              <w:pStyle w:val="MDPI63Notes"/>
              <w:jc w:val="both"/>
            </w:pPr>
            <w:r w:rsidRPr="00B34DFA">
              <w:rPr>
                <w:b/>
              </w:rPr>
              <w:t>Publisher’s Note:</w:t>
            </w:r>
            <w:r w:rsidRPr="00B34DFA">
              <w:t xml:space="preserve"> MDPI stays neutral </w:t>
            </w:r>
            <w:proofErr w:type="gramStart"/>
            <w:r w:rsidRPr="00B34DFA">
              <w:t>with regard to</w:t>
            </w:r>
            <w:proofErr w:type="gramEnd"/>
            <w:r w:rsidRPr="00B34DFA">
              <w:t xml:space="preserve"> jurisdictional claims in published maps and institutional affiliations.</w:t>
            </w:r>
          </w:p>
          <w:p w14:paraId="3B4672A1" w14:textId="77777777" w:rsidR="007143FE" w:rsidRPr="00B34DFA" w:rsidRDefault="007143FE" w:rsidP="007143FE">
            <w:pPr>
              <w:adjustRightInd w:val="0"/>
              <w:snapToGrid w:val="0"/>
              <w:spacing w:before="240" w:line="240" w:lineRule="atLeast"/>
              <w:ind w:right="113"/>
              <w:jc w:val="left"/>
              <w:rPr>
                <w:rFonts w:eastAsia="DengXian"/>
                <w:bCs/>
                <w:sz w:val="14"/>
                <w:szCs w:val="14"/>
                <w:lang w:bidi="en-US"/>
              </w:rPr>
            </w:pPr>
            <w:r w:rsidRPr="00B34DFA">
              <w:rPr>
                <w:rFonts w:eastAsia="DengXian"/>
              </w:rPr>
              <w:drawing>
                <wp:inline distT="0" distB="0" distL="0" distR="0" wp14:anchorId="573E25ED" wp14:editId="0641C92C">
                  <wp:extent cx="692785" cy="249555"/>
                  <wp:effectExtent l="0" t="0" r="0" b="0"/>
                  <wp:docPr id="3" name="Picture 4" descr="A picture containing text, clip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4" descr="A picture containing text, clipart&#10;&#10;Description automatically generate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92785" cy="249555"/>
                          </a:xfrm>
                          <a:prstGeom prst="rect">
                            <a:avLst/>
                          </a:prstGeom>
                          <a:noFill/>
                          <a:ln>
                            <a:noFill/>
                          </a:ln>
                        </pic:spPr>
                      </pic:pic>
                    </a:graphicData>
                  </a:graphic>
                </wp:inline>
              </w:drawing>
            </w:r>
          </w:p>
          <w:p w14:paraId="18A86D2C" w14:textId="77777777" w:rsidR="007143FE" w:rsidRPr="00B34DFA" w:rsidRDefault="007143FE" w:rsidP="007143FE">
            <w:pPr>
              <w:adjustRightInd w:val="0"/>
              <w:snapToGrid w:val="0"/>
              <w:spacing w:before="60" w:line="240" w:lineRule="atLeast"/>
              <w:ind w:right="113"/>
              <w:rPr>
                <w:rFonts w:eastAsia="DengXian"/>
                <w:bCs/>
                <w:sz w:val="14"/>
                <w:szCs w:val="14"/>
                <w:lang w:bidi="en-US"/>
              </w:rPr>
            </w:pPr>
            <w:r w:rsidRPr="00B34DFA">
              <w:rPr>
                <w:rFonts w:eastAsia="DengXian"/>
                <w:b/>
                <w:bCs/>
                <w:sz w:val="14"/>
                <w:szCs w:val="14"/>
                <w:lang w:bidi="en-US"/>
              </w:rPr>
              <w:t>Copyright:</w:t>
            </w:r>
            <w:r w:rsidRPr="00B34DFA">
              <w:rPr>
                <w:rFonts w:eastAsia="DengXian"/>
                <w:bCs/>
                <w:sz w:val="14"/>
                <w:szCs w:val="14"/>
                <w:lang w:bidi="en-US"/>
              </w:rPr>
              <w:t xml:space="preserve"> </w:t>
            </w:r>
            <w:r>
              <w:rPr>
                <w:rFonts w:eastAsia="DengXian"/>
                <w:bCs/>
                <w:sz w:val="14"/>
                <w:szCs w:val="14"/>
                <w:lang w:bidi="en-US"/>
              </w:rPr>
              <w:t>© 2021</w:t>
            </w:r>
            <w:r w:rsidRPr="00B34DFA">
              <w:rPr>
                <w:rFonts w:eastAsia="DengXian"/>
                <w:bCs/>
                <w:sz w:val="14"/>
                <w:szCs w:val="14"/>
                <w:lang w:bidi="en-US"/>
              </w:rPr>
              <w:t xml:space="preserve"> </w:t>
            </w:r>
            <w:r>
              <w:rPr>
                <w:rFonts w:eastAsia="DengXian"/>
                <w:bCs/>
                <w:sz w:val="14"/>
                <w:szCs w:val="14"/>
                <w:lang w:bidi="en-US"/>
              </w:rPr>
              <w:t xml:space="preserve">by the authors. Submitted for possible open access publication under the terms and conditions of the Creative Commons </w:t>
            </w:r>
            <w:r w:rsidRPr="00B34DFA">
              <w:rPr>
                <w:rFonts w:eastAsia="DengXian"/>
                <w:bCs/>
                <w:sz w:val="14"/>
                <w:szCs w:val="14"/>
                <w:lang w:bidi="en-US"/>
              </w:rPr>
              <w:t>Attribution (CC BY) license (</w:t>
            </w:r>
            <w:r>
              <w:rPr>
                <w:rFonts w:eastAsia="DengXian"/>
                <w:bCs/>
                <w:sz w:val="14"/>
                <w:szCs w:val="14"/>
                <w:lang w:bidi="en-US"/>
              </w:rPr>
              <w:t>https://</w:t>
            </w:r>
            <w:r w:rsidRPr="00B34DFA">
              <w:rPr>
                <w:rFonts w:eastAsia="DengXian"/>
                <w:bCs/>
                <w:sz w:val="14"/>
                <w:szCs w:val="14"/>
                <w:lang w:bidi="en-US"/>
              </w:rPr>
              <w:t>creativecommons.org/licenses/by/4.0/).</w:t>
            </w:r>
          </w:p>
        </w:tc>
      </w:tr>
    </w:tbl>
    <w:p w14:paraId="79870B8E" w14:textId="05544F70" w:rsidR="005975C6" w:rsidRPr="003B1AF1" w:rsidRDefault="00BD5795" w:rsidP="005975C6">
      <w:pPr>
        <w:pStyle w:val="MDPI12title"/>
      </w:pPr>
      <w:r>
        <w:t xml:space="preserve">Tile Drainage </w:t>
      </w:r>
      <w:r w:rsidR="00B03ECE">
        <w:t xml:space="preserve">Flow Partitioning and </w:t>
      </w:r>
      <w:r w:rsidR="00140F3F">
        <w:t>Phosphorus Export</w:t>
      </w:r>
      <w:r w:rsidR="00436EBD">
        <w:t xml:space="preserve"> </w:t>
      </w:r>
      <w:r w:rsidR="00B03ECE">
        <w:t>in</w:t>
      </w:r>
      <w:r>
        <w:t xml:space="preserve"> V</w:t>
      </w:r>
      <w:r w:rsidR="00733942">
        <w:t>ermont</w:t>
      </w:r>
    </w:p>
    <w:p w14:paraId="4CD330E9" w14:textId="0DF52E61" w:rsidR="00B026ED" w:rsidRDefault="00733942" w:rsidP="005975C6">
      <w:pPr>
        <w:pStyle w:val="MDPI13authornames"/>
      </w:pPr>
      <w:r>
        <w:t xml:space="preserve">Ryan Ruggiero </w:t>
      </w:r>
      <w:r w:rsidR="005975C6" w:rsidRPr="001F31D1">
        <w:rPr>
          <w:vertAlign w:val="superscript"/>
        </w:rPr>
        <w:t>1</w:t>
      </w:r>
      <w:r w:rsidR="005975C6" w:rsidRPr="00D945EC">
        <w:t xml:space="preserve">, </w:t>
      </w:r>
      <w:r>
        <w:t>Don</w:t>
      </w:r>
      <w:r w:rsidR="006A26BB">
        <w:t>ald</w:t>
      </w:r>
      <w:r>
        <w:t xml:space="preserve"> Ross</w:t>
      </w:r>
      <w:r w:rsidR="005975C6" w:rsidRPr="00D945EC">
        <w:t xml:space="preserve"> </w:t>
      </w:r>
      <w:r>
        <w:rPr>
          <w:vertAlign w:val="superscript"/>
        </w:rPr>
        <w:t>1</w:t>
      </w:r>
      <w:r w:rsidR="005975C6" w:rsidRPr="00D945EC">
        <w:t xml:space="preserve"> and </w:t>
      </w:r>
      <w:r>
        <w:t>Joshua</w:t>
      </w:r>
      <w:r w:rsidR="005975C6" w:rsidRPr="00D945EC">
        <w:t xml:space="preserve"> </w:t>
      </w:r>
      <w:r>
        <w:t>Faulkner</w:t>
      </w:r>
      <w:r w:rsidR="005975C6" w:rsidRPr="00D945EC">
        <w:t xml:space="preserve"> </w:t>
      </w:r>
      <w:r>
        <w:rPr>
          <w:vertAlign w:val="superscript"/>
        </w:rPr>
        <w:t>1,2</w:t>
      </w:r>
      <w:r w:rsidR="005975C6" w:rsidRPr="001F31D1">
        <w:rPr>
          <w:vertAlign w:val="superscript"/>
        </w:rPr>
        <w:t>,</w:t>
      </w:r>
      <w:r>
        <w:rPr>
          <w:vertAlign w:val="superscript"/>
        </w:rPr>
        <w:t>3</w:t>
      </w:r>
      <w:r w:rsidR="003C0314">
        <w:rPr>
          <w:vertAlign w:val="superscript"/>
        </w:rPr>
        <w:t>*</w:t>
      </w:r>
    </w:p>
    <w:p w14:paraId="3EEDC9B4" w14:textId="1B8D2F69" w:rsidR="005975C6" w:rsidRPr="00D945EC" w:rsidRDefault="006F2A02" w:rsidP="005975C6">
      <w:pPr>
        <w:pStyle w:val="MDPI16affiliation"/>
      </w:pPr>
      <w:r w:rsidRPr="006F2A02">
        <w:rPr>
          <w:vertAlign w:val="superscript"/>
        </w:rPr>
        <w:t>1</w:t>
      </w:r>
      <w:r w:rsidR="005975C6" w:rsidRPr="00D945EC">
        <w:tab/>
      </w:r>
      <w:r w:rsidR="00733942" w:rsidRPr="00733942">
        <w:t>Department of Plant and Soil Science, University of Vermont, Burlington, VT 05405</w:t>
      </w:r>
    </w:p>
    <w:p w14:paraId="11131686" w14:textId="5A1F556D" w:rsidR="00733942" w:rsidRDefault="005975C6" w:rsidP="00BC2C00">
      <w:pPr>
        <w:pStyle w:val="MDPI16affiliation"/>
      </w:pPr>
      <w:r w:rsidRPr="00D945EC">
        <w:rPr>
          <w:vertAlign w:val="superscript"/>
        </w:rPr>
        <w:t>2</w:t>
      </w:r>
      <w:r w:rsidRPr="00D945EC">
        <w:tab/>
      </w:r>
      <w:r w:rsidR="00733942" w:rsidRPr="00733942">
        <w:t>Department of Civil and Environmental Engineering, University of Vermont, Burlington, VT 05405</w:t>
      </w:r>
    </w:p>
    <w:p w14:paraId="6D5C1AA1" w14:textId="33358130" w:rsidR="00733942" w:rsidRPr="00D945EC" w:rsidRDefault="00BC2C00" w:rsidP="005975C6">
      <w:pPr>
        <w:pStyle w:val="MDPI16affiliation"/>
      </w:pPr>
      <w:proofErr w:type="gramStart"/>
      <w:r>
        <w:rPr>
          <w:vertAlign w:val="superscript"/>
        </w:rPr>
        <w:t>3</w:t>
      </w:r>
      <w:r w:rsidR="00733942">
        <w:rPr>
          <w:vertAlign w:val="superscript"/>
        </w:rPr>
        <w:t xml:space="preserve"> </w:t>
      </w:r>
      <w:r w:rsidR="00733942">
        <w:t xml:space="preserve"> </w:t>
      </w:r>
      <w:r w:rsidR="00733942" w:rsidRPr="00733942">
        <w:t>Gund</w:t>
      </w:r>
      <w:proofErr w:type="gramEnd"/>
      <w:r w:rsidR="00733942" w:rsidRPr="00733942">
        <w:t xml:space="preserve"> Institute for the Environment, University of Vermont, Burlington, VT 05045</w:t>
      </w:r>
    </w:p>
    <w:p w14:paraId="4F1F5F4B" w14:textId="0C8AD489" w:rsidR="005975C6" w:rsidRPr="00550626" w:rsidRDefault="005975C6" w:rsidP="005975C6">
      <w:pPr>
        <w:pStyle w:val="MDPI16affiliation"/>
      </w:pPr>
      <w:r w:rsidRPr="00C14174">
        <w:rPr>
          <w:b/>
        </w:rPr>
        <w:t>*</w:t>
      </w:r>
      <w:r w:rsidRPr="00D945EC">
        <w:tab/>
        <w:t xml:space="preserve">Correspondence: </w:t>
      </w:r>
      <w:r w:rsidR="00BC2C00">
        <w:t>joshua.faulkner</w:t>
      </w:r>
      <w:r w:rsidRPr="00D945EC">
        <w:t>@</w:t>
      </w:r>
      <w:r w:rsidR="00733942">
        <w:t>uvm.edu</w:t>
      </w:r>
    </w:p>
    <w:p w14:paraId="0197ACAC" w14:textId="2F18762A" w:rsidR="005975C6" w:rsidRPr="00550626" w:rsidRDefault="005975C6" w:rsidP="005975C6">
      <w:pPr>
        <w:pStyle w:val="MDPI17abstract"/>
        <w:rPr>
          <w:szCs w:val="18"/>
        </w:rPr>
      </w:pPr>
      <w:r w:rsidRPr="00550626">
        <w:rPr>
          <w:b/>
          <w:szCs w:val="18"/>
        </w:rPr>
        <w:t xml:space="preserve">Abstract: </w:t>
      </w:r>
      <w:r w:rsidR="00390EE9" w:rsidRPr="00390EE9">
        <w:rPr>
          <w:szCs w:val="18"/>
        </w:rPr>
        <w:t>Tile drainage</w:t>
      </w:r>
      <w:r w:rsidR="00EE653C">
        <w:rPr>
          <w:szCs w:val="18"/>
        </w:rPr>
        <w:t xml:space="preserve"> (TD)</w:t>
      </w:r>
      <w:r w:rsidR="00390EE9" w:rsidRPr="00390EE9">
        <w:rPr>
          <w:szCs w:val="18"/>
        </w:rPr>
        <w:t xml:space="preserve"> has been identified as a </w:t>
      </w:r>
      <w:r w:rsidR="00A449A2">
        <w:rPr>
          <w:szCs w:val="18"/>
        </w:rPr>
        <w:t xml:space="preserve">potential </w:t>
      </w:r>
      <w:r w:rsidR="00390EE9" w:rsidRPr="00390EE9">
        <w:rPr>
          <w:szCs w:val="18"/>
        </w:rPr>
        <w:t>non-point source of phosphorus (P) pollution and subsequent water quality issues. Three fields</w:t>
      </w:r>
      <w:r w:rsidR="00BA5145">
        <w:rPr>
          <w:szCs w:val="18"/>
        </w:rPr>
        <w:t xml:space="preserve"> with TD</w:t>
      </w:r>
      <w:r w:rsidR="00390EE9" w:rsidRPr="00390EE9">
        <w:rPr>
          <w:szCs w:val="18"/>
        </w:rPr>
        <w:t xml:space="preserve"> in Vermont</w:t>
      </w:r>
      <w:ins w:id="0" w:author="Ryan Ruggiero" w:date="2022-01-02T16:18:00Z">
        <w:r w:rsidR="00993E85">
          <w:rPr>
            <w:szCs w:val="18"/>
          </w:rPr>
          <w:t xml:space="preserve"> USA</w:t>
        </w:r>
      </w:ins>
      <w:r w:rsidR="00390EE9" w:rsidRPr="00390EE9">
        <w:rPr>
          <w:szCs w:val="18"/>
        </w:rPr>
        <w:t xml:space="preserve"> were monitored to characterize hydrology and P export. Fields were in corn silage and used minimal tillage and cover cropping practices. Preferential flow path (PFP) activity was explored by separating </w:t>
      </w:r>
      <w:r w:rsidR="007F6D48">
        <w:rPr>
          <w:szCs w:val="18"/>
        </w:rPr>
        <w:t>TD</w:t>
      </w:r>
      <w:r w:rsidR="00390EE9" w:rsidRPr="00390EE9">
        <w:rPr>
          <w:szCs w:val="18"/>
        </w:rPr>
        <w:t xml:space="preserve"> flow into flow pathway and source connectivity components using two hydrograph separation techniques, electrical conductivity end member unmixing and hydrograph recession analysis. </w:t>
      </w:r>
      <w:r w:rsidR="0089549F">
        <w:rPr>
          <w:szCs w:val="18"/>
        </w:rPr>
        <w:t>TD</w:t>
      </w:r>
      <w:r w:rsidR="0089549F" w:rsidRPr="00390EE9">
        <w:rPr>
          <w:szCs w:val="18"/>
        </w:rPr>
        <w:t xml:space="preserve"> was the dominant P export pathway because of higher total discharge.</w:t>
      </w:r>
      <w:r w:rsidR="0089549F">
        <w:rPr>
          <w:szCs w:val="18"/>
        </w:rPr>
        <w:t xml:space="preserve"> </w:t>
      </w:r>
      <w:r w:rsidR="00EE653C" w:rsidRPr="00390EE9">
        <w:rPr>
          <w:szCs w:val="18"/>
        </w:rPr>
        <w:t>Drought conditions during this study limited surface runoff, and possibly resulted in maximum PFP activity in the active clay soils.</w:t>
      </w:r>
      <w:r w:rsidR="00EE653C">
        <w:rPr>
          <w:szCs w:val="18"/>
        </w:rPr>
        <w:t xml:space="preserve"> T</w:t>
      </w:r>
      <w:r w:rsidR="00390EE9" w:rsidRPr="00390EE9">
        <w:rPr>
          <w:szCs w:val="18"/>
        </w:rPr>
        <w:t>he non-growing season dominate</w:t>
      </w:r>
      <w:r w:rsidR="00EE653C">
        <w:rPr>
          <w:szCs w:val="18"/>
        </w:rPr>
        <w:t>d</w:t>
      </w:r>
      <w:r w:rsidR="00390EE9" w:rsidRPr="00390EE9">
        <w:rPr>
          <w:szCs w:val="18"/>
        </w:rPr>
        <w:t xml:space="preserve"> annual P loading</w:t>
      </w:r>
      <w:r w:rsidR="00EE653C">
        <w:rPr>
          <w:szCs w:val="18"/>
        </w:rPr>
        <w:t xml:space="preserve"> for two of the three study years.</w:t>
      </w:r>
      <w:r w:rsidR="00390EE9" w:rsidRPr="00390EE9">
        <w:rPr>
          <w:szCs w:val="18"/>
        </w:rPr>
        <w:t xml:space="preserve"> </w:t>
      </w:r>
      <w:r w:rsidR="00EE653C">
        <w:rPr>
          <w:szCs w:val="18"/>
        </w:rPr>
        <w:t>P</w:t>
      </w:r>
      <w:r w:rsidR="00390EE9" w:rsidRPr="00390EE9">
        <w:rPr>
          <w:szCs w:val="18"/>
        </w:rPr>
        <w:t xml:space="preserve">eak P concentrations in </w:t>
      </w:r>
      <w:r w:rsidR="00EE653C">
        <w:rPr>
          <w:szCs w:val="18"/>
        </w:rPr>
        <w:t>TD</w:t>
      </w:r>
      <w:r w:rsidR="00390EE9" w:rsidRPr="00390EE9">
        <w:rPr>
          <w:szCs w:val="18"/>
        </w:rPr>
        <w:t xml:space="preserve"> occurred during events following manure injection in the fall, as well as in the spring</w:t>
      </w:r>
      <w:r w:rsidR="00EE653C">
        <w:rPr>
          <w:szCs w:val="18"/>
        </w:rPr>
        <w:t xml:space="preserve"> post </w:t>
      </w:r>
      <w:r w:rsidR="00390EE9" w:rsidRPr="00390EE9">
        <w:rPr>
          <w:szCs w:val="18"/>
        </w:rPr>
        <w:t>cover crop</w:t>
      </w:r>
      <w:r w:rsidR="00CA4E26">
        <w:rPr>
          <w:szCs w:val="18"/>
        </w:rPr>
        <w:t xml:space="preserve"> termination</w:t>
      </w:r>
      <w:r w:rsidR="00EE653C">
        <w:rPr>
          <w:szCs w:val="18"/>
        </w:rPr>
        <w:t xml:space="preserve"> and post planting</w:t>
      </w:r>
      <w:r w:rsidR="00390EE9" w:rsidRPr="00390EE9">
        <w:rPr>
          <w:szCs w:val="18"/>
        </w:rPr>
        <w:t xml:space="preserve">. Intra-event analysis of rainfall pulses showed that </w:t>
      </w:r>
      <w:r w:rsidR="00615345">
        <w:rPr>
          <w:szCs w:val="18"/>
        </w:rPr>
        <w:t>TD</w:t>
      </w:r>
      <w:r w:rsidR="00390EE9" w:rsidRPr="00390EE9">
        <w:rPr>
          <w:szCs w:val="18"/>
        </w:rPr>
        <w:t xml:space="preserve"> flow and P concentrations were higher </w:t>
      </w:r>
      <w:r w:rsidR="003A377A" w:rsidRPr="00390EE9">
        <w:rPr>
          <w:szCs w:val="18"/>
        </w:rPr>
        <w:t>because of</w:t>
      </w:r>
      <w:r w:rsidR="00390EE9" w:rsidRPr="00390EE9">
        <w:rPr>
          <w:szCs w:val="18"/>
        </w:rPr>
        <w:t xml:space="preserve"> higher intensity pulses. This study highlights the impacts of current manure management, as well as the potential for climate change to increase P transport to </w:t>
      </w:r>
      <w:r w:rsidR="00EE653C">
        <w:rPr>
          <w:szCs w:val="18"/>
        </w:rPr>
        <w:t>TD</w:t>
      </w:r>
      <w:r w:rsidR="00390EE9" w:rsidRPr="00390EE9">
        <w:rPr>
          <w:szCs w:val="18"/>
        </w:rPr>
        <w:t>.</w:t>
      </w:r>
    </w:p>
    <w:p w14:paraId="32C7EF98" w14:textId="578AEBE6" w:rsidR="005975C6" w:rsidRPr="00550626" w:rsidRDefault="005975C6" w:rsidP="005975C6">
      <w:pPr>
        <w:pStyle w:val="MDPI18keywords"/>
        <w:rPr>
          <w:szCs w:val="18"/>
        </w:rPr>
      </w:pPr>
      <w:r w:rsidRPr="00550626">
        <w:rPr>
          <w:b/>
          <w:szCs w:val="18"/>
        </w:rPr>
        <w:t xml:space="preserve">Keywords: </w:t>
      </w:r>
      <w:r w:rsidR="00390EE9" w:rsidRPr="00390EE9">
        <w:rPr>
          <w:szCs w:val="18"/>
        </w:rPr>
        <w:t>Phosphorus, Tile Drainage, Preferential Flow, Hydrograph Separation, Manure Injection, Soil, Rainfall Intensity, Drought, Climate Change</w:t>
      </w:r>
    </w:p>
    <w:p w14:paraId="3B3F5B09" w14:textId="77777777" w:rsidR="005975C6" w:rsidRPr="00550626" w:rsidRDefault="005975C6" w:rsidP="005975C6">
      <w:pPr>
        <w:pStyle w:val="MDPI19line"/>
      </w:pPr>
    </w:p>
    <w:p w14:paraId="5579FCE1" w14:textId="77777777" w:rsidR="005975C6" w:rsidRDefault="005975C6" w:rsidP="005975C6">
      <w:pPr>
        <w:pStyle w:val="MDPI21heading1"/>
        <w:rPr>
          <w:lang w:eastAsia="zh-CN"/>
        </w:rPr>
      </w:pPr>
      <w:r w:rsidRPr="007F2582">
        <w:rPr>
          <w:lang w:eastAsia="zh-CN"/>
        </w:rPr>
        <w:t>1. Introduction</w:t>
      </w:r>
    </w:p>
    <w:p w14:paraId="43143FE8" w14:textId="21866412" w:rsidR="00E17358" w:rsidRDefault="00720A2E" w:rsidP="00C801C9">
      <w:pPr>
        <w:pStyle w:val="MDPI31text"/>
      </w:pPr>
      <w:r w:rsidRPr="00C801C9">
        <w:t>Reducing nutrient loss and subsequent water degradation is a challenge for agriculture as we explore the boundaries of crop and livestock yields</w:t>
      </w:r>
      <w:r>
        <w:t xml:space="preserve"> </w:t>
      </w:r>
      <w:r>
        <w:fldChar w:fldCharType="begin"/>
      </w:r>
      <w:r>
        <w:instrText xml:space="preserve"> ADDIN ZOTERO_ITEM CSL_CITATION {"citationID":"l6qhnQHB","properties":{"formattedCitation":"[1]","plainCitation":"[1]","noteIndex":0},"citationItems":[{"id":18,"uris":["http://zotero.org/users/7517824/items/NRE23MH3"],"uri":["http://zotero.org/users/7517824/items/NRE23MH3"],"itemData":{"id":18,"type":"chapter","abstract":"Agriculture has dramatically increased the efficiency with which it can produce grain and protein for the world’s growing population. In most cases, this increase has been achieved through crop and animal breeding, increased use of fertilizers, while using less land area. With intensification of production systems, there has been a greater frequency and severity of water quality impairment associated with nonpoint discharge of nutrient from agriculture to surface and ground waters. This article will review the causes of these impacts on water quality and how future water quality problems could be mitigated.","container-title":"Reference Module in Life Sciences","ISBN":"978-0-12-809633-8","language":"en","note":"DOI: 10.1016/B978-0-12-809633-8.20758-9","publisher":"Elsevier","source":"ScienceDirect","title":"Agriculture, Nutrient Management and Water Quality","URL":"https://www.sciencedirect.com/science/article/pii/B9780128096338207589","author":[{"family":"Sharpley","given":"Andrew N."}],"accessed":{"date-parts":[["2021",8,17]]},"issued":{"date-parts":[["2018",1,1]]}}}],"schema":"https://github.com/citation-style-language/schema/raw/master/csl-citation.json"} </w:instrText>
      </w:r>
      <w:r>
        <w:fldChar w:fldCharType="separate"/>
      </w:r>
      <w:r w:rsidRPr="006329B3">
        <w:t>[1]</w:t>
      </w:r>
      <w:r>
        <w:fldChar w:fldCharType="end"/>
      </w:r>
      <w:r w:rsidRPr="00C801C9">
        <w:t>.</w:t>
      </w:r>
      <w:r>
        <w:t xml:space="preserve"> </w:t>
      </w:r>
      <w:r w:rsidR="00E17358" w:rsidRPr="00C801C9">
        <w:t>Phosphorus (P), among other required nutrients, is applied to farmland to increase fertility; it</w:t>
      </w:r>
      <w:r w:rsidR="00673E1C">
        <w:t xml:space="preserve"> is </w:t>
      </w:r>
      <w:r w:rsidR="00E17358" w:rsidRPr="00C801C9">
        <w:t>easily transported from the soil to runoff and eventually surface waters</w:t>
      </w:r>
      <w:r w:rsidR="00673E1C">
        <w:t>,</w:t>
      </w:r>
      <w:r w:rsidR="00E17358" w:rsidRPr="00C801C9">
        <w:t xml:space="preserve"> resulting in non-point source P pollution </w:t>
      </w:r>
      <w:r w:rsidR="004F7E9B">
        <w:fldChar w:fldCharType="begin"/>
      </w:r>
      <w:r w:rsidR="004F7E9B">
        <w:instrText xml:space="preserve"> ADDIN ZOTERO_ITEM CSL_CITATION {"citationID":"UmjtmA3X","properties":{"formattedCitation":"[2]","plainCitation":"[2]","noteIndex":0},"citationItems":[{"id":46,"uris":["http://zotero.org/users/7517824/items/PGZ6JRI6"],"uri":["http://zotero.org/users/7517824/items/PGZ6JRI6"],"itemData":{"id":46,"type":"article-journal","container-title":"Plant and Soil","DOI":"10.1007/s11104-011-0880-1","ISSN":"0032-079X, 1573-5036","issue":"1-2","journalAbbreviation":"Plant Soil","language":"en","page":"89-120","source":"DOI.org (Crossref)","title":"Strategies and agronomic interventions to improve the phosphorus-use efficiency of farming systems","volume":"349","author":[{"family":"Simpson","given":"Richard J."},{"family":"Oberson","given":"Astrid"},{"family":"Culvenor","given":"Richard A."},{"family":"Ryan","given":"Megan H."},{"family":"Veneklaas","given":"Erik J."},{"family":"Lambers","given":"Hans"},{"family":"Lynch","given":"Jonathan P."},{"family":"Ryan","given":"Peter R."},{"family":"Delhaize","given":"Emmanuel"},{"family":"Smith","given":"F. Andrew"},{"family":"Smith","given":"Sally E."},{"family":"Harvey","given":"Paul R."},{"family":"Richardson","given":"Alan E."}],"issued":{"date-parts":[["2011",12]]}}}],"schema":"https://github.com/citation-style-language/schema/raw/master/csl-citation.json"} </w:instrText>
      </w:r>
      <w:r w:rsidR="004F7E9B">
        <w:fldChar w:fldCharType="separate"/>
      </w:r>
      <w:r w:rsidR="004F7E9B" w:rsidRPr="006329B3">
        <w:t>[2]</w:t>
      </w:r>
      <w:r w:rsidR="004F7E9B">
        <w:fldChar w:fldCharType="end"/>
      </w:r>
      <w:r w:rsidR="00E17358" w:rsidRPr="00C801C9">
        <w:t xml:space="preserve">. Accumulated legacy P from long term application of P fertilizers and manure increases the difficulty of managing agricultural runoff </w:t>
      </w:r>
      <w:r w:rsidR="004F7E9B">
        <w:fldChar w:fldCharType="begin"/>
      </w:r>
      <w:r w:rsidR="004F7E9B">
        <w:instrText xml:space="preserve"> ADDIN ZOTERO_ITEM CSL_CITATION {"citationID":"a22v2k0q12p","properties":{"formattedCitation":"[3], [4]","plainCitation":"[3], [4]","noteIndex":0},"citationItems":[{"id":45,"uris":["http://zotero.org/users/7517824/items/NDRLJCRG"],"uri":["http://zotero.org/users/7517824/items/NDRLJCRG"],"itemData":{"id":45,"type":"article-journal","container-title":"Journal of Environmental Quality","DOI":"10.2134/jeq2017.12.0481","ISSN":"00472425","issue":"3","journalAbbreviation":"J. Environ. Qual.","language":"en","page":"480-486","source":"DOI.org (Crossref)","title":"Estimating Legacy Soil Phosphorus Impacts on Phosphorus Loss in the Chesapeake Bay Watershed","volume":"47","author":[{"family":"Vadas","given":"Peter A."},{"family":"Fiorellino","given":"Nicole M."},{"family":"Coale","given":"Frank J."},{"family":"Kratochvil","given":"Robert"},{"family":"Mulkey","given":"Alisha S."},{"family":"McGrath","given":"Josh M."}],"issued":{"date-parts":[["2018",5]]}}},{"id":2195,"uris":["http://zotero.org/users/7517824/items/JQYGDLCF"],"uri":["http://zotero.org/users/7517824/items/JQYGDLCF"],"itemData":{"id":2195,"type":"article-journal","container-title":"Journal of Environmental Quality","DOI":"10.2134/jeq2013.03.0098","ISSN":"00472425","issue":"5","journalAbbreviation":"J. Environ. Qual.","language":"en","page":"1308-1326","source":"DOI.org (Crossref)","title":"Phosphorus Legacy: Overcoming the Effects of Past Management Practices to Mitigate Future Water Quality Impairment","title-short":"Phosphorus Legacy","volume":"42","author":[{"family":"Sharpley","given":"Andrew"},{"family":"Jarvie","given":"Helen P."},{"family":"Buda","given":"Anthony"},{"family":"May","given":"Linda"},{"family":"Spears","given":"Bryan"},{"family":"Kleinman","given":"Peter"}],"issued":{"date-parts":[["2013",9]]}}}],"schema":"https://github.com/citation-style-language/schema/raw/master/csl-citation.json"} </w:instrText>
      </w:r>
      <w:r w:rsidR="004F7E9B">
        <w:fldChar w:fldCharType="separate"/>
      </w:r>
      <w:r w:rsidR="004F7E9B" w:rsidRPr="002701AE">
        <w:t>[3], [4]</w:t>
      </w:r>
      <w:r w:rsidR="004F7E9B">
        <w:fldChar w:fldCharType="end"/>
      </w:r>
      <w:r w:rsidR="00E17358" w:rsidRPr="00C801C9">
        <w:t>. Despite this, dairy cropping systems continue to apply manure P since land application is the primary economically viable method for its disposal</w:t>
      </w:r>
      <w:r w:rsidR="00342AAE">
        <w:t>, and nitrogen contained in the manure is needed for crop production</w:t>
      </w:r>
      <w:r w:rsidR="00E17358" w:rsidRPr="00C801C9">
        <w:t xml:space="preserve"> </w:t>
      </w:r>
      <w:r w:rsidR="004F7E9B">
        <w:fldChar w:fldCharType="begin"/>
      </w:r>
      <w:r w:rsidR="004F7E9B">
        <w:instrText xml:space="preserve"> ADDIN ZOTERO_ITEM CSL_CITATION {"citationID":"AvM3DZGz","properties":{"formattedCitation":"[5]","plainCitation":"[5]","noteIndex":0},"citationItems":[{"id":43,"uris":["http://zotero.org/users/7517824/items/I38XTKL4"],"uri":["http://zotero.org/users/7517824/items/I38XTKL4"],"itemData":{"id":43,"type":"article-journal","container-title":"Journal of Environmental Quality","DOI":"10.2134/jeq1994.00472425002300030006x","ISSN":"0047-2425, 1537-2537","issue":"3","journalAbbreviation":"J. environ. qual.","language":"en","page":"437-451","source":"DOI.org (Crossref)","title":"Managing Agricultural Phosphorus for Protection of Surface Waters: Issues and Options","title-short":"Managing Agricultural Phosphorus for Protection of Surface Waters","volume":"23","author":[{"family":"Sharpley","given":"Andrew N."},{"family":"Chapra","given":"S. C."},{"family":"Wedepohl","given":"R."},{"family":"Sims","given":"J. T."},{"family":"Daniel","given":"T. C."},{"family":"Reddy","given":"K. R."}],"issued":{"date-parts":[["1994",5]]}}}],"schema":"https://github.com/citation-style-language/schema/raw/master/csl-citation.json"} </w:instrText>
      </w:r>
      <w:r w:rsidR="004F7E9B">
        <w:fldChar w:fldCharType="separate"/>
      </w:r>
      <w:r w:rsidR="004F7E9B" w:rsidRPr="002701AE">
        <w:t>[5]</w:t>
      </w:r>
      <w:r w:rsidR="004F7E9B">
        <w:fldChar w:fldCharType="end"/>
      </w:r>
      <w:r w:rsidR="00E17358" w:rsidRPr="00C801C9">
        <w:t>. In addition, in the face of climate change, where rainfall has and is expected to continue to increase during the period leading up to planting, tile drain</w:t>
      </w:r>
      <w:r w:rsidR="006D32D9">
        <w:t>age (TD)</w:t>
      </w:r>
      <w:r w:rsidR="00E17358" w:rsidRPr="00C801C9">
        <w:t xml:space="preserve"> has increased as a solution to concerns around spring field accessibility and crop yields </w:t>
      </w:r>
      <w:r w:rsidR="004F7E9B">
        <w:fldChar w:fldCharType="begin"/>
      </w:r>
      <w:r w:rsidR="004F7E9B">
        <w:instrText xml:space="preserve"> ADDIN ZOTERO_ITEM CSL_CITATION {"citationID":"JC3DhQFQ","properties":{"formattedCitation":"[6]\\uc0\\u8211{}[8]","plainCitation":"[6]–[8]","noteIndex":0},"citationItems":[{"id":42,"uris":["http://zotero.org/users/7517824/items/4FWKGP2C"],"uri":["http://zotero.org/users/7517824/items/4FWKGP2C"],"itemData":{"id":42,"type":"article-journal","container-title":"Soil Use and Management","DOI":"10.1111/j.1475-2743.2009.00236.x","ISSN":"02660032, 14752743","issue":"4","language":"en","page":"335-345","source":"DOI.org (Crossref)","title":"Soil compaction and soil management – a review","volume":"25","author":[{"family":"Batey","given":"T."}],"issued":{"date-parts":[["2009",12]]}}},{"id":146,"uris":["http://zotero.org/users/7517824/items/FCEZMANB"],"uri":["http://zotero.org/users/7517824/items/FCEZMANB"],"itemData":{"id":146,"type":"report","genre":"Technical Report","language":"en","number":"83","page":"79","publisher":"Stone, Environmental","source":"Zotero","title":"Literature Review: Tile Drainage and Phosphorus Losses from Agricultural Land","author":[{"family":"Moore","given":"Julie"}],"issued":{"date-parts":[["2016"]]}}},{"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4F7E9B">
        <w:fldChar w:fldCharType="separate"/>
      </w:r>
      <w:r w:rsidR="004F7E9B" w:rsidRPr="00427FB0">
        <w:t>[6]–[8]</w:t>
      </w:r>
      <w:r w:rsidR="004F7E9B">
        <w:fldChar w:fldCharType="end"/>
      </w:r>
      <w:r w:rsidR="00E17358" w:rsidRPr="00C801C9">
        <w:t xml:space="preserve">. </w:t>
      </w:r>
      <w:r w:rsidR="006D32D9">
        <w:t>TD</w:t>
      </w:r>
      <w:r w:rsidR="00E17358" w:rsidRPr="00C801C9">
        <w:t xml:space="preserve"> alters the hydrolog</w:t>
      </w:r>
      <w:r w:rsidR="006D32D9">
        <w:t xml:space="preserve">ic processes </w:t>
      </w:r>
      <w:r w:rsidR="00E17358" w:rsidRPr="00C801C9">
        <w:t xml:space="preserve">that control P transport during storm events, and in some instances is regarded as a best management practice (BMP) for reducing P in agricultural runoff </w:t>
      </w:r>
      <w:r w:rsidR="004B1C77">
        <w:fldChar w:fldCharType="begin"/>
      </w:r>
      <w:r w:rsidR="004B1C77">
        <w:instrText xml:space="preserve"> ADDIN ZOTERO_ITEM CSL_CITATION {"citationID":"an809q3v4m","properties":{"formattedCitation":"[9]\\uc0\\u8211{}[12]","plainCitation":"[9]–[12]","noteIndex":0},"citationItems":[{"id":122,"uris":["http://zotero.org/users/7517824/items/M5VTUGSV"],"uri":["http://zotero.org/users/7517824/items/M5VTUGSV"],"itemData":{"id":122,"type":"thesis","language":"en","number-of-pages":"140","publisher":"University of Vermont","source":"Zotero","title":"Edge-Of-Field Water And Phosphorus Losses In Surface And Subsurface Agricultural Runoff","title-short":"Masters Thesis","author":[{"family":"Klaiber","given":"Laura B"}],"issued":{"date-parts":[["2016"]]}}},{"id":31,"uris":["http://zotero.org/users/7517824/items/QZZD7CXE"],"uri":["http://zotero.org/users/7517824/items/QZZD7CXE"],"itemData":{"id":31,"type":"article-journal","abstract":"Quantifying the influence of tile drainage on phosphorus (P) transport risk is important where eutrophication is a concern. The objective of this study was to compare P exports from tile-drained (TD) and undrained (UD) edge-of-field plots in northern New York. Four plots (46 by 23 m) were established with tile drainage and surface runoff collection during 2012–2013. Grass sod was terminated in fall 2013 and corn (Zea mays L.) for silage was grown in 2014 and 2015. Runoff, total phosphorus (TP), soluble reactive phosphorus (SRP), and total suspended solids (TSS) exports were measured from April 2014 through June 2015. Mean total runoff was 396% greater for TD, however, surface runoff for TD was reduced by 84% compared to UD. There was no difference in mean cumulative TP export, while SRP and TSS exports were 55% and 158% greater for UD, respectively. A three day rain/snowmelt event resulted in 61% and 84% of cumulative SRP exports for TD and UD, respectively, with over 100% greater TP, SRP and TSS exports for UD. Results indicate that tile drainage substantially reduced surface runoff, TSS and SRP exports while having no impact on TP exports, suggesting tile drains may not increase the overall P export risk.","container-title":"Water","DOI":"10.3390/w12020328","ISSN":"2073-4441","issue":"2","journalAbbreviation":"Water","language":"en","page":"328","source":"DOI.org (Crossref)","title":"Impacts of Tile Drainage on Phosphorus Losses from Edge-of-Field Plots in the Lake Champlain Basin of New York","volume":"12","author":[{"family":"Klaiber","given":"Laura B."},{"family":"Kramer","given":"Stephen R."},{"family":"Young","given":"Eric O."}],"issued":{"date-parts":[["2020",1,23]]}}},{"id":117,"uris":["http://zotero.org/users/7517824/items/3CTS3CHG"],"uri":["http://zotero.org/users/7517824/items/3CTS3CHG"],"itemData":{"id":117,"type":"article-journal","abstract":"Artiﬁcial subsurface drainage provides an avenue for the rapid transfer of phosphorus (P) from agricultural ﬁelds to surface waters. This is of particular interest in eastern Wisconsin, where there is a concentrated population of dairy farms and high clay content soils prone to macropore development. Through collaboration with private landowners, surface and tile drainage was measured and analyzed for dissolved reactive P (DRP) and total P (TP) losses at four ﬁeld sites in eastern Wisconsin between 2005 and 2009. These sites, which received frequent manure applications, represent a range of crop management practices which include: two chisel plowed corn ﬁelds (CP1, CP2), a no-till corn–soybean ﬁeld (NT), and a grazed pasture (GP). Subsurface drainage was the dominant pathway of water loss at each site accounting for 66–96% of total water discharge. Average annual ﬂow-weighted (FW) TP concentrations were 0.88, 0.57, 0.21, and 1.32 mg LÀ1 for sites CP1, CP2, NT, and GP, respectively. Low TP concentrations at the NT site were due to tile drain interception of groundwater ﬂow where large volumes of tile drainage water diluted the FW-TP concentrations. Subsurface pathways contributed between 17% and 41% of the TP loss across sites. On a drainage event basis, total drainage explained between 36% and 72% of the event DRP loads across CP1, CP2, and GP; there was no relationship between event drainﬂow and event DRP load at the NT site. Manure applications did not consistently increase P concentrations in drainﬂow, but annual FW-P concentrations were greater in years receiving manure applications compared to years without manure application. Based on these ﬁeld measures, P losses from tile drainage must be integrated into ﬁeld level P budgets and P loss calculations on heavily manured soils, while also acknowledging the unique drainage patterns observed in eastern Wisconsin.","container-title":"Journal of Hydrology","DOI":"10.1016/j.jhydrol.2014.08.016","ISSN":"00221694","journalAbbreviation":"Journal of Hydrology","language":"en","page":"892-901","source":"DOI.org (Crossref)","title":"Characterizing phosphorus dynamics in tile-drained agricultural fields of eastern Wisconsin","volume":"519","author":[{"family":"Madison","given":"Allison M."},{"family":"Ruark","given":"Matthew D."},{"family":"Stuntebeck","given":"Todd D."},{"family":"Komiskey","given":"Matthew J."},{"family":"Good","given":"Lara W."},{"family":"Drummy","given":"Nancy"},{"family":"Cooley","given":"Eric T."}],"issued":{"date-parts":[["2014",11]]}}},{"id":20,"uris":["http://zotero.org/users/7517824/items/UTQ32HNP"],"uri":["http://zotero.org/users/7517824/items/UTQ32HNP"],"itemData":{"id":20,"type":"article-journal","container-title":"Journal of Soil and Water Conservation","DOI":"10.2489/jswc.2021.00099","ISSN":"0022-4561, 1941-3300","issue":"4","journalAbbreviation":"Journal of Soil and Water Conservation","language":"en","page":"317-328","source":"DOI.org (Crossref)","title":"Temporal variability in water and nutrient movement through vertisols into agricultural tile drains in the northern Great Plains","volume":"76","author":[{"family":"Kokulan","given":"V."},{"family":"Macrae","given":"M.L."},{"family":"Ali","given":"G.A."},{"family":"Lobb","given":"D.A."},{"family":"Morison","given":"M."},{"family":"Brooks","given":"B.C."}],"issued":{"date-parts":[["2021"]]}}}],"schema":"https://github.com/citation-style-language/schema/raw/master/csl-citation.json"} </w:instrText>
      </w:r>
      <w:r w:rsidR="004B1C77">
        <w:fldChar w:fldCharType="separate"/>
      </w:r>
      <w:r w:rsidR="004B1C77" w:rsidRPr="00427FB0">
        <w:t>[9]–[12]</w:t>
      </w:r>
      <w:r w:rsidR="004B1C77">
        <w:fldChar w:fldCharType="end"/>
      </w:r>
      <w:r w:rsidR="00E17358" w:rsidRPr="00C801C9">
        <w:t xml:space="preserve">. However, </w:t>
      </w:r>
      <w:r w:rsidR="006D32D9">
        <w:t>TD</w:t>
      </w:r>
      <w:r w:rsidR="00E17358" w:rsidRPr="00C801C9">
        <w:t xml:space="preserve"> </w:t>
      </w:r>
      <w:r w:rsidR="006D32D9">
        <w:t>installed in fields with</w:t>
      </w:r>
      <w:r w:rsidR="00E17358" w:rsidRPr="00C801C9">
        <w:t xml:space="preserve"> poorly drained soils</w:t>
      </w:r>
      <w:r w:rsidR="006D32D9">
        <w:t xml:space="preserve">, </w:t>
      </w:r>
      <w:r w:rsidR="00E17358" w:rsidRPr="00C801C9">
        <w:t>consisting of fine textured clays</w:t>
      </w:r>
      <w:r w:rsidR="00821944">
        <w:t xml:space="preserve"> that</w:t>
      </w:r>
      <w:r w:rsidR="00E17358" w:rsidRPr="00C801C9">
        <w:t xml:space="preserve"> are prone to desiccation cracking, usually embody preferential flow pathways (PFP)</w:t>
      </w:r>
      <w:r>
        <w:t xml:space="preserve"> </w:t>
      </w:r>
      <w:r>
        <w:fldChar w:fldCharType="begin"/>
      </w:r>
      <w:r w:rsidR="008164BE">
        <w:instrText xml:space="preserve"> ADDIN ZOTERO_ITEM CSL_CITATION {"citationID":"aq89jnan7g","properties":{"formattedCitation":"[13]","plainCitation":"[13]","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W."}],"issued":{"date-parts":[["2020",9]]}}}],"schema":"https://github.com/citation-style-language/schema/raw/master/csl-citation.json"} </w:instrText>
      </w:r>
      <w:r>
        <w:fldChar w:fldCharType="separate"/>
      </w:r>
      <w:r w:rsidR="008164BE" w:rsidRPr="008164BE">
        <w:rPr>
          <w:szCs w:val="24"/>
        </w:rPr>
        <w:t>[13]</w:t>
      </w:r>
      <w:r>
        <w:fldChar w:fldCharType="end"/>
      </w:r>
      <w:r w:rsidR="006D32D9">
        <w:t>. PFP</w:t>
      </w:r>
      <w:r w:rsidR="00E17358" w:rsidRPr="00C801C9">
        <w:t xml:space="preserve"> permit rapid movement of water, reducing resorption of P to the soil matrix</w:t>
      </w:r>
      <w:r w:rsidR="00EA5CAE">
        <w:t>, which results in high P concentrations in TD</w:t>
      </w:r>
      <w:r w:rsidR="00E17358" w:rsidRPr="00C801C9">
        <w:t xml:space="preserve"> </w:t>
      </w:r>
      <w:r w:rsidR="00B854D7">
        <w:fldChar w:fldCharType="begin"/>
      </w:r>
      <w:r w:rsidR="00830337">
        <w:instrText xml:space="preserve"> ADDIN ZOTERO_ITEM CSL_CITATION {"citationID":"a2gqja9idi8","properties":{"formattedCitation":"[14], [15]","plainCitation":"[14], [15]","noteIndex":0},"citationItems":[{"id":40,"uris":["http://zotero.org/users/7517824/items/QDGG36XC"],"uri":["http://zotero.org/users/7517824/items/QDGG36XC"],"itemData":{"id":40,"type":"article-journal","abstract":"Field drainage, in the form of permanently installed pipes or temporary mole drains, is extensively used in Britain to reduce the incidence of waterlogging, and increase the length of the grazing season. Whereas the installation of artificial drains significantly improves the structural stability of the soil, water quality in recipient streams may be adversely affected by the accelerated rate of nutrient transport, and the circumvention of critical storage areas such as buffer zones. This research investigates the importance of phosphorus (P) loss in tile drainage for a mixed agricultural catchment (120 ha) in the UK. Phosphorus concentrations in drain discharge were low (&lt;100 mu g Total P l(-1)) and stable during base-flow periods (&lt;0.5 l min(-1)), and generally lower than in the receiving stream. In contrast, temporary (hours) elevated P peaks exceeding 1 mg Total P l(-1) were measured in drain-flow during high discharge periods (&gt;10 l min(-1).) Large sediment-associated particulate P losses were measured during the first major drain-flow events of the autumn. Field drains are evidently effective conduits for P export from agricultural catchments. Recommendations for controlling P loss from diffuse agricultural sources are therefore critically dependent on a better understanding of surface and subsurface transport pathways. (C) 1999 IAWQ Published by Elsevier Science Ltd. All rights reserved.","container-title":"Water Science and Technology","DOI":"10.1016/S0273-1223(99)00318-2","ISSN":"0273-1223","issue":"12","journalAbbreviation":"Water Sci. Technol.","language":"English","note":"publisher-place: Oxford\npublisher: Pergamon-Elsevier Science Ltd\nWOS:000082174400009","page":"55-61","source":"Web of Science Nextgen","title":"The controversial role of tile drainage in phosphorus export from agricultural land","volume":"39","author":[{"family":"Dils","given":"R. M."},{"family":"Heathwaite","given":"A. L."}],"issued":{"date-parts":[["1999"]]}}},{"id":193,"uris":["http://zotero.org/users/7517824/items/937ZVGBM"],"uri":["http://zotero.org/users/7517824/items/937ZVGBM"],"itemData":{"id":193,"type":"article-journal","container-title":"Water Resources Research","DOI":"10.1002/wrcr.20156","ISSN":"00431397","issue":"6","journalAbbreviation":"Water Resour. Res.","language":"en","page":"3071-3092","source":"DOI.org (Crossref)","title":"Macropores and water flow in soils revisited: REVIEW","title-short":"Macropores and water flow in soils revisited","volume":"49","author":[{"family":"Beven","given":"Keith"},{"family":"Germann","given":"Peter"}],"issued":{"date-parts":[["2013",6]]}}}],"schema":"https://github.com/citation-style-language/schema/raw/master/csl-citation.json"} </w:instrText>
      </w:r>
      <w:r w:rsidR="00B854D7">
        <w:fldChar w:fldCharType="separate"/>
      </w:r>
      <w:r w:rsidR="00830337" w:rsidRPr="00830337">
        <w:rPr>
          <w:szCs w:val="24"/>
        </w:rPr>
        <w:t>[14], [15]</w:t>
      </w:r>
      <w:r w:rsidR="00B854D7">
        <w:fldChar w:fldCharType="end"/>
      </w:r>
      <w:r w:rsidR="006D32D9">
        <w:t>.</w:t>
      </w:r>
    </w:p>
    <w:p w14:paraId="114C3E0B" w14:textId="7D87FFEA" w:rsidR="004B0BAD" w:rsidRDefault="004B0BAD" w:rsidP="004B0BAD">
      <w:pPr>
        <w:pStyle w:val="MDPI31text"/>
      </w:pPr>
      <w:r w:rsidRPr="00C801C9">
        <w:lastRenderedPageBreak/>
        <w:t>Previous studies have used two different hydrograph separation methods for estimating PFP</w:t>
      </w:r>
      <w:r>
        <w:t xml:space="preserve"> contributions</w:t>
      </w:r>
      <w:r w:rsidRPr="00C801C9">
        <w:t xml:space="preserve"> to </w:t>
      </w:r>
      <w:r>
        <w:t>TD</w:t>
      </w:r>
      <w:r w:rsidRPr="00C801C9">
        <w:t xml:space="preserve">, and until recently the two have yet to be combined to clarify matrix-PFP interactions and its impact on P transport </w:t>
      </w:r>
      <w:r>
        <w:fldChar w:fldCharType="begin"/>
      </w:r>
      <w:r w:rsidR="00BA607E">
        <w:instrText xml:space="preserve"> ADDIN ZOTERO_ITEM CSL_CITATION {"citationID":"7aBhXlWs","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rsidRPr="00C801C9">
        <w:t xml:space="preserve">. The first method, hydrograph recession analysis (HRA), separates matrix and PFP contributions into slow flow (SF) and quick flow (QF), respectively, by examining the hydraulics of the system. Here, the soil profile is assumed to drain via multiple reservoirs, </w:t>
      </w:r>
      <w:r w:rsidR="00690CF2">
        <w:t>thus</w:t>
      </w:r>
      <w:r w:rsidRPr="00C801C9">
        <w:t xml:space="preserve"> PFP are separated from matrix contributions based on groupings of pore sizes that drain at similar rates </w:t>
      </w:r>
      <w:r>
        <w:fldChar w:fldCharType="begin"/>
      </w:r>
      <w:r w:rsidR="00BA607E">
        <w:instrText xml:space="preserve"> ADDIN ZOTERO_ITEM CSL_CITATION {"citationID":"a21351ruch7","properties":{"formattedCitation":"[17], [18]","plainCitation":"[17], [18]","noteIndex":0},"citationItems":[{"id":28,"uris":["http://zotero.org/users/7517824/items/GCDVVT28"],"uri":["http://zotero.org/users/7517824/items/GCDVVT28"],"itemData":{"id":28,"type":"article-journal","container-title":"Water Resources Management","DOI":"10.1007/s11269-014-0597-z","ISSN":"0920-4741, 1573-1650","issue":"7","journalAbbreviation":"Water Resour Manage","language":"en","page":"1781-1805","source":"DOI.org (Crossref)","title":"The Recession of Spring Hydrographs, Focused on Karst Aquifers","volume":"28","author":[{"family":"Fiorillo","given":"Francesco"}],"issued":{"date-parts":[["2014",5]]}}},{"id":21,"uris":["http://zotero.org/users/7517824/items/HEPWTYG6"],"uri":["http://zotero.org/users/7517824/items/HEPWTYG6"],"itemData":{"id":21,"type":"article-journal","container-title":"Environmental Monitoring and Assessment","DOI":"10.1007/s10661-019-7377-4","ISSN":"0167-6369, 1573-2959","issue":"4","journalAbbreviation":"Environ Monit Assess","language":"en","page":"231","source":"DOI.org (Crossref)","title":"Hydrograph separation of subsurface tile discharge","volume":"191","author":[{"family":"Schilling","given":"Keith E."},{"family":"Jones","given":"Christopher S."}],"issued":{"date-parts":[["2019",4]]}}}],"schema":"https://github.com/citation-style-language/schema/raw/master/csl-citation.json"} </w:instrText>
      </w:r>
      <w:r>
        <w:fldChar w:fldCharType="separate"/>
      </w:r>
      <w:r w:rsidR="00BA607E" w:rsidRPr="00BA607E">
        <w:t>[17], [18]</w:t>
      </w:r>
      <w:r>
        <w:fldChar w:fldCharType="end"/>
      </w:r>
      <w:r w:rsidRPr="00C801C9">
        <w:t>. The second method, a mass balance or end member mixing analysis (EMMA), separates matrix and PFP</w:t>
      </w:r>
      <w:r w:rsidR="006D4D19">
        <w:t xml:space="preserve"> contributions</w:t>
      </w:r>
      <w:r w:rsidRPr="00C801C9">
        <w:t xml:space="preserve"> into old and new water, respectively, via a tracer that accumulates in infiltration as contact with soil media increases</w:t>
      </w:r>
      <w:r>
        <w:t xml:space="preserve"> </w:t>
      </w:r>
      <w:r>
        <w:fldChar w:fldCharType="begin"/>
      </w:r>
      <w:r w:rsidR="00BA607E">
        <w:instrText xml:space="preserve"> ADDIN ZOTERO_ITEM CSL_CITATION {"citationID":"a26ci9nnrol","properties":{"formattedCitation":"[19]","plainCitation":"[19]","noteIndex":0},"citationItems":[{"id":22,"uris":["http://zotero.org/users/7517824/items/INCP56FS"],"uri":["http://zotero.org/users/7517824/items/INCP56FS"],"itemData":{"id":22,"type":"article-journal","container-title":"Environmental Monitoring and Assessment","DOI":"10.1007/s10661-017-6139-4","ISSN":"0167-6369, 1573-2959","issue":"9","journalAbbreviation":"Environ Monit Assess","language":"en","page":"426","source":"DOI.org (Crossref)","title":"Estimation of tile drainage contribution to streamflow and nutrient loads at the watershed scale based on continuously monitored data","volume":"189","author":[{"family":"Amado","given":"A."},{"family":"Schilling","given":"K. E."},{"family":"Jones","given":"C. S."},{"family":"Thomas","given":"N."},{"family":"Weber","given":"L. J."}],"issued":{"date-parts":[["2017",9]]}}}],"schema":"https://github.com/citation-style-language/schema/raw/master/csl-citation.json"} </w:instrText>
      </w:r>
      <w:r>
        <w:fldChar w:fldCharType="separate"/>
      </w:r>
      <w:r w:rsidR="00BA607E" w:rsidRPr="00BA607E">
        <w:t>[19]</w:t>
      </w:r>
      <w:r>
        <w:fldChar w:fldCharType="end"/>
      </w:r>
      <w:r w:rsidRPr="00C801C9">
        <w:t xml:space="preserve">. This method estimates matrix and PFP contributions based on contact time with the bulk soil </w:t>
      </w:r>
      <w:r>
        <w:fldChar w:fldCharType="begin"/>
      </w:r>
      <w:r w:rsidR="00BA607E">
        <w:instrText xml:space="preserve"> ADDIN ZOTERO_ITEM CSL_CITATION {"citationID":"ai7lqguoi3","properties":{"formattedCitation":"[20]\\uc0\\u8211{}[22]","plainCitation":"[20]–[22]","noteIndex":0},"citationItems":[{"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fldChar w:fldCharType="separate"/>
      </w:r>
      <w:r w:rsidR="00BA607E" w:rsidRPr="00BA607E">
        <w:rPr>
          <w:szCs w:val="24"/>
        </w:rPr>
        <w:t>[20]–[22]</w:t>
      </w:r>
      <w:r>
        <w:fldChar w:fldCharType="end"/>
      </w:r>
      <w:r w:rsidRPr="00C801C9">
        <w:t>. By combining the two methods into a four-component hydrograph model, the mixing of infiltrating water between the matrix and PFP can be assessed, thus improving estimates of P export to</w:t>
      </w:r>
      <w:r w:rsidR="00BA5145">
        <w:t xml:space="preserve"> TD</w:t>
      </w:r>
      <w:r w:rsidRPr="00C801C9">
        <w:t xml:space="preserve"> </w:t>
      </w:r>
      <w:r>
        <w:fldChar w:fldCharType="begin"/>
      </w:r>
      <w:r w:rsidR="00BA607E">
        <w:instrText xml:space="preserve"> ADDIN ZOTERO_ITEM CSL_CITATION {"citationID":"UYZZ1VAJ","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rsidRPr="00C801C9">
        <w:t>.</w:t>
      </w:r>
    </w:p>
    <w:p w14:paraId="3887C213" w14:textId="19B18156" w:rsidR="006A11A0" w:rsidRDefault="00E17358" w:rsidP="004B0BAD">
      <w:pPr>
        <w:pStyle w:val="MDPI31text"/>
      </w:pPr>
      <w:r w:rsidRPr="00C801C9">
        <w:t xml:space="preserve">Increasing temporal and spatial contact between P and the soil matrix can result in lower P concentrations in runoff </w:t>
      </w:r>
      <w:r w:rsidR="0064549D">
        <w:fldChar w:fldCharType="begin"/>
      </w:r>
      <w:r w:rsidR="00BA607E">
        <w:instrText xml:space="preserve"> ADDIN ZOTERO_ITEM CSL_CITATION {"citationID":"a1lvc85ol00","properties":{"formattedCitation":"[23]","plainCitation":"[23]","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A."}],"issued":{"date-parts":[["2019",3]]}}}],"schema":"https://github.com/citation-style-language/schema/raw/master/csl-citation.json"} </w:instrText>
      </w:r>
      <w:r w:rsidR="0064549D">
        <w:fldChar w:fldCharType="separate"/>
      </w:r>
      <w:r w:rsidR="00BA607E" w:rsidRPr="00BA607E">
        <w:t>[23]</w:t>
      </w:r>
      <w:r w:rsidR="0064549D">
        <w:fldChar w:fldCharType="end"/>
      </w:r>
      <w:r w:rsidRPr="00C801C9">
        <w:t xml:space="preserve">. This is achieved by tillage and fertilizer incorporation, which also have the effect of disrupting PFP, thus reducing P loss to </w:t>
      </w:r>
      <w:r w:rsidR="00AE3B5F">
        <w:t>TD</w:t>
      </w:r>
      <w:r w:rsidRPr="00C801C9">
        <w:t xml:space="preserve"> </w:t>
      </w:r>
      <w:r w:rsidR="0070131D">
        <w:fldChar w:fldCharType="begin"/>
      </w:r>
      <w:r w:rsidR="00BA607E">
        <w:instrText xml:space="preserve"> ADDIN ZOTERO_ITEM CSL_CITATION {"citationID":"6EokMeaI","properties":{"formattedCitation":"[22], [24], [25]","plainCitation":"[22], [24], [25]","noteIndex":0},"citationItems":[{"id":30,"uris":["http://zotero.org/users/7517824/items/T973EY8H"],"uri":["http://zotero.org/users/7517824/items/T973EY8H"],"itemData":{"id":30,"type":"article-journal","container-title":"Journal of Environmental Quality","DOI":"10.2134/jeq1995.00472425002400040026x","ISSN":"0047-2425, 1537-2537","issue":"4","journalAbbreviation":"J. environ. qual.","language":"en","page":"734-741","source":"DOI.org (Crossref)","title":"Soil and Phosphorus Loss from Conservation and Conventional Tillage in Corn Production","volume":"24","author":[{"family":"Gaynor","given":"J. D."},{"family":"Findlay","given":"W. I."}],"issued":{"date-parts":[["1995",7]]}}},{"id":82,"uris":["http://zotero.org/users/7517824/items/4SEHK8H2"],"uri":["http://zotero.org/users/7517824/items/4SEHK8H2"],"itemData":{"id":82,"type":"article-journal","container-title":"Soil Science","DOI":"10.1097/00010694-200112000-00004","ISSN":"0038-075X","issue":"12","journalAbbreviation":"Soil Science","language":"en","page":"896-909","source":"DOI.org (Crossref)","title":"PHOSPHORUS TRANSPORT INTO SUBSURFACE DRAINS BY MACROPORES AFTER MANURE APPLICATIONS: IMPLICATIONS FOR BEST MANURE MANAGEMENT PRACTICES:","title-short":"PHOSPHORUS TRANSPORT INTO SUBSURFACE DRAINS BY MACROPORES AFTER MANURE APPLICATIONS","volume":"166","author":[{"family":"Geohring","given":"Larry D."},{"family":"McHugh","given":"Oloro V."},{"family":"Walter","given":"M. Todd"},{"family":"Steenhuis","given":"Tammo S."},{"family":"Akhtar","given":"M. Saleem"},{"family":"Walter","given":"Michael F."}],"issued":{"date-parts":[["2001",12]]}}},{"id":199,"uris":["http://zotero.org/users/7517824/items/X7XKJKAL"],"uri":["http://zotero.org/users/7517824/items/X7XKJKAL"],"itemData":{"id":199,"type":"article-journal","abstract":"Elevated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D."}],"issued":{"date-parts":[["2016",4]]}}}],"schema":"https://github.com/citation-style-language/schema/raw/master/csl-citation.json"} </w:instrText>
      </w:r>
      <w:r w:rsidR="0070131D">
        <w:fldChar w:fldCharType="separate"/>
      </w:r>
      <w:r w:rsidR="00BA607E" w:rsidRPr="00BA607E">
        <w:t>[22], [24], [25]</w:t>
      </w:r>
      <w:r w:rsidR="0070131D">
        <w:fldChar w:fldCharType="end"/>
      </w:r>
      <w:r w:rsidRPr="00C801C9">
        <w:t xml:space="preserve">. However, mechanical action is known to reduce soil structure and aggregate stability that can increase sediment in runoff </w:t>
      </w:r>
      <w:r w:rsidR="0070131D">
        <w:fldChar w:fldCharType="begin"/>
      </w:r>
      <w:r w:rsidR="00BA607E">
        <w:instrText xml:space="preserve"> ADDIN ZOTERO_ITEM CSL_CITATION {"citationID":"LjKyLGND","properties":{"formattedCitation":"[26]","plainCitation":"[26]","noteIndex":0},"citationItems":[{"id":29,"uris":["http://zotero.org/users/7517824/items/NCGG4A2E"],"uri":["http://zotero.org/users/7517824/items/NCGG4A2E"],"itemData":{"id":29,"type":"article-journal","container-title":"Transactions of the ASAE","DOI":"10.13031/2013.27494","ISSN":"2151-0059","issue":"1","language":"en","page":"161-166","source":"DOI.org (Crossref)","title":"Management Effects on Nitrogen and Phosphorus Losses in Runoff on Expansive Clay Soils","volume":"39","author":[{"family":"Torbert","given":"H.A."},{"literal":"K. N. Potter"},{"literal":"J. E. Morrison Jr."}],"issued":{"date-parts":[["1996"]]}}}],"schema":"https://github.com/citation-style-language/schema/raw/master/csl-citation.json"} </w:instrText>
      </w:r>
      <w:r w:rsidR="0070131D">
        <w:fldChar w:fldCharType="separate"/>
      </w:r>
      <w:r w:rsidR="00BA607E" w:rsidRPr="00BA607E">
        <w:t>[26]</w:t>
      </w:r>
      <w:r w:rsidR="0070131D">
        <w:fldChar w:fldCharType="end"/>
      </w:r>
      <w:r w:rsidRPr="00C801C9">
        <w:t xml:space="preserve">, which is easily transported to </w:t>
      </w:r>
      <w:r w:rsidR="00AE3B5F">
        <w:t>TD</w:t>
      </w:r>
      <w:r w:rsidRPr="00C801C9">
        <w:t xml:space="preserve"> via PFP </w:t>
      </w:r>
      <w:r w:rsidR="0070131D">
        <w:fldChar w:fldCharType="begin"/>
      </w:r>
      <w:r w:rsidR="008164BE">
        <w:instrText xml:space="preserve"> ADDIN ZOTERO_ITEM CSL_CITATION {"citationID":"a2nslthplce","properties":{"formattedCitation":"[13]","plainCitation":"[13]","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W."}],"issued":{"date-parts":[["2020",9]]}}}],"schema":"https://github.com/citation-style-language/schema/raw/master/csl-citation.json"} </w:instrText>
      </w:r>
      <w:r w:rsidR="0070131D">
        <w:fldChar w:fldCharType="separate"/>
      </w:r>
      <w:r w:rsidR="008164BE" w:rsidRPr="008164BE">
        <w:t>[13]</w:t>
      </w:r>
      <w:r w:rsidR="0070131D">
        <w:fldChar w:fldCharType="end"/>
      </w:r>
      <w:r w:rsidRPr="00C801C9">
        <w:t>.</w:t>
      </w:r>
      <w:r w:rsidR="00AE3B5F">
        <w:t xml:space="preserve"> Manure injection</w:t>
      </w:r>
      <w:r w:rsidR="006520C2">
        <w:t xml:space="preserve"> (MI)</w:t>
      </w:r>
      <w:r w:rsidR="00AE3B5F">
        <w:t xml:space="preserve"> is a BMP that incorporates</w:t>
      </w:r>
      <w:r w:rsidR="005F04F6">
        <w:t xml:space="preserve"> </w:t>
      </w:r>
      <w:r w:rsidR="00AE3B5F">
        <w:t>manure</w:t>
      </w:r>
      <w:r w:rsidR="005F04F6">
        <w:t xml:space="preserve"> P </w:t>
      </w:r>
      <w:r w:rsidR="00AE3B5F">
        <w:t>with the soil matrix</w:t>
      </w:r>
      <w:r w:rsidR="005F04F6">
        <w:t xml:space="preserve"> with minimal aggregate disturbance</w:t>
      </w:r>
      <w:r w:rsidR="003D3F36">
        <w:t xml:space="preserve"> </w:t>
      </w:r>
      <w:r w:rsidR="003D3F36">
        <w:fldChar w:fldCharType="begin"/>
      </w:r>
      <w:r w:rsidR="00BA607E">
        <w:instrText xml:space="preserve"> ADDIN ZOTERO_ITEM CSL_CITATION {"citationID":"abtrvtppbd","properties":{"formattedCitation":"[27]","plainCitation":"[27]","noteIndex":0},"citationItems":[{"id":2245,"uris":["http://zotero.org/users/7517824/items/IELXIBKE"],"uri":["http://zotero.org/users/7517824/items/IELXIBKE"],"itemData":{"id":2245,"type":"article-journal","container-title":"Soil and Tillage Research","DOI":"10.1016/S0167-1987(02)00057-0","ISSN":"01671987","issue":"1","journalAbbreviation":"Soil and Tillage Research","language":"en","page":"75-83","source":"DOI.org (Crossref)","title":"High performance tool for liquid manure injection","volume":"67","author":[{"family":"Chen","given":"Y"},{"family":"Ren","given":"X"}],"issued":{"date-parts":[["2002",8]]}}}],"schema":"https://github.com/citation-style-language/schema/raw/master/csl-citation.json"} </w:instrText>
      </w:r>
      <w:r w:rsidR="003D3F36">
        <w:fldChar w:fldCharType="separate"/>
      </w:r>
      <w:r w:rsidR="00BA607E" w:rsidRPr="00BA607E">
        <w:t>[27]</w:t>
      </w:r>
      <w:r w:rsidR="003D3F36">
        <w:fldChar w:fldCharType="end"/>
      </w:r>
      <w:r w:rsidR="005F04F6">
        <w:t>.</w:t>
      </w:r>
      <w:r w:rsidR="006520C2">
        <w:t xml:space="preserve"> MI </w:t>
      </w:r>
      <w:r w:rsidR="00D00E39">
        <w:t xml:space="preserve">can </w:t>
      </w:r>
      <w:r w:rsidR="006520C2">
        <w:t>reduce P losses in surface runoff</w:t>
      </w:r>
      <w:r w:rsidR="00D00E39">
        <w:t xml:space="preserve"> </w:t>
      </w:r>
      <w:r w:rsidR="00D00E39">
        <w:fldChar w:fldCharType="begin"/>
      </w:r>
      <w:r w:rsidR="00BA607E">
        <w:instrText xml:space="preserve"> ADDIN ZOTERO_ITEM CSL_CITATION {"citationID":"a22mdfuf1tp","properties":{"formattedCitation":"[28]","plainCitation":"[28]","noteIndex":0},"citationItems":[{"id":2199,"uris":["http://zotero.org/users/7517824/items/KDZC2Y3J"],"uri":["http://zotero.org/users/7517824/items/KDZC2Y3J"],"itemData":{"id":2199,"type":"article-journal","container-title":"Journal of Environmental Quality","DOI":"10.2134/jeq2007.0428","ISSN":"00472425","issue":"6","journalAbbreviation":"J. Environ. Qual.","language":"en","page":"2339-2350","source":"DOI.org (Crossref)","title":"Evaluating Slurry Broadcasting and Injection to Ley for Phosphorus Losses and Fecal Microorganisms in Surface Runoff","volume":"37","author":[{"family":"Uusi-Kämppä","given":"Jaana"},{"family":"Heinonen-Tanski","given":"Helvi"}],"issued":{"date-parts":[["2008",11]]}}}],"schema":"https://github.com/citation-style-language/schema/raw/master/csl-citation.json"} </w:instrText>
      </w:r>
      <w:r w:rsidR="00D00E39">
        <w:fldChar w:fldCharType="separate"/>
      </w:r>
      <w:r w:rsidR="00BA607E" w:rsidRPr="00BA607E">
        <w:t>[28]</w:t>
      </w:r>
      <w:r w:rsidR="00D00E39">
        <w:fldChar w:fldCharType="end"/>
      </w:r>
      <w:r w:rsidR="00E6317F">
        <w:t xml:space="preserve">, however </w:t>
      </w:r>
      <w:r w:rsidR="006520C2">
        <w:t>it is still unclear the effect of MI on P losses via T</w:t>
      </w:r>
      <w:r w:rsidR="0042264B">
        <w:t xml:space="preserve">D </w:t>
      </w:r>
      <w:r w:rsidR="0042264B">
        <w:fldChar w:fldCharType="begin"/>
      </w:r>
      <w:r w:rsidR="00BA607E">
        <w:instrText xml:space="preserve"> ADDIN ZOTERO_ITEM CSL_CITATION {"citationID":"a1r540a9b47","properties":{"formattedCitation":"[23], [29]","plainCitation":"[23], [29]","noteIndex":0},"citationItems":[{"id":2197,"uris":["http://zotero.org/users/7517824/items/RC4Q5WQ8"],"uri":["http://zotero.org/users/7517824/items/RC4Q5WQ8"],"itemData":{"id":2197,"type":"article-journal","container-title":"Journal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instrText>
      </w:r>
      <w:r w:rsidR="0042264B">
        <w:fldChar w:fldCharType="separate"/>
      </w:r>
      <w:r w:rsidR="00BA607E" w:rsidRPr="00BA607E">
        <w:t>[23], [29]</w:t>
      </w:r>
      <w:r w:rsidR="0042264B">
        <w:fldChar w:fldCharType="end"/>
      </w:r>
      <w:r w:rsidR="006520C2">
        <w:t>.</w:t>
      </w:r>
      <w:r w:rsidR="006A11A0">
        <w:t xml:space="preserve"> </w:t>
      </w:r>
    </w:p>
    <w:p w14:paraId="280078C7" w14:textId="6C4E5773" w:rsidR="008223C4" w:rsidRDefault="00E17358" w:rsidP="00721FF8">
      <w:pPr>
        <w:pStyle w:val="MDPI31text"/>
      </w:pPr>
      <w:r w:rsidRPr="00C801C9">
        <w:t xml:space="preserve">While P concentrations in agricultural runoff correspond to P levels in the soil </w:t>
      </w:r>
      <w:r w:rsidR="0070131D">
        <w:fldChar w:fldCharType="begin"/>
      </w:r>
      <w:r w:rsidR="00BA607E">
        <w:instrText xml:space="preserve"> ADDIN ZOTERO_ITEM CSL_CITATION {"citationID":"D24hUNf3","properties":{"formattedCitation":"[30]","plainCitation":"[30]","noteIndex":0},"citationItems":[{"id":164,"uris":["http://zotero.org/users/7517824/items/QEQ7KKUM"],"uri":["http://zotero.org/users/7517824/items/QEQ7KKUM"],"itemData":{"id":164,"type":"article-journal","container-title":"Journal of Environmental Quality","DOI":"10.2134/jeq1995.00472425002400050020x","ISSN":"0047-2425, 1537-2537","issue":"5","journalAbbreviation":"J. environ. qual.","language":"en","page":"920-926","source":"DOI.org (Crossref)","title":"Dependence of Runoff Phosphorus on Extractable Soil Phosphorus","volume":"24","author":[{"family":"Sharpley","given":"Andrew N."}],"issued":{"date-parts":[["1995",9]]}}}],"schema":"https://github.com/citation-style-language/schema/raw/master/csl-citation.json"} </w:instrText>
      </w:r>
      <w:r w:rsidR="0070131D">
        <w:fldChar w:fldCharType="separate"/>
      </w:r>
      <w:r w:rsidR="00BA607E" w:rsidRPr="00BA607E">
        <w:t>[30]</w:t>
      </w:r>
      <w:r w:rsidR="0070131D">
        <w:fldChar w:fldCharType="end"/>
      </w:r>
      <w:r w:rsidRPr="00C801C9">
        <w:t>, peak P loading occurs during rainfall and snowmelt events because hydrology is usually the controlling factor of P export in agricultural watersheds</w:t>
      </w:r>
      <w:r w:rsidR="00172944">
        <w:t xml:space="preserve"> </w:t>
      </w:r>
      <w:r w:rsidR="00BF7C09">
        <w:fldChar w:fldCharType="begin"/>
      </w:r>
      <w:r w:rsidR="00BA607E">
        <w:instrText xml:space="preserve"> ADDIN ZOTERO_ITEM CSL_CITATION {"citationID":"a2e78m8emoi","properties":{"formattedCitation":"[31]","plainCitation":"[31]","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BF7C09">
        <w:fldChar w:fldCharType="separate"/>
      </w:r>
      <w:r w:rsidR="00BA607E" w:rsidRPr="00BA607E">
        <w:t>[31]</w:t>
      </w:r>
      <w:r w:rsidR="00BF7C09">
        <w:fldChar w:fldCharType="end"/>
      </w:r>
      <w:r w:rsidRPr="00C801C9">
        <w:t>.</w:t>
      </w:r>
      <w:r w:rsidR="00E15D5F">
        <w:t xml:space="preserve"> </w:t>
      </w:r>
      <w:r w:rsidR="00E15D5F" w:rsidRPr="00C801C9">
        <w:t xml:space="preserve">P </w:t>
      </w:r>
      <w:r w:rsidR="00EA12DD">
        <w:t>transport</w:t>
      </w:r>
      <w:r w:rsidR="00E15D5F" w:rsidRPr="00C801C9">
        <w:t xml:space="preserve"> dynamics are </w:t>
      </w:r>
      <w:r w:rsidR="00E15D5F">
        <w:t>also a</w:t>
      </w:r>
      <w:r w:rsidR="00E15D5F" w:rsidRPr="00C801C9">
        <w:t xml:space="preserve"> function of season and antecedent moisture</w:t>
      </w:r>
      <w:r w:rsidR="00E15D5F">
        <w:t>,</w:t>
      </w:r>
      <w:r w:rsidR="00E15D5F" w:rsidRPr="00C801C9">
        <w:t xml:space="preserve"> which allude to the biogeochemical process controlling P solubility and export </w:t>
      </w:r>
      <w:r w:rsidR="00E15D5F">
        <w:fldChar w:fldCharType="begin"/>
      </w:r>
      <w:r w:rsidR="00BA607E">
        <w:instrText xml:space="preserve"> ADDIN ZOTERO_ITEM CSL_CITATION {"citationID":"FTvhvSOa","properties":{"formattedCitation":"[14], [31]","plainCitation":"[14], [31]","noteIndex":0},"citationItems":[{"id":40,"uris":["http://zotero.org/users/7517824/items/QDGG36XC"],"uri":["http://zotero.org/users/7517824/items/QDGG36XC"],"itemData":{"id":40,"type":"article-journal","abstract":"Field drainage, in the form of permanently installed pipes or temporary mole drains, is extensively used in Britain to reduce the incidence of waterlogging, and increase the length of the grazing season. Whereas the installation of artificial drains significantly improves the structural stability of the soil, water quality in recipient streams may be adversely affected by the accelerated rate of nutrient transport, and the circumvention of critical storage areas such as buffer zones. This research investigates the importance of phosphorus (P) loss in tile drainage for a mixed agricultural catchment (120 ha) in the UK. Phosphorus concentrations in drain discharge were low (&lt;100 mu g Total P l(-1)) and stable during base-flow periods (&lt;0.5 l min(-1)), and generally lower than in the receiving stream. In contrast, temporary (hours) elevated P peaks exceeding 1 mg Total P l(-1) were measured in drain-flow during high discharge periods (&gt;10 l min(-1).) Large sediment-associated particulate P losses were measured during the first major drain-flow events of the autumn. Field drains are evidently effective conduits for P export from agricultural catchments. Recommendations for controlling P loss from diffuse agricultural sources are therefore critically dependent on a better understanding of surface and subsurface transport pathways. (C) 1999 IAWQ Published by Elsevier Science Ltd. All rights reserved.","container-title":"Water Science and Technology","DOI":"10.1016/S0273-1223(99)00318-2","ISSN":"0273-1223","issue":"12","journalAbbreviation":"Water Sci. Technol.","language":"English","note":"publisher-place: Oxford\npublisher: Pergamon-Elsevier Science Ltd\nWOS:000082174400009","page":"55-61","source":"Web of Science Nextgen","title":"The controversial role of tile drainage in phosphorus export from agricultural land","volume":"39","author":[{"family":"Dils","given":"R. M."},{"family":"Heathwaite","given":"A. L."}],"issued":{"date-parts":[["1999"]]}}},{"id":172,"uris":["http://zotero.org/users/7517824/items/FZ8QRRGG"],"uri":["http://zotero.org/users/7517824/items/FZ8QRRGG"],"itemData":{"id":172,"type":"article-journal","abstract":"Phosphorus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E15D5F">
        <w:fldChar w:fldCharType="separate"/>
      </w:r>
      <w:r w:rsidR="00BA607E" w:rsidRPr="00BA607E">
        <w:t>[14], [31]</w:t>
      </w:r>
      <w:r w:rsidR="00E15D5F">
        <w:fldChar w:fldCharType="end"/>
      </w:r>
      <w:r w:rsidR="00E15D5F" w:rsidRPr="00C801C9">
        <w:t>.</w:t>
      </w:r>
      <w:r w:rsidR="00E15D5F">
        <w:t xml:space="preserve"> </w:t>
      </w:r>
      <w:r w:rsidRPr="00C801C9">
        <w:t xml:space="preserve">In the Lake Champlain Basin (LCB), 38% of P </w:t>
      </w:r>
      <w:r w:rsidR="00754C4D">
        <w:t>loading</w:t>
      </w:r>
      <w:r w:rsidRPr="00C801C9">
        <w:t xml:space="preserve"> to the lake</w:t>
      </w:r>
      <w:r w:rsidR="006A5B82">
        <w:t xml:space="preserve"> has been attributed to agriculture </w:t>
      </w:r>
      <w:r w:rsidR="00912DCE">
        <w:fldChar w:fldCharType="begin"/>
      </w:r>
      <w:r w:rsidR="00BA607E">
        <w:instrText xml:space="preserve"> ADDIN ZOTERO_ITEM CSL_CITATION {"citationID":"mJez8LMZ","properties":{"formattedCitation":"[32]","plainCitation":"[32]","noteIndex":0},"citationItems":[{"id":190,"uris":["http://zotero.org/users/7517824/items/PKZQUGYG"],"uri":["http://zotero.org/users/7517824/items/PKZQUGYG"],"itemData":{"id":190,"type":"webpage","title":"Phosphorus Sources - Lake Champlain Basin Program","URL":"https://www.lcbp.org/our-goals/clean-water/nutrients-and-cyanobacteria/phosphorus-sources/","accessed":{"date-parts":[["2021",5,21]]},"issued":{"date-parts":[["2021"]]}}}],"schema":"https://github.com/citation-style-language/schema/raw/master/csl-citation.json"} </w:instrText>
      </w:r>
      <w:r w:rsidR="00912DCE">
        <w:fldChar w:fldCharType="separate"/>
      </w:r>
      <w:r w:rsidR="00BA607E" w:rsidRPr="00BA607E">
        <w:t>[32]</w:t>
      </w:r>
      <w:r w:rsidR="00912DCE">
        <w:fldChar w:fldCharType="end"/>
      </w:r>
      <w:r w:rsidRPr="00C801C9">
        <w:t xml:space="preserve">, and rainfall and climate trends suggest more extreme periods of wetness and drought </w:t>
      </w:r>
      <w:r w:rsidR="00912DCE">
        <w:fldChar w:fldCharType="begin"/>
      </w:r>
      <w:r w:rsidR="00912DCE">
        <w:instrText xml:space="preserve"> ADDIN ZOTERO_ITEM CSL_CITATION {"citationID":"aof8tr876p","properties":{"formattedCitation":"[8]","plainCitation":"[8]","noteIndex":0},"citationItems":[{"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912DCE">
        <w:fldChar w:fldCharType="separate"/>
      </w:r>
      <w:r w:rsidR="00912DCE" w:rsidRPr="009D2BD9">
        <w:t>[8]</w:t>
      </w:r>
      <w:r w:rsidR="00912DCE">
        <w:fldChar w:fldCharType="end"/>
      </w:r>
      <w:r w:rsidRPr="00C801C9">
        <w:t>.</w:t>
      </w:r>
      <w:r w:rsidR="00721FF8">
        <w:t xml:space="preserve"> Thus, climate chang</w:t>
      </w:r>
      <w:r w:rsidR="00E12A74">
        <w:t xml:space="preserve">e </w:t>
      </w:r>
      <w:r w:rsidR="009059D5">
        <w:t>may</w:t>
      </w:r>
      <w:r w:rsidR="00721FF8">
        <w:t xml:space="preserve"> have a direct impact on </w:t>
      </w:r>
      <w:r w:rsidR="004B12CE">
        <w:t>agricultural</w:t>
      </w:r>
      <w:r w:rsidR="00721FF8">
        <w:t xml:space="preserve"> P export</w:t>
      </w:r>
      <w:r w:rsidR="006E6F01">
        <w:t xml:space="preserve"> </w:t>
      </w:r>
      <w:r w:rsidR="006E6F01">
        <w:fldChar w:fldCharType="begin"/>
      </w:r>
      <w:r w:rsidR="006E6F01">
        <w:instrText xml:space="preserve"> ADDIN ZOTERO_ITEM CSL_CITATION {"citationID":"a2pht8ith56","properties":{"formattedCitation":"[33]","plainCitation":"[33]","noteIndex":0},"citationItems":[{"id":2246,"uris":["http://zotero.org/users/7517824/items/26BA4QR4"],"uri":["http://zotero.org/users/7517824/items/26BA4QR4"],"itemData":{"id":2246,"type":"article-journal","abstract":"Artificial subsurface (tile) drainage is used in many agricultural areas where soils have naturally poor drainage to increase crop yield and field trafficability. Studies at the field scale indicate that tile drains disproportionately export large soluble reactive phosphorus (SRP) and nitrate loads to downstream waterbodies relative to other surface and subsurface runoff pathways, but knowledge gaps remain understanding the impact of tile drainage to nutrient export at watershed scales. The Western Lake Erie Basin is susceptible to summertime eutrophic conditions driven by non-point source nutrient pollution due to a shallow mean water depth and land use dominated by agriculture. The purpose of this study is to analyze the impact of tile drainage on downstream discharge, nutrient concentrations, and nutrient loads for 16 watersheds that drain to the Western Lake Erie Basin. Daily discharge and nutrient concentrations were summarized annually and during the main nutrient loading period (March–July) for 2 years representing normal nutrient loading period precipitation (2018) and above normal precipitation (2019). Results indicate positive correlations between watershed tile drainage percentage and runoff metrics during 2019, but no relationship during 2018. Additionally, SRP concentration and load were positively correlated to watershed tile drainage percentage in 2019, but not in 2018. Watershed tile drainage percentage was correlated with nitrate concentration and load for both years. The SRP concentration-discharge relationships suggested relatively weak, chemodynamic behavior, implying a slight enriching effect where SRP concentrations were greater at higher stream discharge conditions during both years. In contrast, nitrate concentration-discharge relationships suggested strong, enriching chemodynamic behavior during 2018, but chemostatic behavior during 2019. The difference in SRP and nitrate export patterns in the 2 years analyzed highlights the importance of implementing appropriate best management practices that target specific nutrients and treat primary delivery pathways to effectively improve downstream aquatic health conditions.","container-title":"Frontiers in Water","DOI":"10.3389/frwa.2021.757106","ISSN":"2624-9375","journalAbbreviation":"Front. Water","page":"757106","source":"DOI.org (Crossref)","title":"Tile Drainage Increases Total Runoff and Phosphorus Export During Wet Years in the Western Lake Erie Basin","volume":"3","author":[{"family":"Miller","given":"Samuel A."},{"family":"Lyon","given":"Steve W."}],"issued":{"date-parts":[["2021",10,27]]}}}],"schema":"https://github.com/citation-style-language/schema/raw/master/csl-citation.json"} </w:instrText>
      </w:r>
      <w:r w:rsidR="006E6F01">
        <w:fldChar w:fldCharType="separate"/>
      </w:r>
      <w:r w:rsidR="006E6F01" w:rsidRPr="006E6F01">
        <w:rPr>
          <w:szCs w:val="24"/>
        </w:rPr>
        <w:t>[33]</w:t>
      </w:r>
      <w:r w:rsidR="006E6F01">
        <w:fldChar w:fldCharType="end"/>
      </w:r>
      <w:r w:rsidR="00721FF8">
        <w:t xml:space="preserve">. </w:t>
      </w:r>
    </w:p>
    <w:p w14:paraId="43E71B2E" w14:textId="3A6437AD" w:rsidR="005975C6" w:rsidRPr="00C801C9" w:rsidRDefault="00843D2C" w:rsidP="008223C4">
      <w:pPr>
        <w:pStyle w:val="MDPI31text"/>
      </w:pPr>
      <w:r>
        <w:t>T</w:t>
      </w:r>
      <w:r w:rsidR="00E17358" w:rsidRPr="00C801C9">
        <w:t>his study aims to improve the understanding</w:t>
      </w:r>
      <w:r w:rsidR="004B229B">
        <w:t xml:space="preserve"> of</w:t>
      </w:r>
      <w:r w:rsidR="00E17358" w:rsidRPr="00C801C9">
        <w:t xml:space="preserve"> P transport </w:t>
      </w:r>
      <w:r>
        <w:t>to TD in the LCB</w:t>
      </w:r>
      <w:r w:rsidR="00DA63FD">
        <w:t>,</w:t>
      </w:r>
      <w:r>
        <w:t xml:space="preserve"> </w:t>
      </w:r>
      <w:r w:rsidR="004B229B">
        <w:t xml:space="preserve">and </w:t>
      </w:r>
      <w:r w:rsidR="00E17358" w:rsidRPr="00C801C9">
        <w:t>to help adapt nutrient management decisions to the impacts of climate change.</w:t>
      </w:r>
      <w:r w:rsidR="00721FF8">
        <w:t xml:space="preserve"> Extensive TD</w:t>
      </w:r>
      <w:r w:rsidR="00721FF8" w:rsidRPr="00C801C9">
        <w:t xml:space="preserve"> research in the U.S. Midwest provide</w:t>
      </w:r>
      <w:r w:rsidR="008223C4">
        <w:t>d</w:t>
      </w:r>
      <w:r w:rsidR="00721FF8" w:rsidRPr="00C801C9">
        <w:t xml:space="preserve"> a</w:t>
      </w:r>
      <w:r w:rsidR="00721FF8">
        <w:t>n analytical</w:t>
      </w:r>
      <w:r w:rsidR="00721FF8" w:rsidRPr="00C801C9">
        <w:t xml:space="preserve"> foundation for </w:t>
      </w:r>
      <w:r w:rsidR="00721FF8">
        <w:t>characterizing P tra</w:t>
      </w:r>
      <w:r w:rsidR="00721FF8" w:rsidRPr="008223C4">
        <w:t>nsport in the Northeast, where intensive dairy cropping agroecosystems are also prevalent, yet there is a lack of edge of field (</w:t>
      </w:r>
      <w:proofErr w:type="spellStart"/>
      <w:r w:rsidR="00721FF8" w:rsidRPr="008223C4">
        <w:t>EoF</w:t>
      </w:r>
      <w:proofErr w:type="spellEnd"/>
      <w:r w:rsidR="00721FF8" w:rsidRPr="008223C4">
        <w:t xml:space="preserve">) </w:t>
      </w:r>
      <w:r w:rsidR="008223C4">
        <w:t>research</w:t>
      </w:r>
      <w:r w:rsidR="00721FF8" w:rsidRPr="008223C4">
        <w:t xml:space="preserve"> </w:t>
      </w:r>
      <w:r w:rsidR="00721FF8" w:rsidRPr="008223C4">
        <w:fldChar w:fldCharType="begin"/>
      </w:r>
      <w:r w:rsidR="006E6F01">
        <w:instrText xml:space="preserve"> ADDIN ZOTERO_ITEM CSL_CITATION {"citationID":"TUZnrHQ7","properties":{"formattedCitation":"[34]","plainCitation":"[34]","noteIndex":0},"citationItems":[{"id":192,"uris":["http://zotero.org/users/7517824/items/499P6UKG"],"uri":["http://zotero.org/users/7517824/items/499P6UKG"],"itemData":{"id":192,"type":"article-journal","language":"en","page":"110","source":"Zotero","title":"Vermont Agriculture and Food System Plan: 2020","author":[{"family":"Willard","given":"Abbey"},{"family":"Harris","given":"Kyle"},{"family":"Kahler","given":"Ellen"},{"family":"Claro","given":"Jake"},{"family":"Danly","given":"Sarah"},{"family":"Warren","given":"Becka"}],"issued":{"date-parts":[["2020",1,15]]}}}],"schema":"https://github.com/citation-style-language/schema/raw/master/csl-citation.json"} </w:instrText>
      </w:r>
      <w:r w:rsidR="00721FF8" w:rsidRPr="008223C4">
        <w:fldChar w:fldCharType="separate"/>
      </w:r>
      <w:r w:rsidR="006E6F01" w:rsidRPr="006E6F01">
        <w:t>[34]</w:t>
      </w:r>
      <w:r w:rsidR="00721FF8" w:rsidRPr="008223C4">
        <w:fldChar w:fldCharType="end"/>
      </w:r>
      <w:r w:rsidR="00721FF8" w:rsidRPr="008223C4">
        <w:t xml:space="preserve">. </w:t>
      </w:r>
      <w:r w:rsidR="00E17358" w:rsidRPr="008223C4">
        <w:t>Year-round monitoring of rainfall</w:t>
      </w:r>
      <w:r w:rsidR="00154263">
        <w:t xml:space="preserve"> </w:t>
      </w:r>
      <w:r w:rsidR="001A2539">
        <w:t xml:space="preserve">and surface and </w:t>
      </w:r>
      <w:r w:rsidR="00BB095E">
        <w:t>TD</w:t>
      </w:r>
      <w:r w:rsidR="00E17358" w:rsidRPr="008223C4">
        <w:t xml:space="preserve"> discharge metrics were performed to 1) characterize P transport from </w:t>
      </w:r>
      <w:r w:rsidR="00DA63FD" w:rsidRPr="008223C4">
        <w:t>TD</w:t>
      </w:r>
      <w:r w:rsidR="00E17358" w:rsidRPr="008223C4">
        <w:t xml:space="preserve"> in Vermont</w:t>
      </w:r>
      <w:ins w:id="1" w:author="Ryan Ruggiero" w:date="2022-01-02T16:18:00Z">
        <w:r w:rsidR="00993E85">
          <w:t>, USA</w:t>
        </w:r>
      </w:ins>
      <w:r w:rsidR="00E17358" w:rsidRPr="008223C4">
        <w:t xml:space="preserve"> (VT) and 2) assess the role of PFP and rainfall dynamics on P transport. Effects of antecedent moisture condition (AMC), seasonality, P application timing, and transport/source limitation behavior were explored to characterize P transport dynamics </w:t>
      </w:r>
      <w:r w:rsidR="008223C4">
        <w:fldChar w:fldCharType="begin"/>
      </w:r>
      <w:r w:rsidR="006E6F01">
        <w:instrText xml:space="preserve"> ADDIN ZOTERO_ITEM CSL_CITATION {"citationID":"a1pb15lo0q3","properties":{"formattedCitation":"[35]\\uc0\\u8211{}[37]","plainCitation":"[35]–[37]","noteIndex":0},"citationItems":[{"id":130,"uris":["http://zotero.org/users/7517824/items/S9BVT49K"],"uri":["http://zotero.org/users/7517824/items/S9BVT49K"],"itemData":{"id":130,"type":"article-journal","container-title":"Science of The Total Environment","DOI":"10.1016/j.scitotenv.2020.142047","ISSN":"00489697","journalAbbreviation":"Science of The Total Environment","language":"en","page":"142047","source":"DOI.org (Crossref)","title":"Controls on subsurface nitrate and dissolved reactive phosphorus losses from agricultural fields during precipitation-driven events","volume":"754","author":[{"family":"Hanrahan","given":"Brittany R."},{"family":"King","given":"Kevin W."},{"family":"Williams","given":"Mark R."}],"issued":{"date-parts":[["2021",2]]}}},{"id":3,"uris":["http://zotero.org/users/7517824/items/XJA2IUPP"],"uri":["http://zotero.org/users/7517824/items/XJA2IUPP"],"itemData":{"id":3,"type":"article-journal","abstract":"Legacy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W."}],"issued":{"date-parts":[["2020",5]]}}},{"id":41,"uris":["http://zotero.org/users/7517824/items/SW2FAT5X"],"uri":["http://zotero.org/users/7517824/items/SW2FAT5X"],"itemData":{"id":41,"type":"article-journal","abstract":"Understanding the processes controlling phosphorus (P) export from agricultural watersheds is essential for predicting and mitigating adverse environmental impacts. In this study, discharge, dissolved reactive P load, total P load, and suspended sediment time-series data (1975–2014) from two Lake Erie tributaries, the Maumee and Sandusky rivers, were evaluated to determine whether hydrologic or biogeochemical processes were responsible for observed patterns in P export. Findings indicate that hydrologic processes in these watersheds controlled P loading patterns, as P export was transport-limited (i.e., P loading was strongly correlated to watershed discharge) and P concentrations exhibited effective chemostatic behavior (i.e., low variability in concentration relative to discharge). The nature and behavior of observed P transport likely stems from a large, ubiquitous source of P present within each watershed as results were similar to those found for geogenic constituents (i.e., silica). Results suggest that changes in both precipitation patterns (e.g., precipitation variability) and watershed hydrologic response (e.g., water residence time) are likely explanations for observed increases in water and P loading in the Maumee and Sandusky watersheds. Future P loading in these watersheds should be expected to continue to be proportional to water ﬂux as long as the magnitude and availability of the P source remains at its current level. Current P management strategies may therefore need to be reevaluated to better balance agricultural P requirements and watershed P loadings.","container-title":"Journal of Great Lakes Research","DOI":"10.1016/j.jglr.2016.09.009","ISSN":"03801330","issue":"6","journalAbbreviation":"Journal of Great Lakes Research","language":"en","page":"1403-1411","source":"DOI.org (Crossref)","title":"Hydrologic and biogeochemical controls on phosphorus export from Western Lake Erie tributaries","volume":"42","author":[{"family":"Williams","given":"Mark R."},{"family":"King","given":"Kevin W."},{"family":"Baker","given":"David B."},{"family":"Johnson","given":"Laura T."},{"family":"Smith","given":"Douglas R."},{"family":"Fausey","given":"Norman R."}],"issued":{"date-parts":[["2016",12]]}}}],"schema":"https://github.com/citation-style-language/schema/raw/master/csl-citation.json"} </w:instrText>
      </w:r>
      <w:r w:rsidR="008223C4">
        <w:fldChar w:fldCharType="separate"/>
      </w:r>
      <w:r w:rsidR="006E6F01" w:rsidRPr="006E6F01">
        <w:rPr>
          <w:szCs w:val="24"/>
        </w:rPr>
        <w:t>[35]–[37]</w:t>
      </w:r>
      <w:r w:rsidR="008223C4">
        <w:fldChar w:fldCharType="end"/>
      </w:r>
      <w:r w:rsidR="00E17358" w:rsidRPr="008223C4">
        <w:t xml:space="preserve">. A dataset of high temporal resolution measurements of </w:t>
      </w:r>
      <w:r w:rsidR="00BB095E">
        <w:t>TD</w:t>
      </w:r>
      <w:r w:rsidR="00E17358" w:rsidRPr="008223C4">
        <w:t xml:space="preserve"> flow, </w:t>
      </w:r>
      <w:r w:rsidR="00BB095E">
        <w:t>TD</w:t>
      </w:r>
      <w:r w:rsidR="00E17358" w:rsidRPr="008223C4">
        <w:t xml:space="preserve"> P concentrations, and rainfall from an archetypal VT dairy agroecosystem was used for this analysis. Also, the </w:t>
      </w:r>
      <w:r w:rsidR="003A4114" w:rsidRPr="008223C4">
        <w:t>four-component</w:t>
      </w:r>
      <w:r w:rsidR="00E17358" w:rsidRPr="008223C4">
        <w:t xml:space="preserve"> hydrograph separation model proposed by Nazari et al. </w:t>
      </w:r>
      <w:r w:rsidR="008223C4">
        <w:fldChar w:fldCharType="begin"/>
      </w:r>
      <w:r w:rsidR="00BA607E">
        <w:instrText xml:space="preserve"> ADDIN ZOTERO_ITEM CSL_CITATION {"citationID":"a269o2c8em0","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8223C4">
        <w:fldChar w:fldCharType="separate"/>
      </w:r>
      <w:r w:rsidR="00BA607E" w:rsidRPr="00BA607E">
        <w:t>[16]</w:t>
      </w:r>
      <w:r w:rsidR="008223C4">
        <w:fldChar w:fldCharType="end"/>
      </w:r>
      <w:r w:rsidR="00E17358" w:rsidRPr="008223C4">
        <w:t xml:space="preserve"> was used to assess PFP activity, as well as matrix-PFP interactions. A unique intra-event rainfall pulse analysis was performed using temporal rainfall data, where it was hypothesized </w:t>
      </w:r>
      <w:r w:rsidR="006A5B82" w:rsidRPr="008223C4">
        <w:t>higher intensity</w:t>
      </w:r>
      <w:r w:rsidR="00E17358" w:rsidRPr="008223C4">
        <w:t xml:space="preserve"> rainfall pulses w</w:t>
      </w:r>
      <w:r w:rsidR="006A5B82" w:rsidRPr="008223C4">
        <w:t>ould</w:t>
      </w:r>
      <w:r w:rsidR="00E17358" w:rsidRPr="008223C4">
        <w:t xml:space="preserve"> result in higher P concentrations in</w:t>
      </w:r>
      <w:r w:rsidR="0048707F" w:rsidRPr="008223C4">
        <w:t xml:space="preserve"> TD</w:t>
      </w:r>
      <w:r w:rsidR="00E17358" w:rsidRPr="008223C4">
        <w:t xml:space="preserve"> because of PFP activity.</w:t>
      </w:r>
    </w:p>
    <w:p w14:paraId="140A8C94" w14:textId="1A8E19BF" w:rsidR="005975C6" w:rsidRDefault="005975C6" w:rsidP="005975C6">
      <w:pPr>
        <w:pStyle w:val="MDPI21heading1"/>
      </w:pPr>
      <w:r w:rsidRPr="00FA04F1">
        <w:rPr>
          <w:lang w:eastAsia="zh-CN"/>
        </w:rPr>
        <w:t xml:space="preserve">2. </w:t>
      </w:r>
      <w:r w:rsidRPr="00FA04F1">
        <w:t>Materials and Methods</w:t>
      </w:r>
    </w:p>
    <w:p w14:paraId="738C7D52" w14:textId="52A4FDE8" w:rsidR="00903951" w:rsidRDefault="00990354" w:rsidP="0096357C">
      <w:pPr>
        <w:pStyle w:val="MDPI22heading2"/>
      </w:pPr>
      <w:r>
        <w:t>2.1 Site Description</w:t>
      </w:r>
    </w:p>
    <w:p w14:paraId="08EDA3D3" w14:textId="481B9B58" w:rsidR="0096357C" w:rsidRDefault="0096357C" w:rsidP="003A4114">
      <w:pPr>
        <w:pStyle w:val="MDPI31text"/>
      </w:pPr>
      <w:bookmarkStart w:id="2" w:name="_Hlk92197748"/>
      <w:ins w:id="3" w:author="Ryan Ruggiero" w:date="2022-01-02T15:52:00Z">
        <w:r w:rsidRPr="00903951">
          <w:t>The area was chosen because L</w:t>
        </w:r>
      </w:ins>
      <w:ins w:id="4" w:author="Ryan Ruggiero" w:date="2022-01-04T13:38:00Z">
        <w:r w:rsidR="008764E0">
          <w:t xml:space="preserve">ake Champlain is </w:t>
        </w:r>
      </w:ins>
      <w:ins w:id="5" w:author="Ryan Ruggiero" w:date="2022-01-02T15:52:00Z">
        <w:r w:rsidRPr="00903951">
          <w:t xml:space="preserve">eutrophic, and agriculture has been identified as a potentially significant P contributor in the watershed </w:t>
        </w:r>
        <w:r w:rsidRPr="00903951">
          <w:fldChar w:fldCharType="begin"/>
        </w:r>
        <w:r>
          <w:instrText xml:space="preserve"> ADDIN ZOTERO_ITEM CSL_CITATION {"citationID":"D0gMAx5L","properties":{"formattedCitation":"[7]","plainCitation":"[7]","noteIndex":0},"citationItems":[{"id":146,"uris":["http://zotero.org/users/7517824/items/FCEZMANB"],"uri":["http://zotero.org/users/7517824/items/FCEZMANB"],"itemData":{"id":146,"type":"report","genre":"Technical Report","language":"en","number":"83","page":"79","publisher":"Stone, Environmental","source":"Zotero","title":"Literature Review: Tile Drainage and Phosphorus Losses from Agricultural Land","author":[{"family":"Moore","given":"Julie"}],"issued":{"date-parts":[["2016"]]}}}],"schema":"https://github.com/citation-style-language/schema/raw/master/csl-citation.json"} </w:instrText>
        </w:r>
        <w:r w:rsidRPr="00903951">
          <w:fldChar w:fldCharType="separate"/>
        </w:r>
        <w:r w:rsidRPr="00903951">
          <w:t>[7]</w:t>
        </w:r>
        <w:r w:rsidRPr="00903951">
          <w:fldChar w:fldCharType="end"/>
        </w:r>
        <w:r w:rsidRPr="00903951">
          <w:t>. Other agricultural watersheds have similar geographies</w:t>
        </w:r>
      </w:ins>
      <w:ins w:id="6" w:author="Ryan Ruggiero" w:date="2022-01-04T13:38:00Z">
        <w:r w:rsidR="008764E0">
          <w:t xml:space="preserve">, </w:t>
        </w:r>
      </w:ins>
      <w:ins w:id="7" w:author="Ryan Ruggiero" w:date="2022-01-02T15:52:00Z">
        <w:r w:rsidRPr="00903951">
          <w:t>land management practices</w:t>
        </w:r>
      </w:ins>
      <w:ins w:id="8" w:author="Ryan Ruggiero" w:date="2022-01-04T13:38:00Z">
        <w:r w:rsidR="008764E0">
          <w:t>, and water quality issues</w:t>
        </w:r>
      </w:ins>
      <w:ins w:id="9" w:author="Ryan Ruggiero" w:date="2022-01-04T13:39:00Z">
        <w:r w:rsidR="008764E0">
          <w:t>,</w:t>
        </w:r>
      </w:ins>
      <w:ins w:id="10" w:author="Ryan Ruggiero" w:date="2022-01-02T15:52:00Z">
        <w:r w:rsidRPr="00903951">
          <w:t xml:space="preserve"> which makes this study valuable for management decisions elsewhere. For example, </w:t>
        </w:r>
        <w:r w:rsidRPr="00903951">
          <w:lastRenderedPageBreak/>
          <w:t xml:space="preserve">TD is common in the US Midwest, and has been identified as a major P export pathway to the great lakes </w:t>
        </w:r>
        <w:r w:rsidRPr="00903951">
          <w:fldChar w:fldCharType="begin"/>
        </w:r>
        <w:r>
          <w:instrText xml:space="preserve"> ADDIN ZOTERO_ITEM CSL_CITATION {"citationID":"iGt2qtkH","properties":{"formattedCitation":"[31]","plainCitation":"[31]","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Pr="00903951">
          <w:fldChar w:fldCharType="separate"/>
        </w:r>
        <w:r w:rsidRPr="00903951">
          <w:t>[31]</w:t>
        </w:r>
        <w:r w:rsidRPr="00903951">
          <w:fldChar w:fldCharType="end"/>
        </w:r>
        <w:r w:rsidRPr="00903951">
          <w:t xml:space="preserve">. Furthermore, fields with TD in this study and in the US Midwest have similar soils (high clay contents) </w:t>
        </w:r>
        <w:r w:rsidRPr="00903951">
          <w:fldChar w:fldCharType="begin"/>
        </w:r>
        <w:r>
          <w:instrText xml:space="preserve"> ADDIN ZOTERO_ITEM CSL_CITATION {"citationID":"aWxLUb5y","properties":{"formattedCitation":"[11]","plainCitation":"[11]","noteIndex":0},"citationItems":[{"id":117,"uris":["http://zotero.org/users/7517824/items/3CTS3CHG"],"uri":["http://zotero.org/users/7517824/items/3CTS3CHG"],"itemData":{"id":117,"type":"article-journal","abstract":"Artiﬁcial subsurface drainage provides an avenue for the rapid transfer of phosphorus (P) from agricultural ﬁelds to surface waters. This is of particular interest in eastern Wisconsin, where there is a concentrated population of dairy farms and high clay content soils prone to macropore development. Through collaboration with private landowners, surface and tile drainage was measured and analyzed for dissolved reactive P (DRP) and total P (TP) losses at four ﬁeld sites in eastern Wisconsin between 2005 and 2009. These sites, which received frequent manure applications, represent a range of crop management practices which include: two chisel plowed corn ﬁelds (CP1, CP2), a no-till corn–soybean ﬁeld (NT), and a grazed pasture (GP). Subsurface drainage was the dominant pathway of water loss at each site accounting for 66–96% of total water discharge. Average annual ﬂow-weighted (FW) TP concentrations were 0.88, 0.57, 0.21, and 1.32 mg LÀ1 for sites CP1, CP2, NT, and GP, respectively. Low TP concentrations at the NT site were due to tile drain interception of groundwater ﬂow where large volumes of tile drainage water diluted the FW-TP concentrations. Subsurface pathways contributed between 17% and 41% of the TP loss across sites. On a drainage event basis, total drainage explained between 36% and 72% of the event DRP loads across CP1, CP2, and GP; there was no relationship between event drainﬂow and event DRP load at the NT site. Manure applications did not consistently increase P concentrations in drainﬂow, but annual FW-P concentrations were greater in years receiving manure applications compared to years without manure application. Based on these ﬁeld measures, P losses from tile drainage must be integrated into ﬁeld level P budgets and P loss calculations on heavily manured soils, while also acknowledging the unique drainage patterns observed in eastern Wisconsin.","container-title":"Journal of Hydrology","DOI":"10.1016/j.jhydrol.2014.08.016","ISSN":"00221694","journalAbbreviation":"Journal of Hydrology","language":"en","page":"892-901","source":"DOI.org (Crossref)","title":"Characterizing phosphorus dynamics in tile-drained agricultural fields of eastern Wisconsin","volume":"519","author":[{"family":"Madison","given":"Allison M."},{"family":"Ruark","given":"Matthew D."},{"family":"Stuntebeck","given":"Todd D."},{"family":"Komiskey","given":"Matthew J."},{"family":"Good","given":"Lara W."},{"family":"Drummy","given":"Nancy"},{"family":"Cooley","given":"Eric T."}],"issued":{"date-parts":[["2014",11]]}}}],"schema":"https://github.com/citation-style-language/schema/raw/master/csl-citation.json"} </w:instrText>
        </w:r>
        <w:r w:rsidRPr="00903951">
          <w:fldChar w:fldCharType="separate"/>
        </w:r>
        <w:r w:rsidRPr="00903951">
          <w:t>[11]</w:t>
        </w:r>
        <w:r w:rsidRPr="00903951">
          <w:fldChar w:fldCharType="end"/>
        </w:r>
        <w:r w:rsidRPr="00903951">
          <w:t xml:space="preserve">, both respond rapidly to rainfall indicating highly-active PFP networks </w:t>
        </w:r>
        <w:r w:rsidRPr="00903951">
          <w:fldChar w:fldCharType="begin"/>
        </w:r>
        <w:r>
          <w:instrText xml:space="preserve"> ADDIN ZOTERO_ITEM CSL_CITATION {"citationID":"7hrVXXwd","properties":{"formattedCitation":"[20]","plainCitation":"[20]","noteIndex":0},"citationItems":[{"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D."}],"issued":{"date-parts":[["2018"]]}}}],"schema":"https://github.com/citation-style-language/schema/raw/master/csl-citation.json"} </w:instrText>
        </w:r>
        <w:r w:rsidRPr="00903951">
          <w:fldChar w:fldCharType="separate"/>
        </w:r>
        <w:r w:rsidRPr="00903951">
          <w:t>[20]</w:t>
        </w:r>
        <w:r w:rsidRPr="00903951">
          <w:fldChar w:fldCharType="end"/>
        </w:r>
        <w:r w:rsidRPr="00903951">
          <w:t xml:space="preserve">, and both have the potential to export the majority of annual P via TD </w:t>
        </w:r>
        <w:r w:rsidRPr="00903951">
          <w:fldChar w:fldCharType="begin"/>
        </w:r>
        <w:r>
          <w:instrText xml:space="preserve"> ADDIN ZOTERO_ITEM CSL_CITATION {"citationID":"SMoWFpOa","properties":{"formattedCitation":"[31]","plainCitation":"[31]","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Pr="00903951">
          <w:fldChar w:fldCharType="separate"/>
        </w:r>
        <w:r w:rsidRPr="00903951">
          <w:t>[31]</w:t>
        </w:r>
        <w:r w:rsidRPr="00903951">
          <w:fldChar w:fldCharType="end"/>
        </w:r>
        <w:r w:rsidRPr="00903951">
          <w:t>.</w:t>
        </w:r>
      </w:ins>
    </w:p>
    <w:bookmarkEnd w:id="2"/>
    <w:p w14:paraId="289EBBF0" w14:textId="00B70955" w:rsidR="003A4114" w:rsidRDefault="00952EA8" w:rsidP="003A4114">
      <w:pPr>
        <w:pStyle w:val="MDPI31text"/>
      </w:pPr>
      <w:r>
        <w:t xml:space="preserve">TD </w:t>
      </w:r>
      <w:r w:rsidR="003A4114">
        <w:t>was meas</w:t>
      </w:r>
      <w:r w:rsidR="00F30ADF">
        <w:t>ured</w:t>
      </w:r>
      <w:r w:rsidR="003A4114">
        <w:t xml:space="preserve"> year-round from intensive dairy forage production fields, located within the wester</w:t>
      </w:r>
      <w:r w:rsidR="00E63346">
        <w:t>n</w:t>
      </w:r>
      <w:r w:rsidR="003A4114">
        <w:t xml:space="preserve"> LCB (Addison Count</w:t>
      </w:r>
      <w:r w:rsidR="00E63346">
        <w:t>y</w:t>
      </w:r>
      <w:r w:rsidR="003A4114">
        <w:t xml:space="preserve">, VT). Three different </w:t>
      </w:r>
      <w:r w:rsidR="00BB095E">
        <w:t>TD</w:t>
      </w:r>
      <w:r w:rsidR="003A4114">
        <w:t xml:space="preserve"> networks draining two separate field sites were monitored. The first site is drained by the </w:t>
      </w:r>
      <w:r w:rsidR="00BB095E">
        <w:t>TD</w:t>
      </w:r>
      <w:r w:rsidR="003A4114">
        <w:t xml:space="preserve"> network AHS and the second field site, DC, is drained by the two separate </w:t>
      </w:r>
      <w:r w:rsidR="00BB095E">
        <w:t>TD</w:t>
      </w:r>
      <w:r w:rsidR="00CE39A2">
        <w:t xml:space="preserve"> </w:t>
      </w:r>
      <w:r w:rsidR="003A4114">
        <w:t xml:space="preserve">networks of DC south (DCS) and DC north (DCN). The </w:t>
      </w:r>
      <w:r w:rsidR="00BB095E">
        <w:t>TD</w:t>
      </w:r>
      <w:r w:rsidR="003A4114">
        <w:t xml:space="preserve"> network at AHS was installed in 2016 and both networks at DC were installed in 2018. </w:t>
      </w:r>
      <w:r w:rsidR="0065542E">
        <w:t xml:space="preserve">TD </w:t>
      </w:r>
      <w:r w:rsidR="003A4114">
        <w:t>network areas were determined from installation maps provided by the installer; AHS is 14.16 ha, DCS is 8.0 ha and DCN is 4.85 ha. At both sites,</w:t>
      </w:r>
      <w:r w:rsidR="00BB095E">
        <w:t xml:space="preserve"> TD</w:t>
      </w:r>
      <w:r w:rsidR="003A4114">
        <w:t xml:space="preserve"> w</w:t>
      </w:r>
      <w:r w:rsidR="00BB095E">
        <w:t>as</w:t>
      </w:r>
      <w:r w:rsidR="003A4114">
        <w:t xml:space="preserve"> installed to a depth of 1 meter and are spaced 7.62 m (25 ft) apart. </w:t>
      </w:r>
      <w:r w:rsidR="00866120">
        <w:t>TD</w:t>
      </w:r>
      <w:r w:rsidR="003A4114">
        <w:t xml:space="preserve"> laterals at AHS are 101.6 mm (4 in) in diameter and are connected to a 203.2 mm (8 in) </w:t>
      </w:r>
      <w:r w:rsidR="00866120">
        <w:t>TD</w:t>
      </w:r>
      <w:r w:rsidR="003A4114">
        <w:t xml:space="preserve"> main, and at DC the </w:t>
      </w:r>
      <w:r w:rsidR="00866120">
        <w:t>TD</w:t>
      </w:r>
      <w:r w:rsidR="003A4114">
        <w:t xml:space="preserve"> laterals are a diameter of 101.6 mm and are connected to 152.4 mm (6 in) </w:t>
      </w:r>
      <w:r w:rsidR="00866120">
        <w:t>TD</w:t>
      </w:r>
      <w:r w:rsidR="003A4114">
        <w:t xml:space="preserve"> mains. The sites are 3.2 km apart and the mean annual rainfall and temperature for the area is 94 cm and 7.8 degrees C, respectively. Site soils were not identical but are dominated by fine-textured soils that are prone to desiccation cracking. AHS is of the Vergennes clay soil series, while soils at DC are dominated by the Covington and Panton silty clay</w:t>
      </w:r>
      <w:r w:rsidR="00BE6FC8">
        <w:t xml:space="preserve"> </w:t>
      </w:r>
      <w:r w:rsidR="003A4114">
        <w:t>series with a small vein of the Swanton fine sandy loam series in the east/upper parts of the field</w:t>
      </w:r>
      <w:r w:rsidR="008223C4">
        <w:t xml:space="preserve"> </w:t>
      </w:r>
      <w:r w:rsidR="008223C4">
        <w:fldChar w:fldCharType="begin"/>
      </w:r>
      <w:r w:rsidR="006E6F01">
        <w:instrText xml:space="preserve"> ADDIN ZOTERO_ITEM CSL_CITATION {"citationID":"a1usp478n2s","properties":{"formattedCitation":"[38]","plainCitation":"[38]","noteIndex":0},"citationItems":[{"id":8,"uris":["http://zotero.org/users/7517824/items/22DDE7ID"],"uri":["http://zotero.org/users/7517824/items/22DDE7ID"],"itemData":{"id":8,"type":"report","abstract":"Available Online","event-place":"Natrual Resources Conservation Service","publisher":"United States Department of Agriculture","publisher-place":"Natrual Resources Conservation Service","title":"Web Soil Survey","author":[{"family":"Soil Survey Staff","given":""}],"accessed":{"date-parts":[["2021",4,2]]}}}],"schema":"https://github.com/citation-style-language/schema/raw/master/csl-citation.json"} </w:instrText>
      </w:r>
      <w:r w:rsidR="008223C4">
        <w:fldChar w:fldCharType="separate"/>
      </w:r>
      <w:r w:rsidR="006E6F01" w:rsidRPr="006E6F01">
        <w:t>[38]</w:t>
      </w:r>
      <w:r w:rsidR="008223C4">
        <w:fldChar w:fldCharType="end"/>
      </w:r>
      <w:r w:rsidR="003A4114">
        <w:t xml:space="preserve">. </w:t>
      </w:r>
    </w:p>
    <w:p w14:paraId="329229C0" w14:textId="0263195A" w:rsidR="0026471D" w:rsidRDefault="003A4114" w:rsidP="0026471D">
      <w:pPr>
        <w:pStyle w:val="MDPI31text"/>
        <w:sectPr w:rsidR="0026471D" w:rsidSect="00990354">
          <w:headerReference w:type="even" r:id="rId9"/>
          <w:headerReference w:type="default" r:id="rId10"/>
          <w:footerReference w:type="even" r:id="rId11"/>
          <w:footerReference w:type="default" r:id="rId12"/>
          <w:headerReference w:type="first" r:id="rId13"/>
          <w:footerReference w:type="first" r:id="rId14"/>
          <w:pgSz w:w="11906" w:h="16838" w:code="9"/>
          <w:pgMar w:top="1417" w:right="720" w:bottom="1077" w:left="720" w:header="1020" w:footer="340" w:gutter="0"/>
          <w:lnNumType w:countBy="1" w:distance="255" w:restart="continuous"/>
          <w:pgNumType w:start="1"/>
          <w:cols w:space="425"/>
          <w:titlePg/>
          <w:bidi/>
          <w:docGrid w:type="lines" w:linePitch="326"/>
        </w:sectPr>
      </w:pPr>
      <w:r>
        <w:t xml:space="preserve">Both sites were in corn silage production during the study period and since </w:t>
      </w:r>
      <w:r w:rsidR="00866120">
        <w:t>TD</w:t>
      </w:r>
      <w:r>
        <w:t xml:space="preserve"> installation occurred, yet AHS was in hay production prior to </w:t>
      </w:r>
      <w:r w:rsidR="00866120">
        <w:t>TD</w:t>
      </w:r>
      <w:r>
        <w:t xml:space="preserve"> installation. Befo</w:t>
      </w:r>
      <w:r w:rsidR="00866120">
        <w:t>re TD was</w:t>
      </w:r>
      <w:r>
        <w:t xml:space="preserve"> installed, the farmer had formed multiple broad swales extending across the entire field that were sloped to the edges to improve surface drainage. This grading occurred at DCS, and the southern portion of DCN, but not at AHS. These surface features remain, and the broad swales drain to surface inlets that have individual outlets and are not linked to the </w:t>
      </w:r>
      <w:r w:rsidR="0065542E">
        <w:t>TD</w:t>
      </w:r>
      <w:r>
        <w:t xml:space="preserve"> network. During the study period and in the few </w:t>
      </w:r>
      <w:proofErr w:type="gramStart"/>
      <w:r>
        <w:t>years</w:t>
      </w:r>
      <w:proofErr w:type="gramEnd"/>
      <w:r>
        <w:t xml:space="preserve"> prior, both sites received light chisel tillage prior to planting and dairy manure was injected after the corn harvest (Table 1). In the fall of 2020, the farmer performed deep tillage along the field topographic contours to effectively create surface roughness features (i.e., ‘water bars’) throughout the field that w</w:t>
      </w:r>
      <w:r w:rsidR="00C42B26">
        <w:t>ere intended to</w:t>
      </w:r>
      <w:r>
        <w:t xml:space="preserve"> intercept surface runoff and promote infiltration.</w:t>
      </w:r>
    </w:p>
    <w:p w14:paraId="19AE7ACA" w14:textId="52B2DB41" w:rsidR="00990354" w:rsidRDefault="00990354" w:rsidP="0026471D">
      <w:pPr>
        <w:pStyle w:val="MDPI31text"/>
      </w:pPr>
    </w:p>
    <w:p w14:paraId="06C1297E" w14:textId="125AF964" w:rsidR="0026471D" w:rsidRDefault="007C4C92" w:rsidP="0026471D">
      <w:pPr>
        <w:pStyle w:val="MDPI52figure"/>
      </w:pPr>
      <w:r>
        <w:t>Table</w:t>
      </w:r>
      <w:r w:rsidR="0026471D">
        <w:t xml:space="preserve"> 1 </w:t>
      </w:r>
      <w:r w:rsidR="0026471D" w:rsidRPr="00CF4189">
        <w:t xml:space="preserve">Site management practices and timing. </w:t>
      </w:r>
      <w:r w:rsidR="0026471D">
        <w:t xml:space="preserve">P.A.E. is P application equivalent. </w:t>
      </w:r>
      <w:r w:rsidR="0026471D" w:rsidRPr="00CF4189">
        <w:t>Nitrogen side dress was entirely urea ammonium nitrate (UAN)</w:t>
      </w:r>
      <w:r w:rsidR="0026471D">
        <w:t>, and the cover crop was Winter Rye (</w:t>
      </w:r>
      <w:r w:rsidR="0026471D" w:rsidRPr="00C53869">
        <w:rPr>
          <w:i/>
          <w:iCs/>
        </w:rPr>
        <w:t>Secale cereale</w:t>
      </w:r>
      <w:r w:rsidR="0026471D">
        <w:t>).</w:t>
      </w:r>
    </w:p>
    <w:tbl>
      <w:tblPr>
        <w:tblW w:w="8100" w:type="dxa"/>
        <w:tblCellSpacing w:w="0" w:type="dxa"/>
        <w:tblInd w:w="1170" w:type="dxa"/>
        <w:tblCellMar>
          <w:left w:w="0" w:type="dxa"/>
          <w:right w:w="0" w:type="dxa"/>
        </w:tblCellMar>
        <w:tblLook w:val="04A0" w:firstRow="1" w:lastRow="0" w:firstColumn="1" w:lastColumn="0" w:noHBand="0" w:noVBand="1"/>
      </w:tblPr>
      <w:tblGrid>
        <w:gridCol w:w="990"/>
        <w:gridCol w:w="2290"/>
        <w:gridCol w:w="785"/>
        <w:gridCol w:w="819"/>
        <w:gridCol w:w="2226"/>
        <w:gridCol w:w="990"/>
      </w:tblGrid>
      <w:tr w:rsidR="007C4C92" w:rsidRPr="007C4C92" w14:paraId="52B32E06" w14:textId="77777777" w:rsidTr="0026471D">
        <w:trPr>
          <w:trHeight w:val="315"/>
          <w:tblCellSpacing w:w="0" w:type="dxa"/>
        </w:trPr>
        <w:tc>
          <w:tcPr>
            <w:tcW w:w="4065" w:type="dxa"/>
            <w:gridSpan w:val="3"/>
            <w:tcBorders>
              <w:top w:val="single" w:sz="18" w:space="0" w:color="000000"/>
              <w:bottom w:val="single" w:sz="6" w:space="0" w:color="000000"/>
              <w:right w:val="double" w:sz="6" w:space="0" w:color="000000"/>
            </w:tcBorders>
            <w:tcMar>
              <w:top w:w="30" w:type="dxa"/>
              <w:left w:w="45" w:type="dxa"/>
              <w:bottom w:w="30" w:type="dxa"/>
              <w:right w:w="45" w:type="dxa"/>
            </w:tcMar>
            <w:vAlign w:val="bottom"/>
            <w:hideMark/>
          </w:tcPr>
          <w:p w14:paraId="2640A175" w14:textId="77777777" w:rsidR="007C4C92" w:rsidRPr="007C4C92" w:rsidRDefault="007C4C92" w:rsidP="007C4C92">
            <w:pPr>
              <w:pStyle w:val="MDPI42tablebody"/>
            </w:pPr>
            <w:r w:rsidRPr="007C4C92">
              <w:t>AHS</w:t>
            </w:r>
          </w:p>
        </w:tc>
        <w:tc>
          <w:tcPr>
            <w:tcW w:w="4035" w:type="dxa"/>
            <w:gridSpan w:val="3"/>
            <w:tcBorders>
              <w:top w:val="single" w:sz="18" w:space="0" w:color="000000"/>
              <w:bottom w:val="single" w:sz="6" w:space="0" w:color="000000"/>
            </w:tcBorders>
            <w:tcMar>
              <w:top w:w="30" w:type="dxa"/>
              <w:left w:w="45" w:type="dxa"/>
              <w:bottom w:w="30" w:type="dxa"/>
              <w:right w:w="45" w:type="dxa"/>
            </w:tcMar>
            <w:vAlign w:val="bottom"/>
            <w:hideMark/>
          </w:tcPr>
          <w:p w14:paraId="187EC75E" w14:textId="77777777" w:rsidR="007C4C92" w:rsidRPr="007C4C92" w:rsidRDefault="007C4C92" w:rsidP="007C4C92">
            <w:pPr>
              <w:pStyle w:val="MDPI42tablebody"/>
            </w:pPr>
            <w:r w:rsidRPr="007C4C92">
              <w:t>DC</w:t>
            </w:r>
          </w:p>
        </w:tc>
      </w:tr>
      <w:tr w:rsidR="0026471D" w:rsidRPr="007C4C92" w14:paraId="3BC03B77" w14:textId="77777777" w:rsidTr="0026471D">
        <w:trPr>
          <w:trHeight w:val="315"/>
          <w:tblCellSpacing w:w="0" w:type="dxa"/>
        </w:trPr>
        <w:tc>
          <w:tcPr>
            <w:tcW w:w="990" w:type="dxa"/>
            <w:tcBorders>
              <w:bottom w:val="double" w:sz="6" w:space="0" w:color="000000"/>
            </w:tcBorders>
            <w:tcMar>
              <w:top w:w="30" w:type="dxa"/>
              <w:left w:w="45" w:type="dxa"/>
              <w:bottom w:w="30" w:type="dxa"/>
              <w:right w:w="45" w:type="dxa"/>
            </w:tcMar>
            <w:vAlign w:val="bottom"/>
            <w:hideMark/>
          </w:tcPr>
          <w:p w14:paraId="3EF983F5" w14:textId="77777777" w:rsidR="007C4C92" w:rsidRPr="007C4C92" w:rsidRDefault="007C4C92" w:rsidP="007C4C92">
            <w:pPr>
              <w:pStyle w:val="MDPI42tablebody"/>
              <w:rPr>
                <w:b/>
                <w:bCs/>
              </w:rPr>
            </w:pPr>
            <w:r w:rsidRPr="007C4C92">
              <w:rPr>
                <w:b/>
                <w:bCs/>
              </w:rPr>
              <w:t>Date</w:t>
            </w:r>
          </w:p>
        </w:tc>
        <w:tc>
          <w:tcPr>
            <w:tcW w:w="2290" w:type="dxa"/>
            <w:tcBorders>
              <w:bottom w:val="double" w:sz="6" w:space="0" w:color="000000"/>
            </w:tcBorders>
            <w:tcMar>
              <w:top w:w="30" w:type="dxa"/>
              <w:left w:w="45" w:type="dxa"/>
              <w:bottom w:w="30" w:type="dxa"/>
              <w:right w:w="45" w:type="dxa"/>
            </w:tcMar>
            <w:vAlign w:val="bottom"/>
            <w:hideMark/>
          </w:tcPr>
          <w:p w14:paraId="05481770" w14:textId="77777777" w:rsidR="007C4C92" w:rsidRPr="007C4C92" w:rsidRDefault="007C4C92" w:rsidP="007C4C92">
            <w:pPr>
              <w:pStyle w:val="MDPI42tablebody"/>
              <w:rPr>
                <w:b/>
                <w:bCs/>
              </w:rPr>
            </w:pPr>
            <w:r w:rsidRPr="007C4C92">
              <w:rPr>
                <w:b/>
                <w:bCs/>
              </w:rPr>
              <w:t>Action</w:t>
            </w:r>
          </w:p>
        </w:tc>
        <w:tc>
          <w:tcPr>
            <w:tcW w:w="0" w:type="auto"/>
            <w:tcBorders>
              <w:bottom w:val="double" w:sz="6" w:space="0" w:color="000000"/>
              <w:right w:val="double" w:sz="6" w:space="0" w:color="000000"/>
            </w:tcBorders>
            <w:tcMar>
              <w:top w:w="30" w:type="dxa"/>
              <w:left w:w="45" w:type="dxa"/>
              <w:bottom w:w="30" w:type="dxa"/>
              <w:right w:w="45" w:type="dxa"/>
            </w:tcMar>
            <w:vAlign w:val="bottom"/>
            <w:hideMark/>
          </w:tcPr>
          <w:p w14:paraId="39B7D777" w14:textId="77777777" w:rsidR="007C4C92" w:rsidRPr="007C4C92" w:rsidRDefault="007C4C92" w:rsidP="007C4C92">
            <w:pPr>
              <w:pStyle w:val="MDPI42tablebody"/>
              <w:rPr>
                <w:b/>
                <w:bCs/>
              </w:rPr>
            </w:pPr>
            <w:r w:rsidRPr="007C4C92">
              <w:rPr>
                <w:b/>
                <w:bCs/>
              </w:rPr>
              <w:t>P.</w:t>
            </w:r>
            <w:proofErr w:type="gramStart"/>
            <w:r w:rsidRPr="007C4C92">
              <w:rPr>
                <w:b/>
                <w:bCs/>
              </w:rPr>
              <w:t>A.E</w:t>
            </w:r>
            <w:proofErr w:type="gramEnd"/>
            <w:r w:rsidRPr="007C4C92">
              <w:rPr>
                <w:b/>
                <w:bCs/>
              </w:rPr>
              <w:br/>
              <w:t>(g/ha)</w:t>
            </w:r>
          </w:p>
        </w:tc>
        <w:tc>
          <w:tcPr>
            <w:tcW w:w="0" w:type="auto"/>
            <w:tcBorders>
              <w:bottom w:val="double" w:sz="6" w:space="0" w:color="000000"/>
            </w:tcBorders>
            <w:tcMar>
              <w:top w:w="30" w:type="dxa"/>
              <w:left w:w="45" w:type="dxa"/>
              <w:bottom w:w="30" w:type="dxa"/>
              <w:right w:w="45" w:type="dxa"/>
            </w:tcMar>
            <w:vAlign w:val="bottom"/>
            <w:hideMark/>
          </w:tcPr>
          <w:p w14:paraId="5CD1B769" w14:textId="77777777" w:rsidR="007C4C92" w:rsidRPr="007C4C92" w:rsidRDefault="007C4C92" w:rsidP="007C4C92">
            <w:pPr>
              <w:pStyle w:val="MDPI42tablebody"/>
              <w:rPr>
                <w:b/>
                <w:bCs/>
              </w:rPr>
            </w:pPr>
            <w:r w:rsidRPr="007C4C92">
              <w:rPr>
                <w:b/>
                <w:bCs/>
              </w:rPr>
              <w:t>Date</w:t>
            </w:r>
          </w:p>
        </w:tc>
        <w:tc>
          <w:tcPr>
            <w:tcW w:w="2226" w:type="dxa"/>
            <w:tcBorders>
              <w:bottom w:val="double" w:sz="6" w:space="0" w:color="000000"/>
            </w:tcBorders>
            <w:tcMar>
              <w:top w:w="30" w:type="dxa"/>
              <w:left w:w="45" w:type="dxa"/>
              <w:bottom w:w="30" w:type="dxa"/>
              <w:right w:w="45" w:type="dxa"/>
            </w:tcMar>
            <w:vAlign w:val="bottom"/>
            <w:hideMark/>
          </w:tcPr>
          <w:p w14:paraId="74762669" w14:textId="77777777" w:rsidR="007C4C92" w:rsidRPr="007C4C92" w:rsidRDefault="007C4C92" w:rsidP="007C4C92">
            <w:pPr>
              <w:pStyle w:val="MDPI42tablebody"/>
              <w:rPr>
                <w:b/>
                <w:bCs/>
              </w:rPr>
            </w:pPr>
            <w:r w:rsidRPr="007C4C92">
              <w:rPr>
                <w:b/>
                <w:bCs/>
              </w:rPr>
              <w:t>Action</w:t>
            </w:r>
          </w:p>
        </w:tc>
        <w:tc>
          <w:tcPr>
            <w:tcW w:w="990" w:type="dxa"/>
            <w:tcBorders>
              <w:bottom w:val="double" w:sz="6" w:space="0" w:color="000000"/>
            </w:tcBorders>
            <w:tcMar>
              <w:top w:w="30" w:type="dxa"/>
              <w:left w:w="45" w:type="dxa"/>
              <w:bottom w:w="30" w:type="dxa"/>
              <w:right w:w="45" w:type="dxa"/>
            </w:tcMar>
            <w:vAlign w:val="bottom"/>
            <w:hideMark/>
          </w:tcPr>
          <w:p w14:paraId="73AC803B" w14:textId="77777777" w:rsidR="007C4C92" w:rsidRPr="007C4C92" w:rsidRDefault="007C4C92" w:rsidP="007C4C92">
            <w:pPr>
              <w:pStyle w:val="MDPI42tablebody"/>
              <w:rPr>
                <w:b/>
                <w:bCs/>
              </w:rPr>
            </w:pPr>
            <w:r w:rsidRPr="007C4C92">
              <w:rPr>
                <w:b/>
                <w:bCs/>
              </w:rPr>
              <w:t>P.</w:t>
            </w:r>
            <w:proofErr w:type="gramStart"/>
            <w:r w:rsidRPr="007C4C92">
              <w:rPr>
                <w:b/>
                <w:bCs/>
              </w:rPr>
              <w:t>A.E</w:t>
            </w:r>
            <w:proofErr w:type="gramEnd"/>
            <w:r w:rsidRPr="007C4C92">
              <w:rPr>
                <w:b/>
                <w:bCs/>
              </w:rPr>
              <w:br/>
              <w:t>(g/ha)</w:t>
            </w:r>
          </w:p>
        </w:tc>
      </w:tr>
      <w:tr w:rsidR="0026471D" w:rsidRPr="007C4C92" w14:paraId="44516FD8" w14:textId="77777777" w:rsidTr="0026471D">
        <w:trPr>
          <w:trHeight w:val="315"/>
          <w:tblCellSpacing w:w="0" w:type="dxa"/>
        </w:trPr>
        <w:tc>
          <w:tcPr>
            <w:tcW w:w="990" w:type="dxa"/>
            <w:tcMar>
              <w:top w:w="30" w:type="dxa"/>
              <w:left w:w="45" w:type="dxa"/>
              <w:bottom w:w="30" w:type="dxa"/>
              <w:right w:w="45" w:type="dxa"/>
            </w:tcMar>
            <w:vAlign w:val="bottom"/>
            <w:hideMark/>
          </w:tcPr>
          <w:p w14:paraId="58B60A96" w14:textId="77777777" w:rsidR="007C4C92" w:rsidRPr="007C4C92" w:rsidRDefault="007C4C92" w:rsidP="007C4C92">
            <w:pPr>
              <w:pStyle w:val="MDPI42tablebody"/>
            </w:pPr>
            <w:r w:rsidRPr="007C4C92">
              <w:t>10/6/18</w:t>
            </w:r>
          </w:p>
        </w:tc>
        <w:tc>
          <w:tcPr>
            <w:tcW w:w="2290" w:type="dxa"/>
            <w:tcMar>
              <w:top w:w="30" w:type="dxa"/>
              <w:left w:w="45" w:type="dxa"/>
              <w:bottom w:w="30" w:type="dxa"/>
              <w:right w:w="45" w:type="dxa"/>
            </w:tcMar>
            <w:vAlign w:val="bottom"/>
            <w:hideMark/>
          </w:tcPr>
          <w:p w14:paraId="5AC10BD6"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3AEFE76F" w14:textId="77777777" w:rsidR="007C4C92" w:rsidRPr="007C4C92" w:rsidRDefault="007C4C92" w:rsidP="007C4C92">
            <w:pPr>
              <w:pStyle w:val="MDPI42tablebody"/>
            </w:pPr>
            <w:r w:rsidRPr="007C4C92">
              <w:t>152,435</w:t>
            </w:r>
          </w:p>
        </w:tc>
        <w:tc>
          <w:tcPr>
            <w:tcW w:w="0" w:type="auto"/>
            <w:tcMar>
              <w:top w:w="30" w:type="dxa"/>
              <w:left w:w="45" w:type="dxa"/>
              <w:bottom w:w="30" w:type="dxa"/>
              <w:right w:w="45" w:type="dxa"/>
            </w:tcMar>
            <w:vAlign w:val="bottom"/>
            <w:hideMark/>
          </w:tcPr>
          <w:p w14:paraId="208E6D3C" w14:textId="77777777" w:rsidR="007C4C92" w:rsidRPr="007C4C92" w:rsidRDefault="007C4C92" w:rsidP="007C4C92">
            <w:pPr>
              <w:pStyle w:val="MDPI42tablebody"/>
            </w:pPr>
            <w:r w:rsidRPr="007C4C92">
              <w:t>9/29/19</w:t>
            </w:r>
          </w:p>
        </w:tc>
        <w:tc>
          <w:tcPr>
            <w:tcW w:w="2226" w:type="dxa"/>
            <w:tcMar>
              <w:top w:w="30" w:type="dxa"/>
              <w:left w:w="45" w:type="dxa"/>
              <w:bottom w:w="30" w:type="dxa"/>
              <w:right w:w="45" w:type="dxa"/>
            </w:tcMar>
            <w:vAlign w:val="bottom"/>
            <w:hideMark/>
          </w:tcPr>
          <w:p w14:paraId="13015D75" w14:textId="77777777" w:rsidR="007C4C92" w:rsidRPr="007C4C92" w:rsidRDefault="007C4C92" w:rsidP="007C4C92">
            <w:pPr>
              <w:pStyle w:val="MDPI42tablebody"/>
            </w:pPr>
            <w:r w:rsidRPr="007C4C92">
              <w:t>Cover crop planted</w:t>
            </w:r>
          </w:p>
        </w:tc>
        <w:tc>
          <w:tcPr>
            <w:tcW w:w="990" w:type="dxa"/>
            <w:tcMar>
              <w:top w:w="30" w:type="dxa"/>
              <w:left w:w="45" w:type="dxa"/>
              <w:bottom w:w="30" w:type="dxa"/>
              <w:right w:w="45" w:type="dxa"/>
            </w:tcMar>
            <w:vAlign w:val="bottom"/>
            <w:hideMark/>
          </w:tcPr>
          <w:p w14:paraId="366B0FFF" w14:textId="77777777" w:rsidR="007C4C92" w:rsidRPr="007C4C92" w:rsidRDefault="007C4C92" w:rsidP="007C4C92">
            <w:pPr>
              <w:pStyle w:val="MDPI42tablebody"/>
            </w:pPr>
          </w:p>
        </w:tc>
      </w:tr>
      <w:tr w:rsidR="0026471D" w:rsidRPr="007C4C92" w14:paraId="05ABD0D0" w14:textId="77777777" w:rsidTr="0026471D">
        <w:trPr>
          <w:trHeight w:val="315"/>
          <w:tblCellSpacing w:w="0" w:type="dxa"/>
        </w:trPr>
        <w:tc>
          <w:tcPr>
            <w:tcW w:w="990" w:type="dxa"/>
            <w:tcMar>
              <w:top w:w="30" w:type="dxa"/>
              <w:left w:w="45" w:type="dxa"/>
              <w:bottom w:w="30" w:type="dxa"/>
              <w:right w:w="45" w:type="dxa"/>
            </w:tcMar>
            <w:vAlign w:val="bottom"/>
            <w:hideMark/>
          </w:tcPr>
          <w:p w14:paraId="033C92E1" w14:textId="77777777" w:rsidR="007C4C92" w:rsidRPr="007C4C92" w:rsidRDefault="007C4C92" w:rsidP="007C4C92">
            <w:pPr>
              <w:pStyle w:val="MDPI42tablebody"/>
            </w:pPr>
            <w:r w:rsidRPr="007C4C92">
              <w:t>5/19/19</w:t>
            </w:r>
          </w:p>
        </w:tc>
        <w:tc>
          <w:tcPr>
            <w:tcW w:w="2290" w:type="dxa"/>
            <w:tcMar>
              <w:top w:w="30" w:type="dxa"/>
              <w:left w:w="45" w:type="dxa"/>
              <w:bottom w:w="30" w:type="dxa"/>
              <w:right w:w="45" w:type="dxa"/>
            </w:tcMar>
            <w:vAlign w:val="bottom"/>
            <w:hideMark/>
          </w:tcPr>
          <w:p w14:paraId="45DB7A4F" w14:textId="77777777" w:rsidR="007C4C92" w:rsidRPr="007C4C92" w:rsidRDefault="007C4C92" w:rsidP="007C4C92">
            <w:pPr>
              <w:pStyle w:val="MDPI42tablebody"/>
            </w:pPr>
            <w:r w:rsidRPr="007C4C92">
              <w:t>Pop-up</w:t>
            </w:r>
          </w:p>
        </w:tc>
        <w:tc>
          <w:tcPr>
            <w:tcW w:w="0" w:type="auto"/>
            <w:tcBorders>
              <w:right w:val="double" w:sz="6" w:space="0" w:color="000000"/>
            </w:tcBorders>
            <w:tcMar>
              <w:top w:w="30" w:type="dxa"/>
              <w:left w:w="45" w:type="dxa"/>
              <w:bottom w:w="30" w:type="dxa"/>
              <w:right w:w="45" w:type="dxa"/>
            </w:tcMar>
            <w:vAlign w:val="bottom"/>
            <w:hideMark/>
          </w:tcPr>
          <w:p w14:paraId="0FF007DD" w14:textId="77777777" w:rsidR="007C4C92" w:rsidRPr="007C4C92" w:rsidRDefault="007C4C92" w:rsidP="007C4C92">
            <w:pPr>
              <w:pStyle w:val="MDPI42tablebody"/>
            </w:pPr>
            <w:r w:rsidRPr="007C4C92">
              <w:t>22,949</w:t>
            </w:r>
          </w:p>
        </w:tc>
        <w:tc>
          <w:tcPr>
            <w:tcW w:w="0" w:type="auto"/>
            <w:tcMar>
              <w:top w:w="30" w:type="dxa"/>
              <w:left w:w="45" w:type="dxa"/>
              <w:bottom w:w="30" w:type="dxa"/>
              <w:right w:w="45" w:type="dxa"/>
            </w:tcMar>
            <w:vAlign w:val="bottom"/>
            <w:hideMark/>
          </w:tcPr>
          <w:p w14:paraId="066A67A1" w14:textId="77777777" w:rsidR="007C4C92" w:rsidRPr="007C4C92" w:rsidRDefault="007C4C92" w:rsidP="007C4C92">
            <w:pPr>
              <w:pStyle w:val="MDPI42tablebody"/>
            </w:pPr>
            <w:r w:rsidRPr="007C4C92">
              <w:t>10/12/19</w:t>
            </w:r>
          </w:p>
        </w:tc>
        <w:tc>
          <w:tcPr>
            <w:tcW w:w="2226" w:type="dxa"/>
            <w:tcMar>
              <w:top w:w="30" w:type="dxa"/>
              <w:left w:w="45" w:type="dxa"/>
              <w:bottom w:w="30" w:type="dxa"/>
              <w:right w:w="45" w:type="dxa"/>
            </w:tcMar>
            <w:vAlign w:val="bottom"/>
            <w:hideMark/>
          </w:tcPr>
          <w:p w14:paraId="3B1643C3" w14:textId="77777777" w:rsidR="007C4C92" w:rsidRPr="007C4C92" w:rsidRDefault="007C4C92" w:rsidP="007C4C92">
            <w:pPr>
              <w:pStyle w:val="MDPI42tablebody"/>
            </w:pPr>
            <w:r w:rsidRPr="007C4C92">
              <w:t>Manure injected</w:t>
            </w:r>
          </w:p>
        </w:tc>
        <w:tc>
          <w:tcPr>
            <w:tcW w:w="990" w:type="dxa"/>
            <w:tcMar>
              <w:top w:w="30" w:type="dxa"/>
              <w:left w:w="45" w:type="dxa"/>
              <w:bottom w:w="30" w:type="dxa"/>
              <w:right w:w="45" w:type="dxa"/>
            </w:tcMar>
            <w:vAlign w:val="bottom"/>
            <w:hideMark/>
          </w:tcPr>
          <w:p w14:paraId="60325320" w14:textId="77777777" w:rsidR="007C4C92" w:rsidRPr="007C4C92" w:rsidRDefault="007C4C92" w:rsidP="007C4C92">
            <w:pPr>
              <w:pStyle w:val="MDPI42tablebody"/>
            </w:pPr>
            <w:r w:rsidRPr="007C4C92">
              <w:t>152,435</w:t>
            </w:r>
          </w:p>
        </w:tc>
      </w:tr>
      <w:tr w:rsidR="0026471D" w:rsidRPr="007C4C92" w14:paraId="27C67A1D" w14:textId="77777777" w:rsidTr="0026471D">
        <w:trPr>
          <w:trHeight w:val="315"/>
          <w:tblCellSpacing w:w="0" w:type="dxa"/>
        </w:trPr>
        <w:tc>
          <w:tcPr>
            <w:tcW w:w="990" w:type="dxa"/>
            <w:tcMar>
              <w:top w:w="30" w:type="dxa"/>
              <w:left w:w="45" w:type="dxa"/>
              <w:bottom w:w="30" w:type="dxa"/>
              <w:right w:w="45" w:type="dxa"/>
            </w:tcMar>
            <w:vAlign w:val="bottom"/>
            <w:hideMark/>
          </w:tcPr>
          <w:p w14:paraId="2B767B67" w14:textId="77777777" w:rsidR="007C4C92" w:rsidRPr="007C4C92" w:rsidRDefault="007C4C92" w:rsidP="007C4C92">
            <w:pPr>
              <w:pStyle w:val="MDPI42tablebody"/>
            </w:pPr>
          </w:p>
        </w:tc>
        <w:tc>
          <w:tcPr>
            <w:tcW w:w="2290" w:type="dxa"/>
            <w:shd w:val="clear" w:color="auto" w:fill="FFFFFF"/>
            <w:tcMar>
              <w:top w:w="30" w:type="dxa"/>
              <w:left w:w="45" w:type="dxa"/>
              <w:bottom w:w="30" w:type="dxa"/>
              <w:right w:w="45" w:type="dxa"/>
            </w:tcMar>
            <w:vAlign w:val="bottom"/>
            <w:hideMark/>
          </w:tcPr>
          <w:p w14:paraId="7B68EEF6" w14:textId="77777777" w:rsidR="007C4C92" w:rsidRPr="007C4C92" w:rsidRDefault="007C4C92" w:rsidP="007C4C92">
            <w:pPr>
              <w:pStyle w:val="MDPI42tablebody"/>
            </w:pPr>
            <w:r w:rsidRPr="007C4C92">
              <w:t>Corn planted</w:t>
            </w:r>
          </w:p>
        </w:tc>
        <w:tc>
          <w:tcPr>
            <w:tcW w:w="0" w:type="auto"/>
            <w:tcBorders>
              <w:right w:val="double" w:sz="6" w:space="0" w:color="000000"/>
            </w:tcBorders>
            <w:tcMar>
              <w:top w:w="30" w:type="dxa"/>
              <w:left w:w="45" w:type="dxa"/>
              <w:bottom w:w="30" w:type="dxa"/>
              <w:right w:w="45" w:type="dxa"/>
            </w:tcMar>
            <w:vAlign w:val="bottom"/>
            <w:hideMark/>
          </w:tcPr>
          <w:p w14:paraId="03A45DB0"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53AAE867" w14:textId="77777777" w:rsidR="007C4C92" w:rsidRPr="007C4C92" w:rsidRDefault="007C4C92" w:rsidP="007C4C92">
            <w:pPr>
              <w:pStyle w:val="MDPI42tablebody"/>
            </w:pPr>
            <w:r w:rsidRPr="007C4C92">
              <w:t>4/27/20</w:t>
            </w:r>
          </w:p>
        </w:tc>
        <w:tc>
          <w:tcPr>
            <w:tcW w:w="2226" w:type="dxa"/>
            <w:tcMar>
              <w:top w:w="30" w:type="dxa"/>
              <w:left w:w="45" w:type="dxa"/>
              <w:bottom w:w="30" w:type="dxa"/>
              <w:right w:w="45" w:type="dxa"/>
            </w:tcMar>
            <w:vAlign w:val="bottom"/>
            <w:hideMark/>
          </w:tcPr>
          <w:p w14:paraId="5EA28B7C" w14:textId="77777777" w:rsidR="007C4C92" w:rsidRPr="007C4C92" w:rsidRDefault="007C4C92" w:rsidP="007C4C92">
            <w:pPr>
              <w:pStyle w:val="MDPI42tablebody"/>
            </w:pPr>
            <w:r w:rsidRPr="007C4C92">
              <w:t>Cover crop terminated</w:t>
            </w:r>
          </w:p>
        </w:tc>
        <w:tc>
          <w:tcPr>
            <w:tcW w:w="990" w:type="dxa"/>
            <w:tcMar>
              <w:top w:w="30" w:type="dxa"/>
              <w:left w:w="45" w:type="dxa"/>
              <w:bottom w:w="30" w:type="dxa"/>
              <w:right w:w="45" w:type="dxa"/>
            </w:tcMar>
            <w:vAlign w:val="bottom"/>
            <w:hideMark/>
          </w:tcPr>
          <w:p w14:paraId="1CCE0C9C" w14:textId="77777777" w:rsidR="007C4C92" w:rsidRPr="007C4C92" w:rsidRDefault="007C4C92" w:rsidP="007C4C92">
            <w:pPr>
              <w:pStyle w:val="MDPI42tablebody"/>
            </w:pPr>
            <w:r w:rsidRPr="007C4C92">
              <w:t>154</w:t>
            </w:r>
          </w:p>
        </w:tc>
      </w:tr>
      <w:tr w:rsidR="0026471D" w:rsidRPr="007C4C92" w14:paraId="01F7F14D" w14:textId="77777777" w:rsidTr="0026471D">
        <w:trPr>
          <w:trHeight w:val="315"/>
          <w:tblCellSpacing w:w="0" w:type="dxa"/>
        </w:trPr>
        <w:tc>
          <w:tcPr>
            <w:tcW w:w="990" w:type="dxa"/>
            <w:tcMar>
              <w:top w:w="30" w:type="dxa"/>
              <w:left w:w="45" w:type="dxa"/>
              <w:bottom w:w="30" w:type="dxa"/>
              <w:right w:w="45" w:type="dxa"/>
            </w:tcMar>
            <w:vAlign w:val="bottom"/>
            <w:hideMark/>
          </w:tcPr>
          <w:p w14:paraId="04478248"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465DAC2B" w14:textId="77777777" w:rsidR="007C4C92" w:rsidRPr="007C4C92" w:rsidRDefault="007C4C92" w:rsidP="007C4C92">
            <w:pPr>
              <w:pStyle w:val="MDPI42tablebody"/>
            </w:pPr>
            <w:r w:rsidRPr="007C4C92">
              <w:t>Starter</w:t>
            </w:r>
          </w:p>
        </w:tc>
        <w:tc>
          <w:tcPr>
            <w:tcW w:w="0" w:type="auto"/>
            <w:tcBorders>
              <w:right w:val="double" w:sz="6" w:space="0" w:color="000000"/>
            </w:tcBorders>
            <w:tcMar>
              <w:top w:w="30" w:type="dxa"/>
              <w:left w:w="45" w:type="dxa"/>
              <w:bottom w:w="30" w:type="dxa"/>
              <w:right w:w="45" w:type="dxa"/>
            </w:tcMar>
            <w:vAlign w:val="bottom"/>
            <w:hideMark/>
          </w:tcPr>
          <w:p w14:paraId="12A2C750" w14:textId="77777777" w:rsidR="007C4C92" w:rsidRPr="007C4C92" w:rsidRDefault="007C4C92" w:rsidP="007C4C92">
            <w:pPr>
              <w:pStyle w:val="MDPI42tablebody"/>
            </w:pPr>
            <w:r w:rsidRPr="007C4C92">
              <w:t>15,300</w:t>
            </w:r>
          </w:p>
        </w:tc>
        <w:tc>
          <w:tcPr>
            <w:tcW w:w="0" w:type="auto"/>
            <w:tcMar>
              <w:top w:w="30" w:type="dxa"/>
              <w:left w:w="45" w:type="dxa"/>
              <w:bottom w:w="30" w:type="dxa"/>
              <w:right w:w="45" w:type="dxa"/>
            </w:tcMar>
            <w:vAlign w:val="bottom"/>
            <w:hideMark/>
          </w:tcPr>
          <w:p w14:paraId="09C50BCD" w14:textId="77777777" w:rsidR="007C4C92" w:rsidRPr="007C4C92" w:rsidRDefault="007C4C92" w:rsidP="007C4C92">
            <w:pPr>
              <w:pStyle w:val="MDPI42tablebody"/>
            </w:pPr>
            <w:r w:rsidRPr="007C4C92">
              <w:t>4/30/20</w:t>
            </w:r>
          </w:p>
        </w:tc>
        <w:tc>
          <w:tcPr>
            <w:tcW w:w="2226" w:type="dxa"/>
            <w:tcMar>
              <w:top w:w="30" w:type="dxa"/>
              <w:left w:w="45" w:type="dxa"/>
              <w:bottom w:w="30" w:type="dxa"/>
              <w:right w:w="45" w:type="dxa"/>
            </w:tcMar>
            <w:vAlign w:val="bottom"/>
            <w:hideMark/>
          </w:tcPr>
          <w:p w14:paraId="676272BD" w14:textId="77777777" w:rsidR="007C4C92" w:rsidRPr="007C4C92" w:rsidRDefault="007C4C92" w:rsidP="007C4C92">
            <w:pPr>
              <w:pStyle w:val="MDPI42tablebody"/>
            </w:pPr>
            <w:r w:rsidRPr="007C4C92">
              <w:t>Light chisel till</w:t>
            </w:r>
          </w:p>
        </w:tc>
        <w:tc>
          <w:tcPr>
            <w:tcW w:w="990" w:type="dxa"/>
            <w:tcMar>
              <w:top w:w="30" w:type="dxa"/>
              <w:left w:w="45" w:type="dxa"/>
              <w:bottom w:w="30" w:type="dxa"/>
              <w:right w:w="45" w:type="dxa"/>
            </w:tcMar>
            <w:vAlign w:val="bottom"/>
            <w:hideMark/>
          </w:tcPr>
          <w:p w14:paraId="46D8B080" w14:textId="77777777" w:rsidR="007C4C92" w:rsidRPr="007C4C92" w:rsidRDefault="007C4C92" w:rsidP="007C4C92">
            <w:pPr>
              <w:pStyle w:val="MDPI42tablebody"/>
            </w:pPr>
          </w:p>
        </w:tc>
      </w:tr>
      <w:tr w:rsidR="0026471D" w:rsidRPr="007C4C92" w14:paraId="09D77D42" w14:textId="77777777" w:rsidTr="0026471D">
        <w:trPr>
          <w:trHeight w:val="315"/>
          <w:tblCellSpacing w:w="0" w:type="dxa"/>
        </w:trPr>
        <w:tc>
          <w:tcPr>
            <w:tcW w:w="990" w:type="dxa"/>
            <w:tcMar>
              <w:top w:w="30" w:type="dxa"/>
              <w:left w:w="45" w:type="dxa"/>
              <w:bottom w:w="30" w:type="dxa"/>
              <w:right w:w="45" w:type="dxa"/>
            </w:tcMar>
            <w:vAlign w:val="bottom"/>
            <w:hideMark/>
          </w:tcPr>
          <w:p w14:paraId="1FF0BF70"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71ECE276" w14:textId="6920BD82" w:rsidR="007C4C92" w:rsidRPr="007C4C92" w:rsidRDefault="007C4C92" w:rsidP="007C4C92">
            <w:pPr>
              <w:pStyle w:val="MDPI42tablebody"/>
            </w:pPr>
            <w:r w:rsidRPr="007C4C92">
              <w:t>Cover crop terminated</w:t>
            </w:r>
            <w:r w:rsidR="0026471D">
              <w:rPr>
                <w:rStyle w:val="FootnoteReference"/>
              </w:rPr>
              <w:footnoteReference w:id="1"/>
            </w:r>
          </w:p>
        </w:tc>
        <w:tc>
          <w:tcPr>
            <w:tcW w:w="0" w:type="auto"/>
            <w:tcBorders>
              <w:right w:val="double" w:sz="6" w:space="0" w:color="000000"/>
            </w:tcBorders>
            <w:tcMar>
              <w:top w:w="30" w:type="dxa"/>
              <w:left w:w="45" w:type="dxa"/>
              <w:bottom w:w="30" w:type="dxa"/>
              <w:right w:w="45" w:type="dxa"/>
            </w:tcMar>
            <w:vAlign w:val="bottom"/>
            <w:hideMark/>
          </w:tcPr>
          <w:p w14:paraId="27B8B13E" w14:textId="0BFD9DD8" w:rsidR="007C4C92" w:rsidRPr="007C4C92" w:rsidRDefault="007C4C92" w:rsidP="007C4C92">
            <w:pPr>
              <w:pStyle w:val="MDPI42tablebody"/>
              <w:rPr>
                <w:vertAlign w:val="subscript"/>
              </w:rPr>
            </w:pPr>
            <w:r w:rsidRPr="007C4C92">
              <w:t>154</w:t>
            </w:r>
          </w:p>
        </w:tc>
        <w:tc>
          <w:tcPr>
            <w:tcW w:w="0" w:type="auto"/>
            <w:tcMar>
              <w:top w:w="30" w:type="dxa"/>
              <w:left w:w="45" w:type="dxa"/>
              <w:bottom w:w="30" w:type="dxa"/>
              <w:right w:w="45" w:type="dxa"/>
            </w:tcMar>
            <w:vAlign w:val="bottom"/>
            <w:hideMark/>
          </w:tcPr>
          <w:p w14:paraId="73747269"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55560CA5" w14:textId="77777777" w:rsidR="007C4C92" w:rsidRPr="007C4C92" w:rsidRDefault="007C4C92" w:rsidP="007C4C92">
            <w:pPr>
              <w:pStyle w:val="MDPI42tablebody"/>
            </w:pPr>
            <w:r w:rsidRPr="007C4C92">
              <w:t>Pop-up</w:t>
            </w:r>
          </w:p>
        </w:tc>
        <w:tc>
          <w:tcPr>
            <w:tcW w:w="990" w:type="dxa"/>
            <w:tcMar>
              <w:top w:w="30" w:type="dxa"/>
              <w:left w:w="45" w:type="dxa"/>
              <w:bottom w:w="30" w:type="dxa"/>
              <w:right w:w="45" w:type="dxa"/>
            </w:tcMar>
            <w:vAlign w:val="bottom"/>
            <w:hideMark/>
          </w:tcPr>
          <w:p w14:paraId="6130025C" w14:textId="77777777" w:rsidR="007C4C92" w:rsidRPr="007C4C92" w:rsidRDefault="007C4C92" w:rsidP="007C4C92">
            <w:pPr>
              <w:pStyle w:val="MDPI42tablebody"/>
            </w:pPr>
            <w:r w:rsidRPr="007C4C92">
              <w:t>22,949</w:t>
            </w:r>
          </w:p>
        </w:tc>
      </w:tr>
      <w:tr w:rsidR="0026471D" w:rsidRPr="007C4C92" w14:paraId="2E0ACEF0" w14:textId="77777777" w:rsidTr="0026471D">
        <w:trPr>
          <w:trHeight w:val="315"/>
          <w:tblCellSpacing w:w="0" w:type="dxa"/>
        </w:trPr>
        <w:tc>
          <w:tcPr>
            <w:tcW w:w="990" w:type="dxa"/>
            <w:tcMar>
              <w:top w:w="30" w:type="dxa"/>
              <w:left w:w="45" w:type="dxa"/>
              <w:bottom w:w="30" w:type="dxa"/>
              <w:right w:w="45" w:type="dxa"/>
            </w:tcMar>
            <w:vAlign w:val="bottom"/>
            <w:hideMark/>
          </w:tcPr>
          <w:p w14:paraId="2AED0DCB" w14:textId="77777777" w:rsidR="007C4C92" w:rsidRPr="007C4C92" w:rsidRDefault="007C4C92" w:rsidP="007C4C92">
            <w:pPr>
              <w:pStyle w:val="MDPI42tablebody"/>
            </w:pPr>
            <w:r w:rsidRPr="007C4C92">
              <w:t>7/2/19</w:t>
            </w:r>
          </w:p>
        </w:tc>
        <w:tc>
          <w:tcPr>
            <w:tcW w:w="2290" w:type="dxa"/>
            <w:tcMar>
              <w:top w:w="30" w:type="dxa"/>
              <w:left w:w="45" w:type="dxa"/>
              <w:bottom w:w="30" w:type="dxa"/>
              <w:right w:w="45" w:type="dxa"/>
            </w:tcMar>
            <w:vAlign w:val="bottom"/>
            <w:hideMark/>
          </w:tcPr>
          <w:p w14:paraId="6336DCCA" w14:textId="77777777" w:rsidR="007C4C92" w:rsidRPr="007C4C92" w:rsidRDefault="007C4C92" w:rsidP="007C4C92">
            <w:pPr>
              <w:pStyle w:val="MDPI42tablebody"/>
            </w:pPr>
            <w:r w:rsidRPr="007C4C92">
              <w:t>Nitrogen side dress</w:t>
            </w:r>
          </w:p>
        </w:tc>
        <w:tc>
          <w:tcPr>
            <w:tcW w:w="0" w:type="auto"/>
            <w:tcBorders>
              <w:right w:val="double" w:sz="6" w:space="0" w:color="000000"/>
            </w:tcBorders>
            <w:tcMar>
              <w:top w:w="30" w:type="dxa"/>
              <w:left w:w="45" w:type="dxa"/>
              <w:bottom w:w="30" w:type="dxa"/>
              <w:right w:w="45" w:type="dxa"/>
            </w:tcMar>
            <w:vAlign w:val="bottom"/>
            <w:hideMark/>
          </w:tcPr>
          <w:p w14:paraId="4AC12C7D"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FD4A1F5" w14:textId="77777777" w:rsidR="007C4C92" w:rsidRPr="007C4C92" w:rsidRDefault="007C4C92" w:rsidP="007C4C92">
            <w:pPr>
              <w:pStyle w:val="MDPI42tablebody"/>
            </w:pPr>
          </w:p>
        </w:tc>
        <w:tc>
          <w:tcPr>
            <w:tcW w:w="2226" w:type="dxa"/>
            <w:shd w:val="clear" w:color="auto" w:fill="FFFFFF"/>
            <w:tcMar>
              <w:top w:w="30" w:type="dxa"/>
              <w:left w:w="45" w:type="dxa"/>
              <w:bottom w:w="30" w:type="dxa"/>
              <w:right w:w="45" w:type="dxa"/>
            </w:tcMar>
            <w:vAlign w:val="bottom"/>
            <w:hideMark/>
          </w:tcPr>
          <w:p w14:paraId="4B561915" w14:textId="77777777" w:rsidR="007C4C92" w:rsidRPr="007C4C92" w:rsidRDefault="007C4C92" w:rsidP="007C4C92">
            <w:pPr>
              <w:pStyle w:val="MDPI42tablebody"/>
            </w:pPr>
            <w:r w:rsidRPr="007C4C92">
              <w:t>Corn planted</w:t>
            </w:r>
          </w:p>
        </w:tc>
        <w:tc>
          <w:tcPr>
            <w:tcW w:w="990" w:type="dxa"/>
            <w:tcMar>
              <w:top w:w="30" w:type="dxa"/>
              <w:left w:w="45" w:type="dxa"/>
              <w:bottom w:w="30" w:type="dxa"/>
              <w:right w:w="45" w:type="dxa"/>
            </w:tcMar>
            <w:vAlign w:val="bottom"/>
            <w:hideMark/>
          </w:tcPr>
          <w:p w14:paraId="410D15D1" w14:textId="77777777" w:rsidR="007C4C92" w:rsidRPr="007C4C92" w:rsidRDefault="007C4C92" w:rsidP="007C4C92">
            <w:pPr>
              <w:pStyle w:val="MDPI42tablebody"/>
            </w:pPr>
          </w:p>
        </w:tc>
      </w:tr>
      <w:tr w:rsidR="0026471D" w:rsidRPr="007C4C92" w14:paraId="4BC4F72D" w14:textId="77777777" w:rsidTr="0026471D">
        <w:trPr>
          <w:trHeight w:val="315"/>
          <w:tblCellSpacing w:w="0" w:type="dxa"/>
        </w:trPr>
        <w:tc>
          <w:tcPr>
            <w:tcW w:w="990" w:type="dxa"/>
            <w:tcMar>
              <w:top w:w="30" w:type="dxa"/>
              <w:left w:w="45" w:type="dxa"/>
              <w:bottom w:w="30" w:type="dxa"/>
              <w:right w:w="45" w:type="dxa"/>
            </w:tcMar>
            <w:vAlign w:val="bottom"/>
            <w:hideMark/>
          </w:tcPr>
          <w:p w14:paraId="6FB1A91F" w14:textId="77777777" w:rsidR="007C4C92" w:rsidRPr="007C4C92" w:rsidRDefault="007C4C92" w:rsidP="007C4C92">
            <w:pPr>
              <w:pStyle w:val="MDPI42tablebody"/>
            </w:pPr>
            <w:r w:rsidRPr="007C4C92">
              <w:t>9/25/19</w:t>
            </w:r>
          </w:p>
        </w:tc>
        <w:tc>
          <w:tcPr>
            <w:tcW w:w="2290" w:type="dxa"/>
            <w:tcMar>
              <w:top w:w="30" w:type="dxa"/>
              <w:left w:w="45" w:type="dxa"/>
              <w:bottom w:w="30" w:type="dxa"/>
              <w:right w:w="45" w:type="dxa"/>
            </w:tcMar>
            <w:vAlign w:val="bottom"/>
            <w:hideMark/>
          </w:tcPr>
          <w:p w14:paraId="0DB20599" w14:textId="77777777" w:rsidR="007C4C92" w:rsidRPr="007C4C92" w:rsidRDefault="007C4C92" w:rsidP="007C4C92">
            <w:pPr>
              <w:pStyle w:val="MDPI42tablebody"/>
            </w:pPr>
            <w:r w:rsidRPr="007C4C92">
              <w:t>Corn harvested</w:t>
            </w:r>
          </w:p>
        </w:tc>
        <w:tc>
          <w:tcPr>
            <w:tcW w:w="0" w:type="auto"/>
            <w:tcBorders>
              <w:right w:val="double" w:sz="6" w:space="0" w:color="000000"/>
            </w:tcBorders>
            <w:tcMar>
              <w:top w:w="30" w:type="dxa"/>
              <w:left w:w="45" w:type="dxa"/>
              <w:bottom w:w="30" w:type="dxa"/>
              <w:right w:w="45" w:type="dxa"/>
            </w:tcMar>
            <w:vAlign w:val="bottom"/>
            <w:hideMark/>
          </w:tcPr>
          <w:p w14:paraId="018D7176"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2A467C28"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6D15DE86" w14:textId="77777777" w:rsidR="007C4C92" w:rsidRPr="007C4C92" w:rsidRDefault="007C4C92" w:rsidP="007C4C92">
            <w:pPr>
              <w:pStyle w:val="MDPI42tablebody"/>
            </w:pPr>
            <w:r w:rsidRPr="007C4C92">
              <w:t>Starter</w:t>
            </w:r>
          </w:p>
        </w:tc>
        <w:tc>
          <w:tcPr>
            <w:tcW w:w="990" w:type="dxa"/>
            <w:tcMar>
              <w:top w:w="30" w:type="dxa"/>
              <w:left w:w="45" w:type="dxa"/>
              <w:bottom w:w="30" w:type="dxa"/>
              <w:right w:w="45" w:type="dxa"/>
            </w:tcMar>
            <w:vAlign w:val="bottom"/>
            <w:hideMark/>
          </w:tcPr>
          <w:p w14:paraId="7B06B7C5" w14:textId="77777777" w:rsidR="007C4C92" w:rsidRPr="007C4C92" w:rsidRDefault="007C4C92" w:rsidP="007C4C92">
            <w:pPr>
              <w:pStyle w:val="MDPI42tablebody"/>
            </w:pPr>
            <w:r w:rsidRPr="007C4C92">
              <w:t>15,300</w:t>
            </w:r>
          </w:p>
        </w:tc>
      </w:tr>
      <w:tr w:rsidR="0026471D" w:rsidRPr="007C4C92" w14:paraId="3F145290" w14:textId="77777777" w:rsidTr="0026471D">
        <w:trPr>
          <w:trHeight w:val="315"/>
          <w:tblCellSpacing w:w="0" w:type="dxa"/>
        </w:trPr>
        <w:tc>
          <w:tcPr>
            <w:tcW w:w="990" w:type="dxa"/>
            <w:tcMar>
              <w:top w:w="30" w:type="dxa"/>
              <w:left w:w="45" w:type="dxa"/>
              <w:bottom w:w="30" w:type="dxa"/>
              <w:right w:w="45" w:type="dxa"/>
            </w:tcMar>
            <w:vAlign w:val="bottom"/>
            <w:hideMark/>
          </w:tcPr>
          <w:p w14:paraId="5E4B67DE" w14:textId="77777777" w:rsidR="007C4C92" w:rsidRPr="007C4C92" w:rsidRDefault="007C4C92" w:rsidP="007C4C92">
            <w:pPr>
              <w:pStyle w:val="MDPI42tablebody"/>
            </w:pPr>
            <w:r w:rsidRPr="007C4C92">
              <w:t>9/29/19</w:t>
            </w:r>
          </w:p>
        </w:tc>
        <w:tc>
          <w:tcPr>
            <w:tcW w:w="2290" w:type="dxa"/>
            <w:tcMar>
              <w:top w:w="30" w:type="dxa"/>
              <w:left w:w="45" w:type="dxa"/>
              <w:bottom w:w="30" w:type="dxa"/>
              <w:right w:w="45" w:type="dxa"/>
            </w:tcMar>
            <w:vAlign w:val="bottom"/>
            <w:hideMark/>
          </w:tcPr>
          <w:p w14:paraId="0DDC866B" w14:textId="77777777" w:rsidR="007C4C92" w:rsidRPr="007C4C92" w:rsidRDefault="007C4C92" w:rsidP="007C4C92">
            <w:pPr>
              <w:pStyle w:val="MDPI42tablebody"/>
            </w:pPr>
            <w:r w:rsidRPr="007C4C92">
              <w:t>Cover crop planted</w:t>
            </w:r>
          </w:p>
        </w:tc>
        <w:tc>
          <w:tcPr>
            <w:tcW w:w="0" w:type="auto"/>
            <w:tcBorders>
              <w:right w:val="double" w:sz="6" w:space="0" w:color="000000"/>
            </w:tcBorders>
            <w:tcMar>
              <w:top w:w="30" w:type="dxa"/>
              <w:left w:w="45" w:type="dxa"/>
              <w:bottom w:w="30" w:type="dxa"/>
              <w:right w:w="45" w:type="dxa"/>
            </w:tcMar>
            <w:vAlign w:val="bottom"/>
            <w:hideMark/>
          </w:tcPr>
          <w:p w14:paraId="601D7762"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579D380" w14:textId="77777777" w:rsidR="007C4C92" w:rsidRPr="007C4C92" w:rsidRDefault="007C4C92" w:rsidP="007C4C92">
            <w:pPr>
              <w:pStyle w:val="MDPI42tablebody"/>
            </w:pPr>
            <w:r w:rsidRPr="007C4C92">
              <w:t>6/23/20</w:t>
            </w:r>
          </w:p>
        </w:tc>
        <w:tc>
          <w:tcPr>
            <w:tcW w:w="2226" w:type="dxa"/>
            <w:tcMar>
              <w:top w:w="30" w:type="dxa"/>
              <w:left w:w="45" w:type="dxa"/>
              <w:bottom w:w="30" w:type="dxa"/>
              <w:right w:w="45" w:type="dxa"/>
            </w:tcMar>
            <w:vAlign w:val="bottom"/>
            <w:hideMark/>
          </w:tcPr>
          <w:p w14:paraId="0DB3BABB" w14:textId="77777777" w:rsidR="007C4C92" w:rsidRPr="007C4C92" w:rsidRDefault="007C4C92" w:rsidP="007C4C92">
            <w:pPr>
              <w:pStyle w:val="MDPI42tablebody"/>
            </w:pPr>
            <w:r w:rsidRPr="007C4C92">
              <w:t>Nitrogen side dress</w:t>
            </w:r>
          </w:p>
        </w:tc>
        <w:tc>
          <w:tcPr>
            <w:tcW w:w="990" w:type="dxa"/>
            <w:tcMar>
              <w:top w:w="30" w:type="dxa"/>
              <w:left w:w="45" w:type="dxa"/>
              <w:bottom w:w="30" w:type="dxa"/>
              <w:right w:w="45" w:type="dxa"/>
            </w:tcMar>
            <w:vAlign w:val="bottom"/>
            <w:hideMark/>
          </w:tcPr>
          <w:p w14:paraId="430F5A9F" w14:textId="77777777" w:rsidR="007C4C92" w:rsidRPr="007C4C92" w:rsidRDefault="007C4C92" w:rsidP="007C4C92">
            <w:pPr>
              <w:pStyle w:val="MDPI42tablebody"/>
            </w:pPr>
          </w:p>
        </w:tc>
      </w:tr>
      <w:tr w:rsidR="0026471D" w:rsidRPr="007C4C92" w14:paraId="42750DEC" w14:textId="77777777" w:rsidTr="0026471D">
        <w:trPr>
          <w:trHeight w:val="315"/>
          <w:tblCellSpacing w:w="0" w:type="dxa"/>
        </w:trPr>
        <w:tc>
          <w:tcPr>
            <w:tcW w:w="990" w:type="dxa"/>
            <w:tcMar>
              <w:top w:w="30" w:type="dxa"/>
              <w:left w:w="45" w:type="dxa"/>
              <w:bottom w:w="30" w:type="dxa"/>
              <w:right w:w="45" w:type="dxa"/>
            </w:tcMar>
            <w:vAlign w:val="bottom"/>
            <w:hideMark/>
          </w:tcPr>
          <w:p w14:paraId="09B03F20" w14:textId="77777777" w:rsidR="007C4C92" w:rsidRPr="007C4C92" w:rsidRDefault="007C4C92" w:rsidP="007C4C92">
            <w:pPr>
              <w:pStyle w:val="MDPI42tablebody"/>
            </w:pPr>
            <w:r w:rsidRPr="007C4C92">
              <w:t>10/6/19</w:t>
            </w:r>
          </w:p>
        </w:tc>
        <w:tc>
          <w:tcPr>
            <w:tcW w:w="2290" w:type="dxa"/>
            <w:tcMar>
              <w:top w:w="30" w:type="dxa"/>
              <w:left w:w="45" w:type="dxa"/>
              <w:bottom w:w="30" w:type="dxa"/>
              <w:right w:w="45" w:type="dxa"/>
            </w:tcMar>
            <w:vAlign w:val="bottom"/>
            <w:hideMark/>
          </w:tcPr>
          <w:p w14:paraId="497255D0"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4252E654" w14:textId="77777777" w:rsidR="007C4C92" w:rsidRPr="007C4C92" w:rsidRDefault="007C4C92" w:rsidP="007C4C92">
            <w:pPr>
              <w:pStyle w:val="MDPI42tablebody"/>
            </w:pPr>
            <w:r w:rsidRPr="007C4C92">
              <w:t>152,435</w:t>
            </w:r>
          </w:p>
        </w:tc>
        <w:tc>
          <w:tcPr>
            <w:tcW w:w="0" w:type="auto"/>
            <w:tcMar>
              <w:top w:w="30" w:type="dxa"/>
              <w:left w:w="45" w:type="dxa"/>
              <w:bottom w:w="30" w:type="dxa"/>
              <w:right w:w="45" w:type="dxa"/>
            </w:tcMar>
            <w:vAlign w:val="bottom"/>
            <w:hideMark/>
          </w:tcPr>
          <w:p w14:paraId="015AEF39" w14:textId="77777777" w:rsidR="007C4C92" w:rsidRPr="007C4C92" w:rsidRDefault="007C4C92" w:rsidP="007C4C92">
            <w:pPr>
              <w:pStyle w:val="MDPI42tablebody"/>
            </w:pPr>
            <w:r w:rsidRPr="007C4C92">
              <w:t>9/12/20</w:t>
            </w:r>
          </w:p>
        </w:tc>
        <w:tc>
          <w:tcPr>
            <w:tcW w:w="2226" w:type="dxa"/>
            <w:tcMar>
              <w:top w:w="30" w:type="dxa"/>
              <w:left w:w="45" w:type="dxa"/>
              <w:bottom w:w="30" w:type="dxa"/>
              <w:right w:w="45" w:type="dxa"/>
            </w:tcMar>
            <w:vAlign w:val="bottom"/>
            <w:hideMark/>
          </w:tcPr>
          <w:p w14:paraId="189814DB" w14:textId="77777777" w:rsidR="007C4C92" w:rsidRPr="007C4C92" w:rsidRDefault="007C4C92" w:rsidP="007C4C92">
            <w:pPr>
              <w:pStyle w:val="MDPI42tablebody"/>
            </w:pPr>
            <w:r w:rsidRPr="007C4C92">
              <w:t>Corn harvested</w:t>
            </w:r>
          </w:p>
        </w:tc>
        <w:tc>
          <w:tcPr>
            <w:tcW w:w="990" w:type="dxa"/>
            <w:tcMar>
              <w:top w:w="30" w:type="dxa"/>
              <w:left w:w="45" w:type="dxa"/>
              <w:bottom w:w="30" w:type="dxa"/>
              <w:right w:w="45" w:type="dxa"/>
            </w:tcMar>
            <w:vAlign w:val="bottom"/>
            <w:hideMark/>
          </w:tcPr>
          <w:p w14:paraId="1D64E36A" w14:textId="77777777" w:rsidR="007C4C92" w:rsidRPr="007C4C92" w:rsidRDefault="007C4C92" w:rsidP="007C4C92">
            <w:pPr>
              <w:pStyle w:val="MDPI42tablebody"/>
            </w:pPr>
          </w:p>
        </w:tc>
      </w:tr>
      <w:tr w:rsidR="0026471D" w:rsidRPr="007C4C92" w14:paraId="5A07317C" w14:textId="77777777" w:rsidTr="0026471D">
        <w:trPr>
          <w:trHeight w:val="315"/>
          <w:tblCellSpacing w:w="0" w:type="dxa"/>
        </w:trPr>
        <w:tc>
          <w:tcPr>
            <w:tcW w:w="990" w:type="dxa"/>
            <w:tcMar>
              <w:top w:w="30" w:type="dxa"/>
              <w:left w:w="45" w:type="dxa"/>
              <w:bottom w:w="30" w:type="dxa"/>
              <w:right w:w="45" w:type="dxa"/>
            </w:tcMar>
            <w:vAlign w:val="bottom"/>
            <w:hideMark/>
          </w:tcPr>
          <w:p w14:paraId="1FA3DF9B" w14:textId="77777777" w:rsidR="007C4C92" w:rsidRPr="007C4C92" w:rsidRDefault="007C4C92" w:rsidP="007C4C92">
            <w:pPr>
              <w:pStyle w:val="MDPI42tablebody"/>
            </w:pPr>
            <w:r w:rsidRPr="007C4C92">
              <w:t>5/5/20</w:t>
            </w:r>
          </w:p>
        </w:tc>
        <w:tc>
          <w:tcPr>
            <w:tcW w:w="2290" w:type="dxa"/>
            <w:tcMar>
              <w:top w:w="30" w:type="dxa"/>
              <w:left w:w="45" w:type="dxa"/>
              <w:bottom w:w="30" w:type="dxa"/>
              <w:right w:w="45" w:type="dxa"/>
            </w:tcMar>
            <w:vAlign w:val="bottom"/>
            <w:hideMark/>
          </w:tcPr>
          <w:p w14:paraId="6CC5F667" w14:textId="77777777" w:rsidR="007C4C92" w:rsidRPr="007C4C92" w:rsidRDefault="007C4C92" w:rsidP="007C4C92">
            <w:pPr>
              <w:pStyle w:val="MDPI42tablebody"/>
            </w:pPr>
            <w:r w:rsidRPr="007C4C92">
              <w:t>Light chisel till</w:t>
            </w:r>
          </w:p>
        </w:tc>
        <w:tc>
          <w:tcPr>
            <w:tcW w:w="0" w:type="auto"/>
            <w:tcBorders>
              <w:right w:val="double" w:sz="6" w:space="0" w:color="000000"/>
            </w:tcBorders>
            <w:tcMar>
              <w:top w:w="30" w:type="dxa"/>
              <w:left w:w="45" w:type="dxa"/>
              <w:bottom w:w="30" w:type="dxa"/>
              <w:right w:w="45" w:type="dxa"/>
            </w:tcMar>
            <w:vAlign w:val="bottom"/>
            <w:hideMark/>
          </w:tcPr>
          <w:p w14:paraId="018AB6FF"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419B0591" w14:textId="77777777" w:rsidR="007C4C92" w:rsidRPr="007C4C92" w:rsidRDefault="007C4C92" w:rsidP="007C4C92">
            <w:pPr>
              <w:pStyle w:val="MDPI42tablebody"/>
            </w:pPr>
            <w:r w:rsidRPr="007C4C92">
              <w:t>9/19/20</w:t>
            </w:r>
          </w:p>
        </w:tc>
        <w:tc>
          <w:tcPr>
            <w:tcW w:w="2226" w:type="dxa"/>
            <w:tcMar>
              <w:top w:w="30" w:type="dxa"/>
              <w:left w:w="45" w:type="dxa"/>
              <w:bottom w:w="30" w:type="dxa"/>
              <w:right w:w="45" w:type="dxa"/>
            </w:tcMar>
            <w:vAlign w:val="bottom"/>
            <w:hideMark/>
          </w:tcPr>
          <w:p w14:paraId="7331569A" w14:textId="77777777" w:rsidR="007C4C92" w:rsidRPr="007C4C92" w:rsidRDefault="007C4C92" w:rsidP="007C4C92">
            <w:pPr>
              <w:pStyle w:val="MDPI42tablebody"/>
            </w:pPr>
            <w:r w:rsidRPr="007C4C92">
              <w:t>Cover crop planted</w:t>
            </w:r>
          </w:p>
        </w:tc>
        <w:tc>
          <w:tcPr>
            <w:tcW w:w="990" w:type="dxa"/>
            <w:tcMar>
              <w:top w:w="30" w:type="dxa"/>
              <w:left w:w="45" w:type="dxa"/>
              <w:bottom w:w="30" w:type="dxa"/>
              <w:right w:w="45" w:type="dxa"/>
            </w:tcMar>
            <w:vAlign w:val="bottom"/>
            <w:hideMark/>
          </w:tcPr>
          <w:p w14:paraId="46D44FD3" w14:textId="77777777" w:rsidR="007C4C92" w:rsidRPr="007C4C92" w:rsidRDefault="007C4C92" w:rsidP="007C4C92">
            <w:pPr>
              <w:pStyle w:val="MDPI42tablebody"/>
            </w:pPr>
          </w:p>
        </w:tc>
      </w:tr>
      <w:tr w:rsidR="0026471D" w:rsidRPr="007C4C92" w14:paraId="431F147B" w14:textId="77777777" w:rsidTr="0026471D">
        <w:trPr>
          <w:trHeight w:val="315"/>
          <w:tblCellSpacing w:w="0" w:type="dxa"/>
        </w:trPr>
        <w:tc>
          <w:tcPr>
            <w:tcW w:w="990" w:type="dxa"/>
            <w:tcMar>
              <w:top w:w="30" w:type="dxa"/>
              <w:left w:w="45" w:type="dxa"/>
              <w:bottom w:w="30" w:type="dxa"/>
              <w:right w:w="45" w:type="dxa"/>
            </w:tcMar>
            <w:vAlign w:val="bottom"/>
            <w:hideMark/>
          </w:tcPr>
          <w:p w14:paraId="61024819"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2F94D00F" w14:textId="77777777" w:rsidR="007C4C92" w:rsidRPr="007C4C92" w:rsidRDefault="007C4C92" w:rsidP="007C4C92">
            <w:pPr>
              <w:pStyle w:val="MDPI42tablebody"/>
            </w:pPr>
            <w:r w:rsidRPr="007C4C92">
              <w:t>Pop-up</w:t>
            </w:r>
          </w:p>
        </w:tc>
        <w:tc>
          <w:tcPr>
            <w:tcW w:w="0" w:type="auto"/>
            <w:tcBorders>
              <w:right w:val="double" w:sz="6" w:space="0" w:color="000000"/>
            </w:tcBorders>
            <w:tcMar>
              <w:top w:w="30" w:type="dxa"/>
              <w:left w:w="45" w:type="dxa"/>
              <w:bottom w:w="30" w:type="dxa"/>
              <w:right w:w="45" w:type="dxa"/>
            </w:tcMar>
            <w:vAlign w:val="bottom"/>
            <w:hideMark/>
          </w:tcPr>
          <w:p w14:paraId="7AFE9547"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13B1D016" w14:textId="77777777" w:rsidR="007C4C92" w:rsidRPr="007C4C92" w:rsidRDefault="007C4C92" w:rsidP="007C4C92">
            <w:pPr>
              <w:pStyle w:val="MDPI42tablebody"/>
            </w:pPr>
            <w:r w:rsidRPr="007C4C92">
              <w:t>9/28/20</w:t>
            </w:r>
          </w:p>
        </w:tc>
        <w:tc>
          <w:tcPr>
            <w:tcW w:w="2226" w:type="dxa"/>
            <w:tcMar>
              <w:top w:w="30" w:type="dxa"/>
              <w:left w:w="45" w:type="dxa"/>
              <w:bottom w:w="30" w:type="dxa"/>
              <w:right w:w="45" w:type="dxa"/>
            </w:tcMar>
            <w:vAlign w:val="bottom"/>
            <w:hideMark/>
          </w:tcPr>
          <w:p w14:paraId="2788A93F" w14:textId="77777777" w:rsidR="007C4C92" w:rsidRPr="007C4C92" w:rsidRDefault="007C4C92" w:rsidP="007C4C92">
            <w:pPr>
              <w:pStyle w:val="MDPI42tablebody"/>
            </w:pPr>
            <w:r w:rsidRPr="007C4C92">
              <w:t>Manure injected</w:t>
            </w:r>
          </w:p>
        </w:tc>
        <w:tc>
          <w:tcPr>
            <w:tcW w:w="990" w:type="dxa"/>
            <w:tcMar>
              <w:top w:w="30" w:type="dxa"/>
              <w:left w:w="45" w:type="dxa"/>
              <w:bottom w:w="30" w:type="dxa"/>
              <w:right w:w="45" w:type="dxa"/>
            </w:tcMar>
            <w:vAlign w:val="bottom"/>
            <w:hideMark/>
          </w:tcPr>
          <w:p w14:paraId="40D193C7" w14:textId="77777777" w:rsidR="007C4C92" w:rsidRPr="007C4C92" w:rsidRDefault="007C4C92" w:rsidP="007C4C92">
            <w:pPr>
              <w:pStyle w:val="MDPI42tablebody"/>
            </w:pPr>
            <w:r w:rsidRPr="007C4C92">
              <w:t>121,948</w:t>
            </w:r>
          </w:p>
        </w:tc>
      </w:tr>
      <w:tr w:rsidR="0026471D" w:rsidRPr="007C4C92" w14:paraId="3C7E65D0" w14:textId="77777777" w:rsidTr="0026471D">
        <w:trPr>
          <w:trHeight w:val="315"/>
          <w:tblCellSpacing w:w="0" w:type="dxa"/>
        </w:trPr>
        <w:tc>
          <w:tcPr>
            <w:tcW w:w="990" w:type="dxa"/>
            <w:tcMar>
              <w:top w:w="30" w:type="dxa"/>
              <w:left w:w="45" w:type="dxa"/>
              <w:bottom w:w="30" w:type="dxa"/>
              <w:right w:w="45" w:type="dxa"/>
            </w:tcMar>
            <w:vAlign w:val="bottom"/>
            <w:hideMark/>
          </w:tcPr>
          <w:p w14:paraId="1A618EB3" w14:textId="77777777" w:rsidR="007C4C92" w:rsidRPr="007C4C92" w:rsidRDefault="007C4C92" w:rsidP="007C4C92">
            <w:pPr>
              <w:pStyle w:val="MDPI42tablebody"/>
            </w:pPr>
          </w:p>
        </w:tc>
        <w:tc>
          <w:tcPr>
            <w:tcW w:w="2290" w:type="dxa"/>
            <w:shd w:val="clear" w:color="auto" w:fill="FFFFFF"/>
            <w:tcMar>
              <w:top w:w="30" w:type="dxa"/>
              <w:left w:w="45" w:type="dxa"/>
              <w:bottom w:w="30" w:type="dxa"/>
              <w:right w:w="45" w:type="dxa"/>
            </w:tcMar>
            <w:vAlign w:val="bottom"/>
            <w:hideMark/>
          </w:tcPr>
          <w:p w14:paraId="2BAC1E9A" w14:textId="77777777" w:rsidR="007C4C92" w:rsidRPr="007C4C92" w:rsidRDefault="007C4C92" w:rsidP="007C4C92">
            <w:pPr>
              <w:pStyle w:val="MDPI42tablebody"/>
            </w:pPr>
            <w:r w:rsidRPr="007C4C92">
              <w:t>Corn planted</w:t>
            </w:r>
          </w:p>
        </w:tc>
        <w:tc>
          <w:tcPr>
            <w:tcW w:w="0" w:type="auto"/>
            <w:tcBorders>
              <w:right w:val="double" w:sz="6" w:space="0" w:color="000000"/>
            </w:tcBorders>
            <w:tcMar>
              <w:top w:w="30" w:type="dxa"/>
              <w:left w:w="45" w:type="dxa"/>
              <w:bottom w:w="30" w:type="dxa"/>
              <w:right w:w="45" w:type="dxa"/>
            </w:tcMar>
            <w:vAlign w:val="bottom"/>
            <w:hideMark/>
          </w:tcPr>
          <w:p w14:paraId="051ECEEB"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09F4C01A" w14:textId="77777777" w:rsidR="007C4C92" w:rsidRPr="007C4C92" w:rsidRDefault="007C4C92" w:rsidP="007C4C92">
            <w:pPr>
              <w:pStyle w:val="MDPI42tablebody"/>
            </w:pPr>
            <w:r w:rsidRPr="007C4C92">
              <w:t>11/13/20</w:t>
            </w:r>
          </w:p>
        </w:tc>
        <w:tc>
          <w:tcPr>
            <w:tcW w:w="2226" w:type="dxa"/>
            <w:tcMar>
              <w:top w:w="30" w:type="dxa"/>
              <w:left w:w="45" w:type="dxa"/>
              <w:bottom w:w="30" w:type="dxa"/>
              <w:right w:w="45" w:type="dxa"/>
            </w:tcMar>
            <w:vAlign w:val="bottom"/>
            <w:hideMark/>
          </w:tcPr>
          <w:p w14:paraId="0D7A57CD" w14:textId="77777777" w:rsidR="007C4C92" w:rsidRPr="007C4C92" w:rsidRDefault="007C4C92" w:rsidP="007C4C92">
            <w:pPr>
              <w:pStyle w:val="MDPI42tablebody"/>
            </w:pPr>
            <w:r w:rsidRPr="007C4C92">
              <w:t>Subsoiled</w:t>
            </w:r>
          </w:p>
        </w:tc>
        <w:tc>
          <w:tcPr>
            <w:tcW w:w="990" w:type="dxa"/>
            <w:tcMar>
              <w:top w:w="30" w:type="dxa"/>
              <w:left w:w="45" w:type="dxa"/>
              <w:bottom w:w="30" w:type="dxa"/>
              <w:right w:w="45" w:type="dxa"/>
            </w:tcMar>
            <w:vAlign w:val="bottom"/>
            <w:hideMark/>
          </w:tcPr>
          <w:p w14:paraId="29870959" w14:textId="77777777" w:rsidR="007C4C92" w:rsidRPr="007C4C92" w:rsidRDefault="007C4C92" w:rsidP="007C4C92">
            <w:pPr>
              <w:pStyle w:val="MDPI42tablebody"/>
            </w:pPr>
          </w:p>
        </w:tc>
      </w:tr>
      <w:tr w:rsidR="0026471D" w:rsidRPr="007C4C92" w14:paraId="5CEDC4A6" w14:textId="77777777" w:rsidTr="0026471D">
        <w:trPr>
          <w:trHeight w:val="315"/>
          <w:tblCellSpacing w:w="0" w:type="dxa"/>
        </w:trPr>
        <w:tc>
          <w:tcPr>
            <w:tcW w:w="990" w:type="dxa"/>
            <w:tcMar>
              <w:top w:w="30" w:type="dxa"/>
              <w:left w:w="45" w:type="dxa"/>
              <w:bottom w:w="30" w:type="dxa"/>
              <w:right w:w="45" w:type="dxa"/>
            </w:tcMar>
            <w:vAlign w:val="bottom"/>
            <w:hideMark/>
          </w:tcPr>
          <w:p w14:paraId="5814A52B"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2B113CD6" w14:textId="77777777" w:rsidR="007C4C92" w:rsidRPr="007C4C92" w:rsidRDefault="007C4C92" w:rsidP="007C4C92">
            <w:pPr>
              <w:pStyle w:val="MDPI42tablebody"/>
            </w:pPr>
            <w:r w:rsidRPr="007C4C92">
              <w:t>Starter</w:t>
            </w:r>
          </w:p>
        </w:tc>
        <w:tc>
          <w:tcPr>
            <w:tcW w:w="0" w:type="auto"/>
            <w:tcBorders>
              <w:right w:val="double" w:sz="6" w:space="0" w:color="000000"/>
            </w:tcBorders>
            <w:tcMar>
              <w:top w:w="30" w:type="dxa"/>
              <w:left w:w="45" w:type="dxa"/>
              <w:bottom w:w="30" w:type="dxa"/>
              <w:right w:w="45" w:type="dxa"/>
            </w:tcMar>
            <w:vAlign w:val="bottom"/>
            <w:hideMark/>
          </w:tcPr>
          <w:p w14:paraId="4F57ABE4" w14:textId="77777777" w:rsidR="007C4C92" w:rsidRPr="007C4C92" w:rsidRDefault="007C4C92" w:rsidP="007C4C92">
            <w:pPr>
              <w:pStyle w:val="MDPI42tablebody"/>
            </w:pPr>
            <w:r w:rsidRPr="007C4C92">
              <w:t>15,300</w:t>
            </w:r>
          </w:p>
        </w:tc>
        <w:tc>
          <w:tcPr>
            <w:tcW w:w="0" w:type="auto"/>
            <w:tcMar>
              <w:top w:w="30" w:type="dxa"/>
              <w:left w:w="45" w:type="dxa"/>
              <w:bottom w:w="30" w:type="dxa"/>
              <w:right w:w="45" w:type="dxa"/>
            </w:tcMar>
            <w:vAlign w:val="bottom"/>
            <w:hideMark/>
          </w:tcPr>
          <w:p w14:paraId="716A34F9" w14:textId="77777777" w:rsidR="007C4C92" w:rsidRPr="007C4C92" w:rsidRDefault="007C4C92" w:rsidP="007C4C92">
            <w:pPr>
              <w:pStyle w:val="MDPI42tablebody"/>
            </w:pPr>
            <w:r w:rsidRPr="007C4C92">
              <w:t>4/15/21</w:t>
            </w:r>
          </w:p>
        </w:tc>
        <w:tc>
          <w:tcPr>
            <w:tcW w:w="2226" w:type="dxa"/>
            <w:tcMar>
              <w:top w:w="30" w:type="dxa"/>
              <w:left w:w="45" w:type="dxa"/>
              <w:bottom w:w="30" w:type="dxa"/>
              <w:right w:w="45" w:type="dxa"/>
            </w:tcMar>
            <w:vAlign w:val="bottom"/>
            <w:hideMark/>
          </w:tcPr>
          <w:p w14:paraId="127F2AEC" w14:textId="77777777" w:rsidR="007C4C92" w:rsidRPr="007C4C92" w:rsidRDefault="007C4C92" w:rsidP="007C4C92">
            <w:pPr>
              <w:pStyle w:val="MDPI42tablebody"/>
            </w:pPr>
            <w:r w:rsidRPr="007C4C92">
              <w:t>Cover crop terminated</w:t>
            </w:r>
          </w:p>
        </w:tc>
        <w:tc>
          <w:tcPr>
            <w:tcW w:w="990" w:type="dxa"/>
            <w:tcMar>
              <w:top w:w="30" w:type="dxa"/>
              <w:left w:w="45" w:type="dxa"/>
              <w:bottom w:w="30" w:type="dxa"/>
              <w:right w:w="45" w:type="dxa"/>
            </w:tcMar>
            <w:vAlign w:val="bottom"/>
            <w:hideMark/>
          </w:tcPr>
          <w:p w14:paraId="339E59F4" w14:textId="77777777" w:rsidR="007C4C92" w:rsidRPr="007C4C92" w:rsidRDefault="007C4C92" w:rsidP="007C4C92">
            <w:pPr>
              <w:pStyle w:val="MDPI42tablebody"/>
            </w:pPr>
            <w:r w:rsidRPr="007C4C92">
              <w:t>154</w:t>
            </w:r>
          </w:p>
        </w:tc>
      </w:tr>
      <w:tr w:rsidR="0026471D" w:rsidRPr="007C4C92" w14:paraId="03417332" w14:textId="77777777" w:rsidTr="0026471D">
        <w:trPr>
          <w:trHeight w:val="315"/>
          <w:tblCellSpacing w:w="0" w:type="dxa"/>
        </w:trPr>
        <w:tc>
          <w:tcPr>
            <w:tcW w:w="990" w:type="dxa"/>
            <w:tcMar>
              <w:top w:w="30" w:type="dxa"/>
              <w:left w:w="45" w:type="dxa"/>
              <w:bottom w:w="30" w:type="dxa"/>
              <w:right w:w="45" w:type="dxa"/>
            </w:tcMar>
            <w:vAlign w:val="bottom"/>
            <w:hideMark/>
          </w:tcPr>
          <w:p w14:paraId="289DFA6F" w14:textId="77777777" w:rsidR="007C4C92" w:rsidRPr="007C4C92" w:rsidRDefault="007C4C92" w:rsidP="007C4C92">
            <w:pPr>
              <w:pStyle w:val="MDPI42tablebody"/>
            </w:pPr>
          </w:p>
        </w:tc>
        <w:tc>
          <w:tcPr>
            <w:tcW w:w="2290" w:type="dxa"/>
            <w:tcMar>
              <w:top w:w="30" w:type="dxa"/>
              <w:left w:w="45" w:type="dxa"/>
              <w:bottom w:w="30" w:type="dxa"/>
              <w:right w:w="45" w:type="dxa"/>
            </w:tcMar>
            <w:vAlign w:val="bottom"/>
            <w:hideMark/>
          </w:tcPr>
          <w:p w14:paraId="4F9D3DE7" w14:textId="77777777" w:rsidR="007C4C92" w:rsidRPr="007C4C92" w:rsidRDefault="007C4C92" w:rsidP="007C4C92">
            <w:pPr>
              <w:pStyle w:val="MDPI42tablebody"/>
            </w:pPr>
            <w:r w:rsidRPr="007C4C92">
              <w:t>Cover crop terminated</w:t>
            </w:r>
          </w:p>
        </w:tc>
        <w:tc>
          <w:tcPr>
            <w:tcW w:w="0" w:type="auto"/>
            <w:tcBorders>
              <w:right w:val="double" w:sz="6" w:space="0" w:color="000000"/>
            </w:tcBorders>
            <w:tcMar>
              <w:top w:w="30" w:type="dxa"/>
              <w:left w:w="45" w:type="dxa"/>
              <w:bottom w:w="30" w:type="dxa"/>
              <w:right w:w="45" w:type="dxa"/>
            </w:tcMar>
            <w:vAlign w:val="bottom"/>
            <w:hideMark/>
          </w:tcPr>
          <w:p w14:paraId="5E5CAEFE" w14:textId="77777777" w:rsidR="007C4C92" w:rsidRPr="007C4C92" w:rsidRDefault="007C4C92" w:rsidP="007C4C92">
            <w:pPr>
              <w:pStyle w:val="MDPI42tablebody"/>
            </w:pPr>
            <w:r w:rsidRPr="007C4C92">
              <w:t>154</w:t>
            </w:r>
          </w:p>
        </w:tc>
        <w:tc>
          <w:tcPr>
            <w:tcW w:w="0" w:type="auto"/>
            <w:tcMar>
              <w:top w:w="30" w:type="dxa"/>
              <w:left w:w="45" w:type="dxa"/>
              <w:bottom w:w="30" w:type="dxa"/>
              <w:right w:w="45" w:type="dxa"/>
            </w:tcMar>
            <w:vAlign w:val="bottom"/>
            <w:hideMark/>
          </w:tcPr>
          <w:p w14:paraId="24B22B94" w14:textId="77777777" w:rsidR="007C4C92" w:rsidRPr="007C4C92" w:rsidRDefault="007C4C92" w:rsidP="007C4C92">
            <w:pPr>
              <w:pStyle w:val="MDPI42tablebody"/>
            </w:pPr>
            <w:r w:rsidRPr="007C4C92">
              <w:t>5/21/21</w:t>
            </w:r>
          </w:p>
        </w:tc>
        <w:tc>
          <w:tcPr>
            <w:tcW w:w="2226" w:type="dxa"/>
            <w:tcMar>
              <w:top w:w="30" w:type="dxa"/>
              <w:left w:w="45" w:type="dxa"/>
              <w:bottom w:w="30" w:type="dxa"/>
              <w:right w:w="45" w:type="dxa"/>
            </w:tcMar>
            <w:vAlign w:val="bottom"/>
            <w:hideMark/>
          </w:tcPr>
          <w:p w14:paraId="623E966B" w14:textId="77777777" w:rsidR="007C4C92" w:rsidRPr="007C4C92" w:rsidRDefault="007C4C92" w:rsidP="007C4C92">
            <w:pPr>
              <w:pStyle w:val="MDPI42tablebody"/>
            </w:pPr>
            <w:r w:rsidRPr="007C4C92">
              <w:t>Light chisel till</w:t>
            </w:r>
          </w:p>
        </w:tc>
        <w:tc>
          <w:tcPr>
            <w:tcW w:w="990" w:type="dxa"/>
            <w:tcMar>
              <w:top w:w="30" w:type="dxa"/>
              <w:left w:w="45" w:type="dxa"/>
              <w:bottom w:w="30" w:type="dxa"/>
              <w:right w:w="45" w:type="dxa"/>
            </w:tcMar>
            <w:vAlign w:val="bottom"/>
            <w:hideMark/>
          </w:tcPr>
          <w:p w14:paraId="161D75EB" w14:textId="77777777" w:rsidR="007C4C92" w:rsidRPr="007C4C92" w:rsidRDefault="007C4C92" w:rsidP="007C4C92">
            <w:pPr>
              <w:pStyle w:val="MDPI42tablebody"/>
            </w:pPr>
          </w:p>
        </w:tc>
      </w:tr>
      <w:tr w:rsidR="0026471D" w:rsidRPr="007C4C92" w14:paraId="3ED13746" w14:textId="77777777" w:rsidTr="0026471D">
        <w:trPr>
          <w:trHeight w:val="315"/>
          <w:tblCellSpacing w:w="0" w:type="dxa"/>
        </w:trPr>
        <w:tc>
          <w:tcPr>
            <w:tcW w:w="990" w:type="dxa"/>
            <w:tcMar>
              <w:top w:w="30" w:type="dxa"/>
              <w:left w:w="45" w:type="dxa"/>
              <w:bottom w:w="30" w:type="dxa"/>
              <w:right w:w="45" w:type="dxa"/>
            </w:tcMar>
            <w:vAlign w:val="bottom"/>
            <w:hideMark/>
          </w:tcPr>
          <w:p w14:paraId="00ECE8D6" w14:textId="77777777" w:rsidR="007C4C92" w:rsidRPr="007C4C92" w:rsidRDefault="007C4C92" w:rsidP="007C4C92">
            <w:pPr>
              <w:pStyle w:val="MDPI42tablebody"/>
            </w:pPr>
            <w:r w:rsidRPr="007C4C92">
              <w:t>6/20/20</w:t>
            </w:r>
          </w:p>
        </w:tc>
        <w:tc>
          <w:tcPr>
            <w:tcW w:w="2290" w:type="dxa"/>
            <w:tcMar>
              <w:top w:w="30" w:type="dxa"/>
              <w:left w:w="45" w:type="dxa"/>
              <w:bottom w:w="30" w:type="dxa"/>
              <w:right w:w="45" w:type="dxa"/>
            </w:tcMar>
            <w:vAlign w:val="bottom"/>
            <w:hideMark/>
          </w:tcPr>
          <w:p w14:paraId="1BACF88B" w14:textId="77777777" w:rsidR="007C4C92" w:rsidRPr="007C4C92" w:rsidRDefault="007C4C92" w:rsidP="007C4C92">
            <w:pPr>
              <w:pStyle w:val="MDPI42tablebody"/>
            </w:pPr>
            <w:r w:rsidRPr="007C4C92">
              <w:t>Nitrogen side dress</w:t>
            </w:r>
          </w:p>
        </w:tc>
        <w:tc>
          <w:tcPr>
            <w:tcW w:w="0" w:type="auto"/>
            <w:tcBorders>
              <w:right w:val="double" w:sz="6" w:space="0" w:color="000000"/>
            </w:tcBorders>
            <w:tcMar>
              <w:top w:w="30" w:type="dxa"/>
              <w:left w:w="45" w:type="dxa"/>
              <w:bottom w:w="30" w:type="dxa"/>
              <w:right w:w="45" w:type="dxa"/>
            </w:tcMar>
            <w:vAlign w:val="bottom"/>
            <w:hideMark/>
          </w:tcPr>
          <w:p w14:paraId="55C7A9B5"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7C65ACF" w14:textId="77777777" w:rsidR="007C4C92" w:rsidRPr="007C4C92" w:rsidRDefault="007C4C92" w:rsidP="007C4C92">
            <w:pPr>
              <w:pStyle w:val="MDPI42tablebody"/>
            </w:pPr>
            <w:r w:rsidRPr="007C4C92">
              <w:t>5/24/21</w:t>
            </w:r>
          </w:p>
        </w:tc>
        <w:tc>
          <w:tcPr>
            <w:tcW w:w="2226" w:type="dxa"/>
            <w:tcMar>
              <w:top w:w="30" w:type="dxa"/>
              <w:left w:w="45" w:type="dxa"/>
              <w:bottom w:w="30" w:type="dxa"/>
              <w:right w:w="45" w:type="dxa"/>
            </w:tcMar>
            <w:vAlign w:val="bottom"/>
            <w:hideMark/>
          </w:tcPr>
          <w:p w14:paraId="3F969576" w14:textId="77777777" w:rsidR="007C4C92" w:rsidRPr="007C4C92" w:rsidRDefault="007C4C92" w:rsidP="007C4C92">
            <w:pPr>
              <w:pStyle w:val="MDPI42tablebody"/>
            </w:pPr>
            <w:r w:rsidRPr="007C4C92">
              <w:t>Pop-up</w:t>
            </w:r>
          </w:p>
        </w:tc>
        <w:tc>
          <w:tcPr>
            <w:tcW w:w="990" w:type="dxa"/>
            <w:tcMar>
              <w:top w:w="30" w:type="dxa"/>
              <w:left w:w="45" w:type="dxa"/>
              <w:bottom w:w="30" w:type="dxa"/>
              <w:right w:w="45" w:type="dxa"/>
            </w:tcMar>
            <w:vAlign w:val="bottom"/>
            <w:hideMark/>
          </w:tcPr>
          <w:p w14:paraId="0EF096AE" w14:textId="77777777" w:rsidR="007C4C92" w:rsidRPr="007C4C92" w:rsidRDefault="007C4C92" w:rsidP="007C4C92">
            <w:pPr>
              <w:pStyle w:val="MDPI42tablebody"/>
            </w:pPr>
            <w:r w:rsidRPr="007C4C92">
              <w:t>22,949</w:t>
            </w:r>
          </w:p>
        </w:tc>
      </w:tr>
      <w:tr w:rsidR="0026471D" w:rsidRPr="007C4C92" w14:paraId="2E98E559" w14:textId="77777777" w:rsidTr="0026471D">
        <w:trPr>
          <w:trHeight w:val="315"/>
          <w:tblCellSpacing w:w="0" w:type="dxa"/>
        </w:trPr>
        <w:tc>
          <w:tcPr>
            <w:tcW w:w="990" w:type="dxa"/>
            <w:tcMar>
              <w:top w:w="30" w:type="dxa"/>
              <w:left w:w="45" w:type="dxa"/>
              <w:bottom w:w="30" w:type="dxa"/>
              <w:right w:w="45" w:type="dxa"/>
            </w:tcMar>
            <w:vAlign w:val="bottom"/>
            <w:hideMark/>
          </w:tcPr>
          <w:p w14:paraId="7B425CC1" w14:textId="77777777" w:rsidR="007C4C92" w:rsidRPr="007C4C92" w:rsidRDefault="007C4C92" w:rsidP="007C4C92">
            <w:pPr>
              <w:pStyle w:val="MDPI42tablebody"/>
            </w:pPr>
            <w:r w:rsidRPr="007C4C92">
              <w:t>9/18/20</w:t>
            </w:r>
          </w:p>
        </w:tc>
        <w:tc>
          <w:tcPr>
            <w:tcW w:w="2290" w:type="dxa"/>
            <w:tcMar>
              <w:top w:w="30" w:type="dxa"/>
              <w:left w:w="45" w:type="dxa"/>
              <w:bottom w:w="30" w:type="dxa"/>
              <w:right w:w="45" w:type="dxa"/>
            </w:tcMar>
            <w:vAlign w:val="bottom"/>
            <w:hideMark/>
          </w:tcPr>
          <w:p w14:paraId="3BED60A2" w14:textId="77777777" w:rsidR="007C4C92" w:rsidRPr="007C4C92" w:rsidRDefault="007C4C92" w:rsidP="007C4C92">
            <w:pPr>
              <w:pStyle w:val="MDPI42tablebody"/>
            </w:pPr>
            <w:r w:rsidRPr="007C4C92">
              <w:t>Corn harvested</w:t>
            </w:r>
          </w:p>
        </w:tc>
        <w:tc>
          <w:tcPr>
            <w:tcW w:w="0" w:type="auto"/>
            <w:tcBorders>
              <w:right w:val="double" w:sz="6" w:space="0" w:color="000000"/>
            </w:tcBorders>
            <w:tcMar>
              <w:top w:w="30" w:type="dxa"/>
              <w:left w:w="45" w:type="dxa"/>
              <w:bottom w:w="30" w:type="dxa"/>
              <w:right w:w="45" w:type="dxa"/>
            </w:tcMar>
            <w:vAlign w:val="bottom"/>
            <w:hideMark/>
          </w:tcPr>
          <w:p w14:paraId="1CA0FEE5"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675F5B13" w14:textId="77777777" w:rsidR="007C4C92" w:rsidRPr="007C4C92" w:rsidRDefault="007C4C92" w:rsidP="007C4C92">
            <w:pPr>
              <w:pStyle w:val="MDPI42tablebody"/>
            </w:pPr>
          </w:p>
        </w:tc>
        <w:tc>
          <w:tcPr>
            <w:tcW w:w="2226" w:type="dxa"/>
            <w:shd w:val="clear" w:color="auto" w:fill="FFFFFF"/>
            <w:tcMar>
              <w:top w:w="30" w:type="dxa"/>
              <w:left w:w="45" w:type="dxa"/>
              <w:bottom w:w="30" w:type="dxa"/>
              <w:right w:w="45" w:type="dxa"/>
            </w:tcMar>
            <w:vAlign w:val="bottom"/>
            <w:hideMark/>
          </w:tcPr>
          <w:p w14:paraId="5035D778" w14:textId="77777777" w:rsidR="007C4C92" w:rsidRPr="007C4C92" w:rsidRDefault="007C4C92" w:rsidP="007C4C92">
            <w:pPr>
              <w:pStyle w:val="MDPI42tablebody"/>
            </w:pPr>
            <w:r w:rsidRPr="007C4C92">
              <w:t>Corn planted</w:t>
            </w:r>
          </w:p>
        </w:tc>
        <w:tc>
          <w:tcPr>
            <w:tcW w:w="990" w:type="dxa"/>
            <w:tcMar>
              <w:top w:w="30" w:type="dxa"/>
              <w:left w:w="45" w:type="dxa"/>
              <w:bottom w:w="30" w:type="dxa"/>
              <w:right w:w="45" w:type="dxa"/>
            </w:tcMar>
            <w:vAlign w:val="bottom"/>
            <w:hideMark/>
          </w:tcPr>
          <w:p w14:paraId="3C980231" w14:textId="77777777" w:rsidR="007C4C92" w:rsidRPr="007C4C92" w:rsidRDefault="007C4C92" w:rsidP="007C4C92">
            <w:pPr>
              <w:pStyle w:val="MDPI42tablebody"/>
            </w:pPr>
          </w:p>
        </w:tc>
      </w:tr>
      <w:tr w:rsidR="0026471D" w:rsidRPr="007C4C92" w14:paraId="520E6051" w14:textId="77777777" w:rsidTr="0026471D">
        <w:trPr>
          <w:trHeight w:val="315"/>
          <w:tblCellSpacing w:w="0" w:type="dxa"/>
        </w:trPr>
        <w:tc>
          <w:tcPr>
            <w:tcW w:w="990" w:type="dxa"/>
            <w:tcMar>
              <w:top w:w="30" w:type="dxa"/>
              <w:left w:w="45" w:type="dxa"/>
              <w:bottom w:w="30" w:type="dxa"/>
              <w:right w:w="45" w:type="dxa"/>
            </w:tcMar>
            <w:vAlign w:val="bottom"/>
            <w:hideMark/>
          </w:tcPr>
          <w:p w14:paraId="3AA34F1D" w14:textId="77777777" w:rsidR="007C4C92" w:rsidRPr="007C4C92" w:rsidRDefault="007C4C92" w:rsidP="007C4C92">
            <w:pPr>
              <w:pStyle w:val="MDPI42tablebody"/>
            </w:pPr>
            <w:r w:rsidRPr="007C4C92">
              <w:t>9/22/20</w:t>
            </w:r>
          </w:p>
        </w:tc>
        <w:tc>
          <w:tcPr>
            <w:tcW w:w="2290" w:type="dxa"/>
            <w:tcMar>
              <w:top w:w="30" w:type="dxa"/>
              <w:left w:w="45" w:type="dxa"/>
              <w:bottom w:w="30" w:type="dxa"/>
              <w:right w:w="45" w:type="dxa"/>
            </w:tcMar>
            <w:vAlign w:val="bottom"/>
            <w:hideMark/>
          </w:tcPr>
          <w:p w14:paraId="261EE5D3" w14:textId="77777777" w:rsidR="007C4C92" w:rsidRPr="007C4C92" w:rsidRDefault="007C4C92" w:rsidP="007C4C92">
            <w:pPr>
              <w:pStyle w:val="MDPI42tablebody"/>
            </w:pPr>
            <w:r w:rsidRPr="007C4C92">
              <w:t>Cover crop planted</w:t>
            </w:r>
          </w:p>
        </w:tc>
        <w:tc>
          <w:tcPr>
            <w:tcW w:w="0" w:type="auto"/>
            <w:tcBorders>
              <w:right w:val="double" w:sz="6" w:space="0" w:color="000000"/>
            </w:tcBorders>
            <w:tcMar>
              <w:top w:w="30" w:type="dxa"/>
              <w:left w:w="45" w:type="dxa"/>
              <w:bottom w:w="30" w:type="dxa"/>
              <w:right w:w="45" w:type="dxa"/>
            </w:tcMar>
            <w:vAlign w:val="bottom"/>
            <w:hideMark/>
          </w:tcPr>
          <w:p w14:paraId="0A63A4C6" w14:textId="77777777" w:rsidR="007C4C92" w:rsidRPr="007C4C92" w:rsidRDefault="007C4C92" w:rsidP="007C4C92">
            <w:pPr>
              <w:pStyle w:val="MDPI42tablebody"/>
            </w:pPr>
          </w:p>
        </w:tc>
        <w:tc>
          <w:tcPr>
            <w:tcW w:w="0" w:type="auto"/>
            <w:tcMar>
              <w:top w:w="30" w:type="dxa"/>
              <w:left w:w="45" w:type="dxa"/>
              <w:bottom w:w="30" w:type="dxa"/>
              <w:right w:w="45" w:type="dxa"/>
            </w:tcMar>
            <w:vAlign w:val="bottom"/>
            <w:hideMark/>
          </w:tcPr>
          <w:p w14:paraId="2BB50098" w14:textId="77777777" w:rsidR="007C4C92" w:rsidRPr="007C4C92" w:rsidRDefault="007C4C92" w:rsidP="007C4C92">
            <w:pPr>
              <w:pStyle w:val="MDPI42tablebody"/>
            </w:pPr>
          </w:p>
        </w:tc>
        <w:tc>
          <w:tcPr>
            <w:tcW w:w="2226" w:type="dxa"/>
            <w:tcMar>
              <w:top w:w="30" w:type="dxa"/>
              <w:left w:w="45" w:type="dxa"/>
              <w:bottom w:w="30" w:type="dxa"/>
              <w:right w:w="45" w:type="dxa"/>
            </w:tcMar>
            <w:vAlign w:val="bottom"/>
            <w:hideMark/>
          </w:tcPr>
          <w:p w14:paraId="59E497B1" w14:textId="77777777" w:rsidR="007C4C92" w:rsidRPr="007C4C92" w:rsidRDefault="007C4C92" w:rsidP="007C4C92">
            <w:pPr>
              <w:pStyle w:val="MDPI42tablebody"/>
            </w:pPr>
            <w:r w:rsidRPr="007C4C92">
              <w:t>Starter</w:t>
            </w:r>
          </w:p>
        </w:tc>
        <w:tc>
          <w:tcPr>
            <w:tcW w:w="990" w:type="dxa"/>
            <w:tcMar>
              <w:top w:w="30" w:type="dxa"/>
              <w:left w:w="45" w:type="dxa"/>
              <w:bottom w:w="30" w:type="dxa"/>
              <w:right w:w="45" w:type="dxa"/>
            </w:tcMar>
            <w:vAlign w:val="bottom"/>
            <w:hideMark/>
          </w:tcPr>
          <w:p w14:paraId="319C3E4A" w14:textId="77777777" w:rsidR="007C4C92" w:rsidRPr="007C4C92" w:rsidRDefault="007C4C92" w:rsidP="007C4C92">
            <w:pPr>
              <w:pStyle w:val="MDPI42tablebody"/>
            </w:pPr>
            <w:r w:rsidRPr="007C4C92">
              <w:t>15,300</w:t>
            </w:r>
          </w:p>
        </w:tc>
      </w:tr>
      <w:tr w:rsidR="0026471D" w:rsidRPr="007C4C92" w14:paraId="5DF40992" w14:textId="77777777" w:rsidTr="0026471D">
        <w:trPr>
          <w:trHeight w:val="315"/>
          <w:tblCellSpacing w:w="0" w:type="dxa"/>
        </w:trPr>
        <w:tc>
          <w:tcPr>
            <w:tcW w:w="990" w:type="dxa"/>
            <w:tcMar>
              <w:top w:w="30" w:type="dxa"/>
              <w:left w:w="45" w:type="dxa"/>
              <w:bottom w:w="30" w:type="dxa"/>
              <w:right w:w="45" w:type="dxa"/>
            </w:tcMar>
            <w:vAlign w:val="bottom"/>
            <w:hideMark/>
          </w:tcPr>
          <w:p w14:paraId="0C91EF8D" w14:textId="77777777" w:rsidR="007C4C92" w:rsidRPr="007C4C92" w:rsidRDefault="007C4C92" w:rsidP="007C4C92">
            <w:pPr>
              <w:pStyle w:val="MDPI42tablebody"/>
            </w:pPr>
            <w:r w:rsidRPr="007C4C92">
              <w:t>10/6/20</w:t>
            </w:r>
          </w:p>
        </w:tc>
        <w:tc>
          <w:tcPr>
            <w:tcW w:w="2290" w:type="dxa"/>
            <w:tcMar>
              <w:top w:w="30" w:type="dxa"/>
              <w:left w:w="45" w:type="dxa"/>
              <w:bottom w:w="30" w:type="dxa"/>
              <w:right w:w="45" w:type="dxa"/>
            </w:tcMar>
            <w:vAlign w:val="bottom"/>
            <w:hideMark/>
          </w:tcPr>
          <w:p w14:paraId="559FABD2" w14:textId="77777777" w:rsidR="007C4C92" w:rsidRPr="007C4C92" w:rsidRDefault="007C4C92" w:rsidP="007C4C92">
            <w:pPr>
              <w:pStyle w:val="MDPI42tablebody"/>
            </w:pPr>
            <w:r w:rsidRPr="007C4C92">
              <w:t>Manure injected</w:t>
            </w:r>
          </w:p>
        </w:tc>
        <w:tc>
          <w:tcPr>
            <w:tcW w:w="0" w:type="auto"/>
            <w:tcBorders>
              <w:right w:val="double" w:sz="6" w:space="0" w:color="000000"/>
            </w:tcBorders>
            <w:tcMar>
              <w:top w:w="30" w:type="dxa"/>
              <w:left w:w="45" w:type="dxa"/>
              <w:bottom w:w="30" w:type="dxa"/>
              <w:right w:w="45" w:type="dxa"/>
            </w:tcMar>
            <w:vAlign w:val="bottom"/>
            <w:hideMark/>
          </w:tcPr>
          <w:p w14:paraId="698F6896" w14:textId="77777777" w:rsidR="007C4C92" w:rsidRPr="007C4C92" w:rsidRDefault="007C4C92" w:rsidP="007C4C92">
            <w:pPr>
              <w:pStyle w:val="MDPI42tablebody"/>
            </w:pPr>
            <w:r w:rsidRPr="007C4C92">
              <w:t>121,948</w:t>
            </w:r>
          </w:p>
        </w:tc>
        <w:tc>
          <w:tcPr>
            <w:tcW w:w="0" w:type="auto"/>
            <w:tcMar>
              <w:top w:w="30" w:type="dxa"/>
              <w:left w:w="45" w:type="dxa"/>
              <w:bottom w:w="30" w:type="dxa"/>
              <w:right w:w="45" w:type="dxa"/>
            </w:tcMar>
            <w:vAlign w:val="bottom"/>
            <w:hideMark/>
          </w:tcPr>
          <w:p w14:paraId="3DAC1F67" w14:textId="77777777" w:rsidR="007C4C92" w:rsidRPr="007C4C92" w:rsidRDefault="007C4C92" w:rsidP="007C4C92">
            <w:pPr>
              <w:pStyle w:val="MDPI42tablebody"/>
            </w:pPr>
            <w:r w:rsidRPr="007C4C92">
              <w:t>6/20/21</w:t>
            </w:r>
          </w:p>
        </w:tc>
        <w:tc>
          <w:tcPr>
            <w:tcW w:w="2226" w:type="dxa"/>
            <w:tcMar>
              <w:top w:w="30" w:type="dxa"/>
              <w:left w:w="45" w:type="dxa"/>
              <w:bottom w:w="30" w:type="dxa"/>
              <w:right w:w="45" w:type="dxa"/>
            </w:tcMar>
            <w:vAlign w:val="bottom"/>
            <w:hideMark/>
          </w:tcPr>
          <w:p w14:paraId="0F3D9540" w14:textId="77777777" w:rsidR="007C4C92" w:rsidRPr="007C4C92" w:rsidRDefault="007C4C92" w:rsidP="007C4C92">
            <w:pPr>
              <w:pStyle w:val="MDPI42tablebody"/>
            </w:pPr>
            <w:r w:rsidRPr="007C4C92">
              <w:t>Nitrogen side dress</w:t>
            </w:r>
          </w:p>
        </w:tc>
        <w:tc>
          <w:tcPr>
            <w:tcW w:w="990" w:type="dxa"/>
            <w:tcMar>
              <w:top w:w="30" w:type="dxa"/>
              <w:left w:w="45" w:type="dxa"/>
              <w:bottom w:w="30" w:type="dxa"/>
              <w:right w:w="45" w:type="dxa"/>
            </w:tcMar>
            <w:vAlign w:val="bottom"/>
            <w:hideMark/>
          </w:tcPr>
          <w:p w14:paraId="48938221" w14:textId="77777777" w:rsidR="007C4C92" w:rsidRPr="007C4C92" w:rsidRDefault="007C4C92" w:rsidP="007C4C92">
            <w:pPr>
              <w:pStyle w:val="MDPI42tablebody"/>
            </w:pPr>
          </w:p>
        </w:tc>
      </w:tr>
    </w:tbl>
    <w:p w14:paraId="428842C0" w14:textId="77777777" w:rsidR="00C801C9" w:rsidRDefault="00C801C9" w:rsidP="0026471D">
      <w:pPr>
        <w:pStyle w:val="MDPI22heading2"/>
        <w:ind w:left="0"/>
      </w:pPr>
    </w:p>
    <w:p w14:paraId="04E46A72" w14:textId="686D41F5" w:rsidR="009E434D" w:rsidRDefault="009E434D" w:rsidP="009E434D">
      <w:pPr>
        <w:pStyle w:val="MDPI22heading2"/>
      </w:pPr>
      <w:r>
        <w:t>2.2 Field Measurments</w:t>
      </w:r>
    </w:p>
    <w:p w14:paraId="6A3D245A" w14:textId="6E74A180" w:rsidR="008223C4" w:rsidRDefault="00704FF5" w:rsidP="009E434D">
      <w:pPr>
        <w:pStyle w:val="MDPI31text"/>
      </w:pPr>
      <w:r>
        <w:t>TD</w:t>
      </w:r>
      <w:r w:rsidR="009E434D">
        <w:t xml:space="preserve"> flow and nutrient data w</w:t>
      </w:r>
      <w:r w:rsidR="0026471D">
        <w:t>ere</w:t>
      </w:r>
      <w:r w:rsidR="009E434D">
        <w:t xml:space="preserve"> collected at AHS for the entirety of the 2019 and 2020 water years (WY) and for three events in the 2021 WY. At DC</w:t>
      </w:r>
      <w:r w:rsidR="0026471D">
        <w:t>,</w:t>
      </w:r>
      <w:r w:rsidR="009E434D">
        <w:t xml:space="preserve"> data w</w:t>
      </w:r>
      <w:r w:rsidR="0026471D">
        <w:t>ere</w:t>
      </w:r>
      <w:r w:rsidR="009E434D">
        <w:t xml:space="preserve"> collected for the entirety of the 2020 and 2021 WY and throughout October of the 2022 WY. Rainfall was measured using both a tipping bucket rain gauge (Onset Computer Corp.) and a manual rain gauge at DC. Rainfall was estimated for the 2019 </w:t>
      </w:r>
      <w:r w:rsidR="008223C4">
        <w:t>WY</w:t>
      </w:r>
      <w:r w:rsidR="009E434D">
        <w:t xml:space="preserve"> at AHS using NOAA </w:t>
      </w:r>
      <w:proofErr w:type="spellStart"/>
      <w:r w:rsidR="009E434D">
        <w:t>NOWData</w:t>
      </w:r>
      <w:proofErr w:type="spellEnd"/>
      <w:r w:rsidR="009E434D">
        <w:t xml:space="preserve"> for the Burlington, VT area </w:t>
      </w:r>
      <w:r w:rsidR="009E434D">
        <w:fldChar w:fldCharType="begin"/>
      </w:r>
      <w:r w:rsidR="006E6F01">
        <w:instrText xml:space="preserve"> ADDIN ZOTERO_ITEM CSL_CITATION {"citationID":"a2it4ps7jb3","properties":{"formattedCitation":"[39]","plainCitation":"[39]","noteIndex":0},"citationItems":[{"id":2240,"uris":["http://zotero.org/users/7517824/items/3AV5ELL4"],"uri":["http://zotero.org/users/7517824/items/3AV5ELL4"],"itemData":{"id":2240,"type":"webpage","abstract":"Frequently Asked Questions About NOWData","language":"EN-US","note":"publisher: NOAA's National Weather Service","title":"NOWData","URL":"https://www.weather.gov/climateservices/nowdatafaq","author":[{"family":"US Department of Commerce","given":"NOAA"}],"accessed":{"date-parts":[["2021",11,17]]}}}],"schema":"https://github.com/citation-style-language/schema/raw/master/csl-citation.json"} </w:instrText>
      </w:r>
      <w:r w:rsidR="009E434D">
        <w:fldChar w:fldCharType="separate"/>
      </w:r>
      <w:r w:rsidR="006E6F01" w:rsidRPr="006E6F01">
        <w:t>[39]</w:t>
      </w:r>
      <w:r w:rsidR="009E434D">
        <w:fldChar w:fldCharType="end"/>
      </w:r>
      <w:r w:rsidR="009E434D">
        <w:t xml:space="preserve">. </w:t>
      </w:r>
    </w:p>
    <w:p w14:paraId="5C244922" w14:textId="78502AD2" w:rsidR="001E58FD" w:rsidRDefault="00704FF5" w:rsidP="009E434D">
      <w:pPr>
        <w:pStyle w:val="MDPI31text"/>
      </w:pPr>
      <w:r>
        <w:t>TD</w:t>
      </w:r>
      <w:r w:rsidR="009E434D">
        <w:t xml:space="preserve"> flow was monitored at the</w:t>
      </w:r>
      <w:r w:rsidR="005F529B">
        <w:t xml:space="preserve"> </w:t>
      </w:r>
      <w:proofErr w:type="spellStart"/>
      <w:r w:rsidR="005F529B">
        <w:t>EoF</w:t>
      </w:r>
      <w:proofErr w:type="spellEnd"/>
      <w:r w:rsidR="005F529B">
        <w:t xml:space="preserve"> </w:t>
      </w:r>
      <w:r w:rsidR="009E434D">
        <w:t xml:space="preserve">where </w:t>
      </w:r>
      <w:r>
        <w:t>TD</w:t>
      </w:r>
      <w:r w:rsidR="009E434D">
        <w:t xml:space="preserve"> mains discharged. Flow from the </w:t>
      </w:r>
      <w:r>
        <w:t>TD</w:t>
      </w:r>
      <w:r w:rsidR="009E434D">
        <w:t xml:space="preserve"> outlet at AHS was directed into an H-flume (1.5ft) and was measured using the flume along with a compound weir (Thel-Mar, LLC) inserted into the pipe. Stage in the weir at the </w:t>
      </w:r>
      <w:r>
        <w:t>TD</w:t>
      </w:r>
      <w:r w:rsidR="009E434D">
        <w:t xml:space="preserve"> outlet was measured using a bubbler flow module</w:t>
      </w:r>
      <w:r w:rsidR="001B6BC0">
        <w:t xml:space="preserve"> (Teledyne ISCO 730 Bubbler Flow Module)</w:t>
      </w:r>
      <w:r w:rsidR="009E434D">
        <w:t xml:space="preserve"> and converted to flow rate using rating curves. Below the</w:t>
      </w:r>
      <w:r w:rsidR="0026471D">
        <w:t xml:space="preserve"> full</w:t>
      </w:r>
      <w:r w:rsidR="009E434D">
        <w:t xml:space="preserve"> capacity of the weir</w:t>
      </w:r>
      <w:r w:rsidR="0026471D">
        <w:t xml:space="preserve"> of 10.7 L/s</w:t>
      </w:r>
      <w:r w:rsidR="009E434D">
        <w:t>, the weir rating curve was used to determine flow. At or above</w:t>
      </w:r>
      <w:r w:rsidR="0026471D">
        <w:t xml:space="preserve"> this </w:t>
      </w:r>
      <w:r w:rsidR="0026471D">
        <w:lastRenderedPageBreak/>
        <w:t>flow rate</w:t>
      </w:r>
      <w:r w:rsidR="009E434D">
        <w:t xml:space="preserve">, a relationship between the water pressure at the </w:t>
      </w:r>
      <w:r>
        <w:t>TD</w:t>
      </w:r>
      <w:r w:rsidR="009E434D">
        <w:t xml:space="preserve"> outlet and stage in the flume was used to determine flow. </w:t>
      </w:r>
    </w:p>
    <w:p w14:paraId="5B4528AE" w14:textId="02AC6A15" w:rsidR="009E434D" w:rsidRDefault="00704FF5" w:rsidP="009E434D">
      <w:pPr>
        <w:pStyle w:val="MDPI31text"/>
      </w:pPr>
      <w:r>
        <w:t>TD</w:t>
      </w:r>
      <w:r w:rsidR="009E434D">
        <w:t xml:space="preserve"> flow at both DCS and DCN was measured using in-line electromagnetic flow meters (</w:t>
      </w:r>
      <w:proofErr w:type="spellStart"/>
      <w:r w:rsidR="009E434D">
        <w:t>ModMag</w:t>
      </w:r>
      <w:proofErr w:type="spellEnd"/>
      <w:r w:rsidR="009E434D">
        <w:t xml:space="preserve"> M1000, Badger Meter, Inc). The flow meters were set back several meters from the </w:t>
      </w:r>
      <w:r>
        <w:t>TD</w:t>
      </w:r>
      <w:r w:rsidR="009E434D">
        <w:t xml:space="preserve"> main outlet and installed below ground. Manholes were dug to access the </w:t>
      </w:r>
      <w:r>
        <w:t>TD</w:t>
      </w:r>
      <w:r w:rsidR="009E434D">
        <w:t xml:space="preserve"> main and the main was then cut and the flow meter placed at the end of the new outlet. The end of the flow meter was allowed to drain freely into the manhole, where a standpipe was installed on the inlet of the old </w:t>
      </w:r>
      <w:r>
        <w:t>TD</w:t>
      </w:r>
      <w:r w:rsidR="009E434D">
        <w:t xml:space="preserve"> outlet to control the water level in the manhole. The electromagnetic flow meters required pipe-full conditions during measurements, thus the outlet elevation using the standpipe was set just above the top of the flow meter outlet. </w:t>
      </w:r>
    </w:p>
    <w:p w14:paraId="073692F3" w14:textId="12479086" w:rsidR="009E434D" w:rsidRDefault="009E434D" w:rsidP="009E434D">
      <w:pPr>
        <w:pStyle w:val="MDPI31text"/>
        <w:rPr>
          <w:sz w:val="23"/>
          <w:szCs w:val="23"/>
        </w:rPr>
      </w:pPr>
      <w:r>
        <w:t xml:space="preserve">Automatic water samplers (Teledyne ISCO-6712) were used to record stage or flow at five-minute intervals at each </w:t>
      </w:r>
      <w:r w:rsidR="00704FF5">
        <w:t>TD</w:t>
      </w:r>
      <w:r>
        <w:t xml:space="preserve"> outlet, as well as sample the discharging </w:t>
      </w:r>
      <w:r w:rsidR="00704FF5">
        <w:t>TD</w:t>
      </w:r>
      <w:r>
        <w:t xml:space="preserve"> water. At AHS samples were taken using an anchored intake just before the outlet and at DC the sample tubing was anchored at the outlet of the flow meter. Samplers contained 24 1-liter bottles and a two-part program was typically used; the first set of bottles were reserved for composite baseflow sampling (part A</w:t>
      </w:r>
      <w:proofErr w:type="gramStart"/>
      <w:r>
        <w:t>)</w:t>
      </w:r>
      <w:proofErr w:type="gramEnd"/>
      <w:r>
        <w:t xml:space="preserve"> and the second set were reserved for discrete event flow sampling (part B). Baseflow sampling was time based and was disabled during events. Event sampling was triggered based on rise in flow rate, and rather than 1 hour composite samples throughout the hydrograph </w:t>
      </w:r>
      <w:r>
        <w:fldChar w:fldCharType="begin"/>
      </w:r>
      <w:r w:rsidR="00BA607E">
        <w:instrText xml:space="preserve"> ADDIN ZOTERO_ITEM CSL_CITATION {"citationID":"YsYPYmAl","properties":{"formattedCitation":"[13], [21]","plainCitation":"[13], [21]","noteIndex":0},"citationItems":[{"id":2,"uris":["http://zotero.org/users/7517824/items/A4B7TB3H"],"uri":["http://zotero.org/users/7517824/items/A4B7TB3H"],"itemData":{"id":2,"type":"article-journal","abstract":"Recent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BA607E" w:rsidRPr="00BA607E">
        <w:t>[13], [21]</w:t>
      </w:r>
      <w:r>
        <w:fldChar w:fldCharType="end"/>
      </w:r>
      <w:r>
        <w:t>, event sampling</w:t>
      </w:r>
      <w:r w:rsidR="0001105C">
        <w:t xml:space="preserve"> was discrete and</w:t>
      </w:r>
      <w:r>
        <w:t xml:space="preserve"> </w:t>
      </w:r>
      <w:r w:rsidR="0001105C">
        <w:t>both time and flow</w:t>
      </w:r>
      <w:r>
        <w:t xml:space="preserve"> proportional</w:t>
      </w:r>
      <w:r w:rsidR="0001105C">
        <w:t xml:space="preserve"> sampling was used in an effort to</w:t>
      </w:r>
      <w:r>
        <w:t xml:space="preserve"> maximize resolution during peak flows. </w:t>
      </w:r>
      <w:r w:rsidR="00927A65">
        <w:t xml:space="preserve">Event </w:t>
      </w:r>
      <w:r>
        <w:t>pacing was determined based on prior observations of the network response and flow characteristics, while baseflow</w:t>
      </w:r>
      <w:r w:rsidR="00BE278C">
        <w:t xml:space="preserve"> pacing</w:t>
      </w:r>
      <w:r>
        <w:t xml:space="preserve"> occurred every six hours</w:t>
      </w:r>
      <w:r w:rsidR="00BE278C">
        <w:t xml:space="preserve"> and used composite sampling</w:t>
      </w:r>
      <w:r>
        <w:t xml:space="preserve">. Minor modifications to the automatic sampler programming occurred throughout the study period to account for storm size, baseflow, etc. yet the general approach remained consistent. </w:t>
      </w:r>
    </w:p>
    <w:p w14:paraId="7A4D4309" w14:textId="40688D51" w:rsidR="00EF6507" w:rsidRDefault="009E434D" w:rsidP="0069697F">
      <w:pPr>
        <w:pStyle w:val="MDPI31text"/>
      </w:pPr>
      <w:r>
        <w:t xml:space="preserve">Surface runoff was measured from distinct surface watersheds above the DCS and DCN </w:t>
      </w:r>
      <w:r w:rsidR="00704FF5">
        <w:t>TD</w:t>
      </w:r>
      <w:r>
        <w:t xml:space="preserve"> networks as part of a paired watershed study in the calibration phase occurring at the DC site. Surface runoff was measured using automatic water samplers with methods like those at the tiles except for the flow measurement device. At DCS surface runoff was collected by a surface inlet set back several meters from the </w:t>
      </w:r>
      <w:proofErr w:type="spellStart"/>
      <w:r>
        <w:t>EoF</w:t>
      </w:r>
      <w:proofErr w:type="spellEnd"/>
      <w:r>
        <w:t xml:space="preserve"> and directed underground through a 0.3 m (12 in) pipe to the </w:t>
      </w:r>
      <w:proofErr w:type="spellStart"/>
      <w:r>
        <w:t>EoF</w:t>
      </w:r>
      <w:proofErr w:type="spellEnd"/>
      <w:r>
        <w:t xml:space="preserve">, where flow was measured using a bubbler module to determine stage in a compound weir inserted into the pipe. At DCN surface runoff was directed using wooden wing-walls into a 0.47 m (1.5 ft) H-flume located at the </w:t>
      </w:r>
      <w:proofErr w:type="spellStart"/>
      <w:r>
        <w:t>EoF</w:t>
      </w:r>
      <w:proofErr w:type="spellEnd"/>
      <w:r>
        <w:t xml:space="preserve"> where a bubbler module was used to determine stage in the flume. At DCS water samples were collected using an intake anchored in the outlet pipe and at DCN the intake was placed in a plastic box anchored at the flume outlet.</w:t>
      </w:r>
    </w:p>
    <w:p w14:paraId="2475A272" w14:textId="77777777" w:rsidR="00EF6507" w:rsidRDefault="00EF6507" w:rsidP="00EF6507">
      <w:pPr>
        <w:pStyle w:val="MDPI22heading2"/>
      </w:pPr>
      <w:r>
        <w:t>2.3 Water Quality Analysis</w:t>
      </w:r>
    </w:p>
    <w:p w14:paraId="7BDA1BE2" w14:textId="1D337BC0" w:rsidR="00EF6507" w:rsidRDefault="00EF6507" w:rsidP="0069697F">
      <w:pPr>
        <w:pStyle w:val="MDPI31text"/>
      </w:pPr>
      <w:r>
        <w:t xml:space="preserve">Events were anticipated from the weather </w:t>
      </w:r>
      <w:proofErr w:type="gramStart"/>
      <w:r>
        <w:t>forecast,</w:t>
      </w:r>
      <w:proofErr w:type="gramEnd"/>
      <w:r>
        <w:t xml:space="preserve"> however a wireless modem was used to communicate with the automatic samplers to remotely determine if event sampling had occurred. Event samples were retrieved from sites and transported to the lab within 24 hours, and grab samples were returned to the lab the same day. Samples were analyzed at the University of Vermont Agriculture and Environmental Testing Laboratory (UVM AETL) located in Burlington VT by standard methods for TP (SM 4500-P F: alkaline persulfate digestion and flow injection analysis) and SRP. Sample splits for SRP were filtered using a 0.45 um membrane filter and frozen until the analysis. Most event samples in this study were turbid and thus centrifuged until they were non-turbid and then decanted to ease with filtering. The P fraction of TP-SRP is equal to particulate P (PP) plus dissolved unreactive P (DUP) where DUP is organic and PP smaller than the filter pore </w:t>
      </w:r>
      <w:r>
        <w:fldChar w:fldCharType="begin"/>
      </w:r>
      <w:r w:rsidR="006E6F01">
        <w:instrText xml:space="preserve"> ADDIN ZOTERO_ITEM CSL_CITATION {"citationID":"a1oi2ns7toq","properties":{"formattedCitation":"[40]","plainCitation":"[40]","noteIndex":0},"citationItems":[{"id":166,"uris":["http://zotero.org/users/7517824/items/6WVRV4GT"],"uri":["http://zotero.org/users/7517824/items/6WVRV4GT"],"itemData":{"id":166,"type":"book","collection-number":"408","collection-title":"Southern Cooperative Series Bulletin","edition":"2","event-place":"North Carolina","ISBN":"978-1-58161-396-4","language":"English","note":"OCLC: 54938574","number-of-pages":"122","publisher":"North Carolina State University","publisher-place":"North Carolina","source":"Open WorldCat","title":"Methods of phosphorus analysis for soils, sediments, residuals, and waters","URL":"http://www.soil.ncsu.edu/sera17/publications/sera17-2/abstract.htm","author":[{"family":"Pierzynski","given":"Gary M"}],"accessed":{"date-parts":[["2021",5,29]]},"issued":{"date-parts":[["2009"]]}}}],"schema":"https://github.com/citation-style-language/schema/raw/master/csl-citation.json"} </w:instrText>
      </w:r>
      <w:r>
        <w:fldChar w:fldCharType="separate"/>
      </w:r>
      <w:r w:rsidR="006E6F01" w:rsidRPr="006E6F01">
        <w:t>[40]</w:t>
      </w:r>
      <w:r>
        <w:fldChar w:fldCharType="end"/>
      </w:r>
      <w:r>
        <w:t xml:space="preserve">. However for simplicity, herein it is assumed that TP-SRP is PP </w:t>
      </w:r>
      <w:r>
        <w:fldChar w:fldCharType="begin"/>
      </w:r>
      <w:r w:rsidR="006E6F01">
        <w:instrText xml:space="preserve"> ADDIN ZOTERO_ITEM CSL_CITATION {"citationID":"a2563kn305c","properties":{"formattedCitation":"[13], [36], [41]","plainCitation":"[13], [36], [41]","noteIndex":0},"citationItems":[{"id":2,"uris":["http://zotero.org/users/7517824/items/A4B7TB3H"],"uri":["http://zotero.org/users/7517824/items/A4B7TB3H"],"itemData":{"id":2,"type":"article-journal","abstract":"Recent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W."}],"issued":{"date-parts":[["2020",5]]}}},{"id":200,"uris":["http://zotero.org/users/7517824/items/FMZ7EKFB"],"uri":["http://zotero.org/users/7517824/items/FMZ7EKFB"],"itemData":{"id":200,"type":"article-journal","abstract":"Understanding the processes controlling nutrient delivery in headwater agricultural watersheds is essential for predicting and mitigating eutrophication and harmful algal blooms in receiving surface waters. The objective of this study was to elucidate nutrient transport pathways and examine key components driving nutrient delivery processes during storm events in four nested agricultural watersheds (298–19,341 ha) in the western Lake Erie basin with poorly drained soils and an extensive artiﬁcial drainage network typical of the Midwestern U.S. Concentration-discharge hysteresis patterns of nitrate-nitrogen (NO3-N), dissolved reactive phosphorus (DRP), and particulate phosphorus (PP) occurring during 47 storm events over a 6 year period (2004–2009) were evaluated. An assessment of the factors producing nutrient hysteresis was completed following a factor analysis on a suite of measured environmental variables representing the ﬂuvial and wider watershed conditions prior to, and during the monitored storm events. Results showed the artiﬁcial drainage network (i.e., surface tile inlets and subsurface tile drains) in these watersheds was the primary ﬂow pathway for nutrient delivery to streams, but nutrient behavior and export during storm events was regulated by the ﬂow paths to and the intensity of the drainage network, the availability of nutrients, and the relative contributions of upland and in-stream nutrient sources. Potential sources and ﬂow pathways for transport varied among NO3-N, PP, and DRP with results underscoring the challenge of mitigating nutrient loss in these watersheds. Conservation practices addressing both nutrient management and hydrologic connectivity will likely be required to decrease nutrient loss in artiﬁcially drained landscapes.","container-title":"Journal of Hydrology","DOI":"10.1016/j.jhydrol.2018.02.079","ISSN":"00221694","journalAbbreviation":"Journal of Hydrology","language":"en","page":"749-761","source":"DOI.org (Crossref)","title":"Controls of event-based nutrient transport within nested headwater agricultural watersheds of the western Lake Erie basin","volume":"559","author":[{"family":"Williams","given":"Mark R."},{"family":"Livingston","given":"Stanley J."},{"family":"Penn","given":"Chad J."},{"family":"Smith","given":"Douglas R."},{"family":"King","given":"Kevin W."},{"family":"Huang","given":"Chi-hua"}],"issued":{"date-parts":[["2018",4]]}}}],"schema":"https://github.com/citation-style-language/schema/raw/master/csl-citation.json"} </w:instrText>
      </w:r>
      <w:r>
        <w:fldChar w:fldCharType="separate"/>
      </w:r>
      <w:r w:rsidR="006E6F01" w:rsidRPr="006E6F01">
        <w:t>[13], [36], [41]</w:t>
      </w:r>
      <w:r>
        <w:fldChar w:fldCharType="end"/>
      </w:r>
      <w:r>
        <w:t>. Runoff sample and rainwater (collected from the manual rain gauge) EC was measured using a benchtop EC meter (Amber Science, Inc.).</w:t>
      </w:r>
    </w:p>
    <w:p w14:paraId="38A9A612" w14:textId="77777777" w:rsidR="00EF6507" w:rsidRDefault="00EF6507" w:rsidP="00EF6507">
      <w:pPr>
        <w:pStyle w:val="MDPI22heading2"/>
      </w:pPr>
      <w:r>
        <w:t>2.4 Analytical Methodology</w:t>
      </w:r>
    </w:p>
    <w:p w14:paraId="47372E05" w14:textId="3599E4FC" w:rsidR="00EF6507" w:rsidRDefault="00EF6507" w:rsidP="00EF6507">
      <w:pPr>
        <w:pStyle w:val="MDPI31text"/>
      </w:pPr>
      <w:r>
        <w:lastRenderedPageBreak/>
        <w:t xml:space="preserve">Runoff event initiation points corresponded with the initial rise in </w:t>
      </w:r>
      <w:r w:rsidR="00704FF5">
        <w:t>TD</w:t>
      </w:r>
      <w:r>
        <w:t xml:space="preserve"> flow, usually from low- or no-flow conditions. Events during the dry season usually ended when </w:t>
      </w:r>
      <w:r w:rsidR="00704FF5">
        <w:t>TD</w:t>
      </w:r>
      <w:r>
        <w:t xml:space="preserve"> flow returned to zero, while events during the wet season usually had long recession limbs. For these events</w:t>
      </w:r>
      <w:r w:rsidR="00D226E0">
        <w:t xml:space="preserve"> </w:t>
      </w:r>
      <w:r>
        <w:t xml:space="preserve">the last visible inflection point on the recession limb was used to determine the end of the event hydrograph </w:t>
      </w:r>
      <w:r>
        <w:fldChar w:fldCharType="begin"/>
      </w:r>
      <w:r w:rsidR="006E6F01">
        <w:instrText xml:space="preserve"> ADDIN ZOTERO_ITEM CSL_CITATION {"citationID":"a197s0o0b8t","properties":{"formattedCitation":"[42]","plainCitation":"[42]","noteIndex":0},"citationItems":[{"id":90,"uris":["http://zotero.org/users/7517824/items/3CPWDLVL"],"uri":["http://zotero.org/users/7517824/items/3CPWDLVL"],"itemData":{"id":90,"type":"book","edition":"3. ed","event-place":"Long Grove, Ill","ISBN":"978-1-4786-1118-9","language":"eng","note":"OCLC: 948493544","number-of-pages":"643","publisher":"Waveland Press","publisher-place":"Long Grove, Ill","source":"Gemeinsamer Bibliotheksverbund ISBN","title":"Physical hydrology","author":[{"family":"Dingman","given":"S. Lawrence"}],"issued":{"date-parts":[["2015"]]}}}],"schema":"https://github.com/citation-style-language/schema/raw/master/csl-citation.json"} </w:instrText>
      </w:r>
      <w:r>
        <w:fldChar w:fldCharType="separate"/>
      </w:r>
      <w:r w:rsidR="006E6F01" w:rsidRPr="006E6F01">
        <w:t>[42]</w:t>
      </w:r>
      <w:r>
        <w:fldChar w:fldCharType="end"/>
      </w:r>
      <w:r>
        <w:t xml:space="preserve">. Event volumes were calculated as the area under the hydrograph, time to peak was calculated as the time between the start of the event and the maximum flow rate for the event, runoff ratio (RR) was calculated as the ratio of total event runoff depth to the total rainfall depth, and hydrograph response time was calculated as the time difference between the start of rainfall and the initial hydrograph rise </w:t>
      </w:r>
      <w:r>
        <w:fldChar w:fldCharType="begin"/>
      </w:r>
      <w:r w:rsidR="00BA607E">
        <w:instrText xml:space="preserve"> ADDIN ZOTERO_ITEM CSL_CITATION {"citationID":"age9a0v7vh","properties":{"formattedCitation":"[21]","plainCitation":"[21]","noteIndex":0},"citationItems":[{"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BA607E" w:rsidRPr="00BA607E">
        <w:t>[21]</w:t>
      </w:r>
      <w:r>
        <w:fldChar w:fldCharType="end"/>
      </w:r>
      <w:r>
        <w:t xml:space="preserve">. Event total rainfall was determined as the rainfall in the 24 hours leading up to the event start time plus rainfall during the event. </w:t>
      </w:r>
    </w:p>
    <w:p w14:paraId="44EE6D72" w14:textId="4C84DFC1" w:rsidR="00EF6507" w:rsidRDefault="00EF6507" w:rsidP="00EF6507">
      <w:pPr>
        <w:pStyle w:val="MDPI31text"/>
      </w:pPr>
      <w:proofErr w:type="spellStart"/>
      <w:r>
        <w:t>Chemographs</w:t>
      </w:r>
      <w:proofErr w:type="spellEnd"/>
      <w:r>
        <w:t xml:space="preserve"> were constructed by linearly interpolating between sample bottle concentrations to achieve a </w:t>
      </w:r>
      <w:r w:rsidR="008755AB">
        <w:t xml:space="preserve">continuous </w:t>
      </w:r>
      <w:r>
        <w:t>concentration dataset for each event at the resolution of the flow data (</w:t>
      </w:r>
      <w:proofErr w:type="gramStart"/>
      <w:r>
        <w:t>i.e.</w:t>
      </w:r>
      <w:proofErr w:type="gramEnd"/>
      <w:r>
        <w:t xml:space="preserve"> 5 minutes). Starting and ending concentrations were assumed to be entirely SRP and set to the average concentrations in baseflow samples at each site during the study period. </w:t>
      </w:r>
      <w:proofErr w:type="spellStart"/>
      <w:r>
        <w:t>Loadographs</w:t>
      </w:r>
      <w:proofErr w:type="spellEnd"/>
      <w:r>
        <w:t xml:space="preserve"> were constructed by multiplying the continuous flow (</w:t>
      </w:r>
      <w:proofErr w:type="gramStart"/>
      <w:r>
        <w:t>i.e.</w:t>
      </w:r>
      <w:proofErr w:type="gramEnd"/>
      <w:r>
        <w:t xml:space="preserve"> hydrograph) and nutrient concentration (i.e. </w:t>
      </w:r>
      <w:proofErr w:type="spellStart"/>
      <w:r>
        <w:t>chemograph</w:t>
      </w:r>
      <w:proofErr w:type="spellEnd"/>
      <w:r>
        <w:t xml:space="preserve">) datasets. Event loads of TP, SRP, and PP (TP-SRP) were determined by integrating the </w:t>
      </w:r>
      <w:proofErr w:type="spellStart"/>
      <w:r>
        <w:t>loadographs</w:t>
      </w:r>
      <w:proofErr w:type="spellEnd"/>
      <w:r>
        <w:t xml:space="preserve">, and event flow weighted mean concentrations (FWMC) were back-calculated by dividing the mass exports by the total event volume. At AHS, for six relatively small to moderately sized events, insufficient samples were obtained to calculate P export as described above. For these, an average P concentration for the event was assumed based on the samples available and on concentrations in other events temporally nearby. Also at AHS, for three large events, equipment failure resulted in both incomplete hydrographs and incomplete TP samples. For these, export was estimated from either another nearby monitored tile or from previous storms of similar rainfall intensity. At DC, </w:t>
      </w:r>
      <w:proofErr w:type="spellStart"/>
      <w:r>
        <w:t>loadographs</w:t>
      </w:r>
      <w:proofErr w:type="spellEnd"/>
      <w:r>
        <w:t xml:space="preserve"> were constructed for events that fell between 5/12/2020 and 7/21/2021, while compositing sampling was used outside of this period </w:t>
      </w:r>
      <w:r>
        <w:fldChar w:fldCharType="begin"/>
      </w:r>
      <w:r w:rsidR="006E6F01">
        <w:instrText xml:space="preserve"> ADDIN ZOTERO_ITEM CSL_CITATION {"citationID":"a1mf0mrp8r0","properties":{"formattedCitation":"[43]","plainCitation":"[43]","noteIndex":0},"citationItems":[{"id":179,"uris":["http://zotero.org/users/7517824/items/MLLCUNLT"],"uri":["http://zotero.org/users/7517824/items/MLLCUNLT"],"itemData":{"id":179,"type":"article-journal","abstract":"Soil aeration is increasingly being used on haylands in the northeastern United States as a water quality best management practice to decrease runoff volumes and flow rates, and the associated export of the nutrients nitrogen (N) and phosphorus (P). However, there is a lack of data on the effects of soil aeration on field-scale hydrologic and nutrient fluxes in cold-climate regions.The objective of this study was to evaluate the effects of soil aeration prior to dairy manure application on edge-of-field hydrology, water quality, and P fluxes in haylands in Vermont, United States, during both precipitation and snowmelt-induced runoff events. Edge-of-field water quality monitoring techniques were used to continuously measure the losses of surface runoff and the associated export of sediment and nutrients year-round from 2012 to 2018. Additionally, passive-capillary lysimeter systems were used to measure the subsurface losses of P. Aeration reduced total suspended solids, total P, total N, and total dissolved N mean runoff-event concentrations by 22%, 32%, 25%, and 34%, respectively. Event mean surface runoff volume increased by 16% due to aeration, resulting in no significant reductions in nutrient load exports during nonwinter runoff events. However, total P and total dissolved P loads were significantly reduced during large winter thaw events, often occurring months after aeration took place. Potential increases in surface and subsurface hydrologic flows that accompany nutrient export reductions should be considered before implementation of soil aeration on haylands with high runoff producing soils in cold climate regions.","container-title":"Journal of Soil and Water Conservation","DOI":"10.2489/jswc.2021.00158","ISSN":"0022-4561, 1941-3300","issue":"1","journalAbbreviation":"Journal of Soil and Water Conservation","language":"en","page":"1-13","source":"DOI.org (Crossref)","title":"The effects of soil aeration prior to dairy manure application on edge-of-field hydrology and nutrient fluxes in cold climate hayland agroecosystems","volume":"76","author":[{"family":"Twombly","given":"C.R."},{"family":"Faulkner","given":"J.W."},{"family":"Hurley","given":"S.E."}],"issued":{"date-parts":[["2021"]]}}}],"schema":"https://github.com/citation-style-language/schema/raw/master/csl-citation.json"} </w:instrText>
      </w:r>
      <w:r>
        <w:fldChar w:fldCharType="separate"/>
      </w:r>
      <w:r w:rsidR="006E6F01" w:rsidRPr="006E6F01">
        <w:t>[43]</w:t>
      </w:r>
      <w:r>
        <w:fldChar w:fldCharType="end"/>
      </w:r>
      <w:r>
        <w:t xml:space="preserve">. At the DC site, P export during missed events was estimated using regression relationships with nearby tiles. </w:t>
      </w:r>
      <w:r w:rsidR="00770B84">
        <w:t xml:space="preserve">Baseflow loading was simplified because </w:t>
      </w:r>
      <w:r>
        <w:t xml:space="preserve">sampling was </w:t>
      </w:r>
      <w:r w:rsidR="00770B84">
        <w:t xml:space="preserve">intermittent, and P concentrations were generally very low. Thus, daily </w:t>
      </w:r>
      <w:r>
        <w:t>baseflow</w:t>
      </w:r>
      <w:r w:rsidR="00770B84">
        <w:t xml:space="preserve"> P loading</w:t>
      </w:r>
      <w:r>
        <w:t xml:space="preserve"> was set to a constant site-specific value, </w:t>
      </w:r>
      <w:r w:rsidR="00F8686B">
        <w:t>where</w:t>
      </w:r>
      <w:r>
        <w:t xml:space="preserve"> it was assumed this loading rate occurred every day there was </w:t>
      </w:r>
      <w:r w:rsidR="00704FF5">
        <w:t>TD</w:t>
      </w:r>
      <w:r>
        <w:t xml:space="preserve"> flow but no event hydrograph.</w:t>
      </w:r>
      <w:bookmarkStart w:id="11" w:name="_xuc2ohwyy7wk" w:colFirst="0" w:colLast="0"/>
      <w:bookmarkEnd w:id="11"/>
    </w:p>
    <w:p w14:paraId="3151E162" w14:textId="1878ECB7" w:rsidR="00EF6507" w:rsidRDefault="00EF6507" w:rsidP="0069697F">
      <w:pPr>
        <w:pStyle w:val="MDPI23heading3"/>
      </w:pPr>
      <w:r>
        <w:t xml:space="preserve">2.4.1 Four </w:t>
      </w:r>
      <w:r w:rsidR="00991AB6">
        <w:t>Component</w:t>
      </w:r>
      <w:r>
        <w:t xml:space="preserve"> Hydrograph Separation</w:t>
      </w:r>
    </w:p>
    <w:p w14:paraId="231FC9C0" w14:textId="49F8DCBE" w:rsidR="00EF6507" w:rsidRDefault="00611969" w:rsidP="00EF6507">
      <w:pPr>
        <w:pStyle w:val="MDPI31text"/>
      </w:pPr>
      <w:r>
        <w:t>T</w:t>
      </w:r>
      <w:r w:rsidR="00EF6507">
        <w:t xml:space="preserve">his study closely follows the methods used in Nazari et al. </w:t>
      </w:r>
      <w:r w:rsidR="00EF6507">
        <w:fldChar w:fldCharType="begin"/>
      </w:r>
      <w:r w:rsidR="00BA607E">
        <w:instrText xml:space="preserve"> ADDIN ZOTERO_ITEM CSL_CITATION {"citationID":"al5boutdam","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BA607E" w:rsidRPr="00BA607E">
        <w:t>[16]</w:t>
      </w:r>
      <w:r w:rsidR="00EF6507">
        <w:fldChar w:fldCharType="end"/>
      </w:r>
      <w:r w:rsidR="00EF6507">
        <w:t xml:space="preserve"> to combine the two hydrograph separations</w:t>
      </w:r>
      <w:r w:rsidR="008755AB">
        <w:t xml:space="preserve">, </w:t>
      </w:r>
      <w:r>
        <w:t>end member mixing analysis (</w:t>
      </w:r>
      <w:r w:rsidR="008755AB">
        <w:t>EMMA</w:t>
      </w:r>
      <w:r>
        <w:t xml:space="preserve">) </w:t>
      </w:r>
      <w:r w:rsidR="008755AB">
        <w:t>and</w:t>
      </w:r>
      <w:r>
        <w:t xml:space="preserve"> hydrograph recession analysis (</w:t>
      </w:r>
      <w:r w:rsidR="008755AB">
        <w:t>HRA</w:t>
      </w:r>
      <w:r>
        <w:t>)</w:t>
      </w:r>
      <w:r w:rsidR="008755AB">
        <w:t>,</w:t>
      </w:r>
      <w:r w:rsidR="00EF6507">
        <w:t xml:space="preserve"> into one </w:t>
      </w:r>
      <w:r>
        <w:t xml:space="preserve">four-component </w:t>
      </w:r>
      <w:r w:rsidR="00EF6507">
        <w:t xml:space="preserve">model. The methods are presented in detail in that study, and modifications to them are described here. First, their approach uses 30-minute data while here we used 5-minute data, which maximized the resolution of the flow data due to significantly shorter recessions observed in this study. Our results suggested that daily aggregated data of flow and P concentrations would result in under-estimating P loading due to flashy </w:t>
      </w:r>
      <w:r w:rsidR="00704FF5">
        <w:t>TD</w:t>
      </w:r>
      <w:r w:rsidR="00EF6507">
        <w:t xml:space="preserve"> hydrographs. We also found that there was high multicollinearity between flow components in the four-component hydrograph separation model. Thus, we chose not to pursue the multiple linear regression analysis. We performed the master recession curve (MRC) analysis in RC 4.0 using the matching strip method </w:t>
      </w:r>
      <w:r w:rsidR="00EF6507">
        <w:fldChar w:fldCharType="begin"/>
      </w:r>
      <w:r w:rsidR="006E6F01">
        <w:instrText xml:space="preserve"> ADDIN ZOTERO_ITEM CSL_CITATION {"citationID":"XKQ4tG0S","properties":{"formattedCitation":"[44]","plainCitation":"[44]","noteIndex":0},"citationItems":[{"id":26,"uris":["http://zotero.org/users/7517824/items/T9E2I2QS"],"uri":["http://zotero.org/users/7517824/items/T9E2I2QS"],"itemData":{"id":26,"type":"book","collection-title":"RC 4.0","medium":"Windows","title":"HydroOffice","URL":"http://hydrooffice.org/Files/UM%20RC.pdf","author":[{"family":"Gregor","given":"Miloš"},{"family":"Malík","given":"Peter"}]}}],"schema":"https://github.com/citation-style-language/schema/raw/master/csl-citation.json"} </w:instrText>
      </w:r>
      <w:r w:rsidR="00EF6507">
        <w:fldChar w:fldCharType="separate"/>
      </w:r>
      <w:r w:rsidR="006E6F01" w:rsidRPr="006E6F01">
        <w:t>[44]</w:t>
      </w:r>
      <w:r w:rsidR="00EF6507">
        <w:fldChar w:fldCharType="end"/>
      </w:r>
      <w:r w:rsidR="00EF6507">
        <w:t xml:space="preserve">. Results from the MRC analysis showed that QF:SF recession constant ratios were greater than 3, thus suggesting that reservoir distinctions were valid (Table </w:t>
      </w:r>
      <w:r w:rsidR="00211D5D">
        <w:t>S</w:t>
      </w:r>
      <w:r w:rsidR="00EF6507">
        <w:t xml:space="preserve">3) </w:t>
      </w:r>
      <w:r w:rsidR="00EF6507">
        <w:fldChar w:fldCharType="begin"/>
      </w:r>
      <w:r w:rsidR="00BA607E">
        <w:instrText xml:space="preserve"> ADDIN ZOTERO_ITEM CSL_CITATION {"citationID":"2GX6NA03","properties":{"formattedCitation":"[13], [16]","plainCitation":"[13], [16]","noteIndex":0},"citationItems":[{"id":2,"uris":["http://zotero.org/users/7517824/items/A4B7TB3H"],"uri":["http://zotero.org/users/7517824/items/A4B7TB3H"],"itemData":{"id":2,"type":"article-journal","abstract":"Recent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BA607E" w:rsidRPr="00BA607E">
        <w:t>[13], [16]</w:t>
      </w:r>
      <w:r w:rsidR="00EF6507">
        <w:fldChar w:fldCharType="end"/>
      </w:r>
      <w:r w:rsidR="00EF6507">
        <w:t xml:space="preserve">. Concerning the individual event hydrograph separations, intermediate reservoirs </w:t>
      </w:r>
      <w:r w:rsidR="00EF6507">
        <w:fldChar w:fldCharType="begin"/>
      </w:r>
      <w:r w:rsidR="006E6F01">
        <w:instrText xml:space="preserve"> ADDIN ZOTERO_ITEM CSL_CITATION {"citationID":"LqArgMW5","properties":{"formattedCitation":"[45], [46]","plainCitation":"[45], [46]","noteIndex":0},"citationItems":[{"id":86,"uris":["http://zotero.org/users/7517824/items/CZUC738N"],"uri":["http://zotero.org/users/7517824/items/CZUC738N"],"itemData":{"id":86,"type":"article-journal","container-title":"Environmental Earth Sciences","DOI":"10.1007/s12665-018-8018-x","ISSN":"1866-6280, 1866-6299","issue":"1","journalAbbreviation":"Environ Earth Sci","language":"en","page":"36","source":"DOI.org (Crossref)","title":"Inland impacts of atmospheric river and tropical cyclone extremes on nitrate transport and stable isotope measurements","volume":"78","author":[{"family":"Husic","given":"A."},{"family":"Fox","given":"J."},{"family":"Adams","given":"E."},{"family":"Backus","given":"J."},{"family":"Pollock","given":"E."},{"family":"Ford","given":"W."},{"family":"Agouridis","given":"C."}],"issued":{"date-parts":[["2019",1]]}}},{"id":87,"uris":["http://zotero.org/users/7517824/items/4L9FX8WI"],"uri":["http://zotero.org/users/7517824/items/4L9FX8WI"],"itemData":{"id":87,"type":"article-journal","container-title":"Journal of Hydrology","DOI":"10.1016/j.jhydrol.2007.11.014","ISSN":"00221694","issue":"3-4","journalAbbreviation":"Journal of Hydrology","language":"en","page":"291-301","source":"DOI.org (Crossref)","title":"Tile drainage as karst: Conduit flow and diffuse flow in a tile-drained watershed","title-short":"Tile drainage as karst","volume":"349","author":[{"family":"Schilling","given":"Keith E."},{"family":"Helmers","given":"Matthew"}],"issued":{"date-parts":[["2008",2]]}}}],"schema":"https://github.com/citation-style-language/schema/raw/master/csl-citation.json"} </w:instrText>
      </w:r>
      <w:r w:rsidR="00EF6507">
        <w:fldChar w:fldCharType="separate"/>
      </w:r>
      <w:r w:rsidR="006E6F01" w:rsidRPr="006E6F01">
        <w:t>[45], [46]</w:t>
      </w:r>
      <w:r w:rsidR="00EF6507">
        <w:fldChar w:fldCharType="end"/>
      </w:r>
      <w:r w:rsidR="00EF6507">
        <w:t xml:space="preserve"> of </w:t>
      </w:r>
      <w:r w:rsidR="00704FF5">
        <w:t>TD</w:t>
      </w:r>
      <w:r w:rsidR="00EF6507">
        <w:t xml:space="preserve"> hydrograph recessions in log-normal space were frequently observed, making it difficult to isolate a single inflection point to represent the peak of SF </w:t>
      </w:r>
      <w:r w:rsidR="00EF6507">
        <w:fldChar w:fldCharType="begin"/>
      </w:r>
      <w:r w:rsidR="00BA607E">
        <w:instrText xml:space="preserve"> ADDIN ZOTERO_ITEM CSL_CITATION {"citationID":"a2d6l2ahao0","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EF6507">
        <w:fldChar w:fldCharType="separate"/>
      </w:r>
      <w:r w:rsidR="00BA607E" w:rsidRPr="00BA607E">
        <w:t>[16]</w:t>
      </w:r>
      <w:r w:rsidR="00EF6507">
        <w:fldChar w:fldCharType="end"/>
      </w:r>
      <w:r w:rsidR="00EF6507">
        <w:t>. Thus, to separate QF and SF for each event, the recession constant of the shallowest of the observed linear reservoirs was used as the slope of the linear increase in slow flow from the start of the event. The intersection of this straight line with the recession of the actual hydrograph represented the end of QF and the subsequent hydrograph was set to SF.</w:t>
      </w:r>
    </w:p>
    <w:p w14:paraId="6E8A655C" w14:textId="720CD56C" w:rsidR="00EF6507" w:rsidRDefault="00EF6507" w:rsidP="00EF6507">
      <w:pPr>
        <w:pStyle w:val="MDPI31text"/>
      </w:pPr>
      <w:r>
        <w:lastRenderedPageBreak/>
        <w:t xml:space="preserve">An additional modification from the Nazari et al. </w:t>
      </w:r>
      <w:r>
        <w:fldChar w:fldCharType="begin"/>
      </w:r>
      <w:r w:rsidR="00BA607E">
        <w:instrText xml:space="preserve"> ADDIN ZOTERO_ITEM CSL_CITATION {"citationID":"a18tk6rqfa8","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t xml:space="preserve"> methods w</w:t>
      </w:r>
      <w:r w:rsidR="002B0716">
        <w:t>as</w:t>
      </w:r>
      <w:r>
        <w:t xml:space="preserve"> that continuous EC data w</w:t>
      </w:r>
      <w:r w:rsidR="00C51EE2">
        <w:t>ere</w:t>
      </w:r>
      <w:r>
        <w:t xml:space="preserve"> not available in this study because EC was measured in discrete samples (i.e., individual event and baseflow bottles) </w:t>
      </w:r>
      <w:r>
        <w:fldChar w:fldCharType="begin"/>
      </w:r>
      <w:r w:rsidR="006E6F01">
        <w:instrText xml:space="preserve"> ADDIN ZOTERO_ITEM CSL_CITATION {"citationID":"adenhl00um","properties":{"formattedCitation":"[47]","plainCitation":"[47]","noteIndex":0},"citationItems":[{"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006E6F01" w:rsidRPr="006E6F01">
        <w:t>[47]</w:t>
      </w:r>
      <w:r>
        <w:fldChar w:fldCharType="end"/>
      </w:r>
      <w:r>
        <w:t xml:space="preserve">. Thus, only the events where baseflow EC was available prior to the event were used in the source contribution analysis and </w:t>
      </w:r>
      <w:r w:rsidR="00A00D47">
        <w:t xml:space="preserve">subsequently the </w:t>
      </w:r>
      <w:r w:rsidR="00115F72">
        <w:t>four-component</w:t>
      </w:r>
      <w:r>
        <w:t xml:space="preserve"> hydrograph separation. This was determined since rapid dilution of EC was observed between baseflow samples and the event’s first discrete sample, even if event sampling occurred prior to </w:t>
      </w:r>
      <w:r w:rsidR="00704FF5">
        <w:t>TD</w:t>
      </w:r>
      <w:r>
        <w:t xml:space="preserve"> flow reaching 1.0 </w:t>
      </w:r>
      <w:r w:rsidR="00C51EE2">
        <w:t>L/s</w:t>
      </w:r>
      <w:r>
        <w:t xml:space="preserve">. To perform the EMMA with the discrete EC values, EC was linearly interpolated between sample values, and the value for baseflow EC prior to the event was used as starting and ending values for </w:t>
      </w:r>
      <w:proofErr w:type="gramStart"/>
      <w:r>
        <w:t xml:space="preserve">the </w:t>
      </w:r>
      <w:r w:rsidR="00704FF5">
        <w:t xml:space="preserve"> matrix</w:t>
      </w:r>
      <w:proofErr w:type="gramEnd"/>
      <w:r>
        <w:t xml:space="preserve"> signature (i.e. new water = 0 at the start and end of event). In addition, rainwater EC was consistently several orders of magnitude less than surface runoff and surface runoff was not available for most events. Thus, the minimum value of surface runoff EC was used across all events as the signature for new water. This assumption represents the minimum amount of mixing of surface runoff with the layer of interaction </w:t>
      </w:r>
      <w:r>
        <w:fldChar w:fldCharType="begin"/>
      </w:r>
      <w:r w:rsidR="006E6F01">
        <w:instrText xml:space="preserve"> ADDIN ZOTERO_ITEM CSL_CITATION {"citationID":"a2necs2qrul","properties":{"formattedCitation":"[48]","plainCitation":"[48]","noteIndex":0},"citationItems":[{"id":158,"uris":["http://zotero.org/users/7517824/items/5LGIMMGG"],"uri":["http://zotero.org/users/7517824/items/5LGIMMGG"],"itemData":{"id":158,"type":"article-journal","container-title":"Soil Science Society of America Journal","DOI":"10.2136/sssaj1985.03615995004900040044x","ISSN":"03615995","issue":"4","journalAbbreviation":"Soil Science Society of America Journal","language":"en","page":"1010-1015","source":"DOI.org (Crossref)","title":"Depth of Surface Soil-runoff Interaction as Affected by Rainfall, Soil Slope, and Management","volume":"49","author":[{"family":"Sharpley","given":"A. N."}],"issued":{"date-parts":[["1985",7]]}}}],"schema":"https://github.com/citation-style-language/schema/raw/master/csl-citation.json"} </w:instrText>
      </w:r>
      <w:r>
        <w:fldChar w:fldCharType="separate"/>
      </w:r>
      <w:r w:rsidR="006E6F01" w:rsidRPr="006E6F01">
        <w:t>[48]</w:t>
      </w:r>
      <w:r>
        <w:fldChar w:fldCharType="end"/>
      </w:r>
      <w:r>
        <w:t xml:space="preserve">, and is the most accurate signature of the new water end member available in this study. </w:t>
      </w:r>
    </w:p>
    <w:p w14:paraId="314D0C7C" w14:textId="77777777" w:rsidR="00EF6507" w:rsidRDefault="00EF6507" w:rsidP="0069697F">
      <w:pPr>
        <w:pStyle w:val="MDPI23heading3"/>
      </w:pPr>
      <w:r w:rsidRPr="00EF6507">
        <w:t>2.4.2 Rainfall Pulse Analysis</w:t>
      </w:r>
    </w:p>
    <w:p w14:paraId="17ACFE03" w14:textId="2CE9B4A8" w:rsidR="006E028C" w:rsidRDefault="00704FF5" w:rsidP="006E028C">
      <w:pPr>
        <w:pStyle w:val="MDPI31text"/>
      </w:pPr>
      <w:r>
        <w:t>TD</w:t>
      </w:r>
      <w:r w:rsidR="006E028C">
        <w:t xml:space="preserve"> readily and rapidly responded to </w:t>
      </w:r>
      <w:proofErr w:type="gramStart"/>
      <w:r w:rsidR="006E028C">
        <w:t>rainfall,</w:t>
      </w:r>
      <w:proofErr w:type="gramEnd"/>
      <w:r w:rsidR="006E028C">
        <w:t xml:space="preserve"> thus, rainfall pulses were analyzed to better understand how pulse intensity affects </w:t>
      </w:r>
      <w:r>
        <w:t>TD</w:t>
      </w:r>
      <w:r w:rsidR="006E028C">
        <w:t xml:space="preserve"> discharge metrics associated with the timing of a rainfall pulse. Pulse data were determined from the temporal rainfall data from the tipping bucket rain gauge. The tipping bucket rain gauge records the duration of time between rainfall increments of 0.254 mm (0.01 in). The tipping bucket rain gauge data was aggregated on an hourly basis by clock hour to obtain rainfall pulses. Consecutive 30-minute pulses greater than zero were lumped together into a single pulse, and pulse metrics of total volume, maximum intensity, and duration were calculated. The maximum pulse intensity of the pulse group was set equal to the highest 30-minute intensity contained within the group. The maximum intensity was compared to the quartiles of the period of record of the 30-minute pulse data to assign levels to pulse group (herein ‘pulse’) intensities. Pulse</w:t>
      </w:r>
      <w:r w:rsidR="002B0716">
        <w:t>s</w:t>
      </w:r>
      <w:r w:rsidR="006E028C">
        <w:t xml:space="preserve"> that fell below Q4 were assigned to</w:t>
      </w:r>
      <w:r w:rsidR="006E028C">
        <w:rPr>
          <w:highlight w:val="white"/>
        </w:rPr>
        <w:t xml:space="preserve"> 'Low' and pulses above Q4 were set to ‘High’. </w:t>
      </w:r>
      <w:r w:rsidR="006E028C">
        <w:t>The response variable window for a p</w:t>
      </w:r>
      <w:r w:rsidR="003E3380">
        <w:t>ulse</w:t>
      </w:r>
      <w:r w:rsidR="006E028C">
        <w:t xml:space="preserve"> was the hour following the start of a pulse</w:t>
      </w:r>
      <w:r w:rsidR="003E3380">
        <w:t xml:space="preserve"> to</w:t>
      </w:r>
      <w:r w:rsidR="006E028C">
        <w:t xml:space="preserve"> hour following the end of a pulse. The mean of the three P species </w:t>
      </w:r>
      <w:proofErr w:type="spellStart"/>
      <w:r w:rsidR="006E028C">
        <w:t>loadographs</w:t>
      </w:r>
      <w:proofErr w:type="spellEnd"/>
      <w:r w:rsidR="006E028C">
        <w:t xml:space="preserve">, along with the maximum of the hydrograph, in the response variable window were calculated as the response variables associated with the pulse. </w:t>
      </w:r>
    </w:p>
    <w:p w14:paraId="629989F0" w14:textId="0C9CA47D" w:rsidR="006E028C" w:rsidRDefault="006E028C" w:rsidP="006E028C">
      <w:pPr>
        <w:pStyle w:val="MDPI31text"/>
      </w:pPr>
      <w:r>
        <w:rPr>
          <w:highlight w:val="white"/>
        </w:rPr>
        <w:t xml:space="preserve">A two-sample t-test was used to compare means from the two groups of pulse intensities. This analysis was essentially an experiment where rainfall pulses are treatments, and the response variables are </w:t>
      </w:r>
      <w:r w:rsidR="00704FF5">
        <w:rPr>
          <w:highlight w:val="white"/>
        </w:rPr>
        <w:t>TD</w:t>
      </w:r>
      <w:r>
        <w:rPr>
          <w:highlight w:val="white"/>
        </w:rPr>
        <w:t xml:space="preserve"> mean P loading rates and maximum flow rate in the time window </w:t>
      </w:r>
      <w:r w:rsidR="003E3380">
        <w:rPr>
          <w:highlight w:val="white"/>
        </w:rPr>
        <w:t>associated with the</w:t>
      </w:r>
      <w:r>
        <w:rPr>
          <w:highlight w:val="white"/>
        </w:rPr>
        <w:t xml:space="preserve"> rainfall pulse. </w:t>
      </w:r>
      <w:r>
        <w:t xml:space="preserve">For the assumption of independence to be met between replicates, we must assume that the P pool is inexhaustible, thus there is an equal chance for the effect of pulse intensity to generate a given </w:t>
      </w:r>
      <w:r w:rsidR="00704FF5">
        <w:t>TD</w:t>
      </w:r>
      <w:r>
        <w:t xml:space="preserve"> P </w:t>
      </w:r>
      <w:r w:rsidR="003E3380">
        <w:t>loading rate</w:t>
      </w:r>
      <w:r>
        <w:t xml:space="preserve"> regardless of how much was exported previously. This was not the case for events close to </w:t>
      </w:r>
      <w:r w:rsidR="003E3380">
        <w:t>MI</w:t>
      </w:r>
      <w:r>
        <w:t xml:space="preserve"> since data suggested old water contained high soluble P prior to events, suggesting source limitation post </w:t>
      </w:r>
      <w:r w:rsidR="003E3380">
        <w:t>MI</w:t>
      </w:r>
      <w:r>
        <w:t xml:space="preserve">. </w:t>
      </w:r>
      <w:proofErr w:type="spellStart"/>
      <w:r>
        <w:t>Osterholz</w:t>
      </w:r>
      <w:proofErr w:type="spellEnd"/>
      <w:r>
        <w:t xml:space="preserve"> et al. </w:t>
      </w:r>
      <w:r>
        <w:fldChar w:fldCharType="begin"/>
      </w:r>
      <w:r w:rsidR="006E6F01">
        <w:instrText xml:space="preserve"> ADDIN ZOTERO_ITEM CSL_CITATION {"citationID":"a1l1iimbqh","properties":{"formattedCitation":"[36]","plainCitation":"[36]","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006E6F01" w:rsidRPr="006E6F01">
        <w:t>[36]</w:t>
      </w:r>
      <w:r>
        <w:fldChar w:fldCharType="end"/>
      </w:r>
      <w:r>
        <w:t xml:space="preserve"> suggested removing observations six months post P application to isolate the effects of legacy P on </w:t>
      </w:r>
      <w:r w:rsidR="00025102">
        <w:t xml:space="preserve">TD </w:t>
      </w:r>
      <w:r>
        <w:t>concentrations. However</w:t>
      </w:r>
      <w:r w:rsidR="003E3380">
        <w:t>,</w:t>
      </w:r>
      <w:r>
        <w:t xml:space="preserve"> because of the drought and frequent P applications, very few events and rainfall pulses met this assumption</w:t>
      </w:r>
      <w:r w:rsidR="003E3380">
        <w:t xml:space="preserve"> in this study</w:t>
      </w:r>
      <w:r>
        <w:t xml:space="preserve">. As a </w:t>
      </w:r>
      <w:r w:rsidR="003E3380">
        <w:t>result</w:t>
      </w:r>
      <w:r>
        <w:t xml:space="preserve">, we removed pulses that occurred within 100 days of </w:t>
      </w:r>
      <w:bookmarkStart w:id="12" w:name="_bql9ximafzmw" w:colFirst="0" w:colLast="0"/>
      <w:bookmarkEnd w:id="12"/>
      <w:r w:rsidR="00001956">
        <w:t>MI</w:t>
      </w:r>
      <w:r>
        <w:t xml:space="preserve"> to minimize the effect of source limitation P transport. </w:t>
      </w:r>
    </w:p>
    <w:p w14:paraId="13032AA5" w14:textId="71E3B9C2" w:rsidR="00EF6507" w:rsidRPr="0069697F" w:rsidRDefault="0069697F" w:rsidP="0069697F">
      <w:pPr>
        <w:pStyle w:val="MDPI23heading3"/>
      </w:pPr>
      <w:r>
        <w:t>2.4.3 Statistical Analysis</w:t>
      </w:r>
    </w:p>
    <w:p w14:paraId="2A56058B" w14:textId="1FEB109C" w:rsidR="0069697F" w:rsidRPr="00214576" w:rsidRDefault="0069697F" w:rsidP="0069697F">
      <w:pPr>
        <w:pStyle w:val="MDPI31text"/>
        <w:rPr>
          <w:b/>
          <w:szCs w:val="32"/>
        </w:rPr>
      </w:pPr>
      <w:r>
        <w:t xml:space="preserve">The Kendall’s rank correlation coefficient was used to determine the relationship between event rainfall and </w:t>
      </w:r>
      <w:r w:rsidR="00704FF5">
        <w:t>TD</w:t>
      </w:r>
      <w:r>
        <w:t xml:space="preserve"> discharge metrics and time series, namely day of hydrologic year, number of days since </w:t>
      </w:r>
      <w:r w:rsidR="00035C40">
        <w:t>MI</w:t>
      </w:r>
      <w:r>
        <w:t xml:space="preserve">, and number of days since P application, which included </w:t>
      </w:r>
      <w:r w:rsidR="00035C40">
        <w:t>MI</w:t>
      </w:r>
      <w:r>
        <w:t xml:space="preserve">, cover crop termination, and fertilizer application during planting (Table 1) </w:t>
      </w:r>
      <w:r>
        <w:fldChar w:fldCharType="begin"/>
      </w:r>
      <w:r w:rsidR="006E6F01">
        <w:instrText xml:space="preserve"> ADDIN ZOTERO_ITEM CSL_CITATION {"citationID":"a2h0tnvjtr2","properties":{"formattedCitation":"[35], [36]","plainCitation":"[35], [36]","noteIndex":0},"citationItems":[{"id":130,"uris":["http://zotero.org/users/7517824/items/S9BVT49K"],"uri":["http://zotero.org/users/7517824/items/S9BVT49K"],"itemData":{"id":130,"type":"article-journal","container-title":"Science of The Total Environment","DOI":"10.1016/j.scitotenv.2020.142047","ISSN":"00489697","journalAbbreviation":"Science of The Total Environment","language":"en","page":"142047","source":"DOI.org (Crossref)","title":"Controls on subsurface nitrate and dissolved reactive phosphorus losses from agricultural fields during precipitation-driven events","volume":"754","author":[{"family":"Hanrahan","given":"Brittany R."},{"family":"King","given":"Kevin W."},{"family":"Williams","given":"Mark R."}],"issued":{"date-parts":[["2021",2]]}}},{"id":3,"uris":["http://zotero.org/users/7517824/items/XJA2IUPP"],"uri":["http://zotero.org/users/7517824/items/XJA2IUPP"],"itemData":{"id":3,"type":"article-journal","abstract":"Legacy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fldChar w:fldCharType="separate"/>
      </w:r>
      <w:r w:rsidR="006E6F01" w:rsidRPr="006E6F01">
        <w:t>[35], [36]</w:t>
      </w:r>
      <w:r>
        <w:fldChar w:fldCharType="end"/>
      </w:r>
      <w:r>
        <w:t xml:space="preserve">. Pearson correlations were used to correlate </w:t>
      </w:r>
      <w:r w:rsidR="00704FF5">
        <w:t>TD</w:t>
      </w:r>
      <w:r>
        <w:t xml:space="preserve"> discharge and rainfall metrics. Event rainfall metrics included total rainfall, which was determined as the rainfall in the 24 hours leading up to the event plus the rain fall during the hydrograph, max hourly rainfall </w:t>
      </w:r>
      <w:r>
        <w:lastRenderedPageBreak/>
        <w:t xml:space="preserve">intensity, and 24-hour and 7-day and 30-day rainfall totals. Event </w:t>
      </w:r>
      <w:r w:rsidR="00704FF5">
        <w:t>TD</w:t>
      </w:r>
      <w:r>
        <w:t xml:space="preserve"> discharge metrics included P species loads and FWMC, total water discharge, peak flow rate, response time, time to peak, and RR. The Kruskal-Wallis (KW) nonparametric test was used to evaluate significant differences when data was not normally distributed. Factor groups with significant KW p-values were compared using the Dunn test post-hoc analysis to determine significant differences between individual levels </w:t>
      </w:r>
      <w:r>
        <w:fldChar w:fldCharType="begin"/>
      </w:r>
      <w:r w:rsidR="006E6F01">
        <w:instrText xml:space="preserve"> ADDIN ZOTERO_ITEM CSL_CITATION {"citationID":"IsTv1D5d","properties":{"formattedCitation":"[49]","plainCitation":"[49]","noteIndex":0},"citationItems":[{"id":35,"uris":["http://zotero.org/users/7517824/items/AL83JW5E"],"uri":["http://zotero.org/users/7517824/items/AL83JW5E"],"itemData":{"id":35,"type":"article","title":"An R Companion for the Handbook of Biological Statistics version 1.3.3","URL":"rcompanion.org/documents/RCompanionBioStatistics.pdf","author":[{"family":"Mangiafico","given":"S.S."}],"issued":{"date-parts":[["2015"]]}}}],"schema":"https://github.com/citation-style-language/schema/raw/master/csl-citation.json"} </w:instrText>
      </w:r>
      <w:r>
        <w:fldChar w:fldCharType="separate"/>
      </w:r>
      <w:r w:rsidR="006E6F01" w:rsidRPr="006E6F01">
        <w:t>[49]</w:t>
      </w:r>
      <w:r>
        <w:fldChar w:fldCharType="end"/>
      </w:r>
      <w:r>
        <w:t xml:space="preserve">. Analysis was performed using R software </w:t>
      </w:r>
      <w:r>
        <w:fldChar w:fldCharType="begin"/>
      </w:r>
      <w:r w:rsidR="006E6F01">
        <w:instrText xml:space="preserve"> ADDIN ZOTERO_ITEM CSL_CITATION {"citationID":"a5omic8voe","properties":{"formattedCitation":"[50]","plainCitation":"[50]","noteIndex":0},"citationItems":[{"id":10,"uris":["http://zotero.org/users/7517824/items/IHBKMXHN"],"uri":["http://zotero.org/users/7517824/items/IHBKMXHN"],"itemData":{"id":10,"type":"book","event-place":"Vienna, Austria","medium":"R Foundation for Statistical Computing","publisher-place":"Vienna, Austria","title":"R: A language and environment for statistical computing","URL":"https://www.R-project.org/","author":[{"family":"R Core Team","given":""}],"issued":{"date-parts":[["2021"]]}}}],"schema":"https://github.com/citation-style-language/schema/raw/master/csl-citation.json"} </w:instrText>
      </w:r>
      <w:r>
        <w:fldChar w:fldCharType="separate"/>
      </w:r>
      <w:r w:rsidR="006E6F01" w:rsidRPr="006E6F01">
        <w:t>[50]</w:t>
      </w:r>
      <w:r>
        <w:fldChar w:fldCharType="end"/>
      </w:r>
      <w:r>
        <w:t>.</w:t>
      </w:r>
    </w:p>
    <w:p w14:paraId="15DAAA04" w14:textId="0A009FFA" w:rsidR="005975C6" w:rsidRDefault="005975C6" w:rsidP="004D6EAC">
      <w:pPr>
        <w:pStyle w:val="MDPI21heading1"/>
      </w:pPr>
      <w:r w:rsidRPr="001F31D1">
        <w:t>3. Results</w:t>
      </w:r>
    </w:p>
    <w:p w14:paraId="5505E534" w14:textId="59F04862" w:rsidR="00ED2E84" w:rsidRDefault="00ED2E84" w:rsidP="00ED2E84">
      <w:pPr>
        <w:pStyle w:val="MDPI22heading2"/>
      </w:pPr>
      <w:r>
        <w:t>3.1 General Hydrology and P Transport</w:t>
      </w:r>
    </w:p>
    <w:p w14:paraId="55BC0937" w14:textId="13BA358D" w:rsidR="00DA0947" w:rsidRDefault="00ED2E84" w:rsidP="00DA0947">
      <w:pPr>
        <w:pStyle w:val="MDPI31text"/>
      </w:pPr>
      <w:r>
        <w:t>Rainfall was 108, 63, and 70 cm during the 2019, 2020</w:t>
      </w:r>
      <w:r w:rsidR="003F1927">
        <w:t>,</w:t>
      </w:r>
      <w:r>
        <w:t xml:space="preserve"> and 2021 WY, respectively. Event rainfall metrics, namely total rainfall, maximum hourly rainfall intensity (MHRI), and 24 hour and 7- and 30-day antecedent rainfall, were positively correlated to the day of hydrologic year (Figure </w:t>
      </w:r>
      <w:r w:rsidR="005D5FF4">
        <w:t>S</w:t>
      </w:r>
      <w:r>
        <w:t xml:space="preserve">1). For MHRI this is the expected result because of high intensity summer thunderstorms, however, correlations were highly influenced by a very wet July in the 2021 WY (Figure </w:t>
      </w:r>
      <w:r w:rsidR="00CA4508">
        <w:t>S</w:t>
      </w:r>
      <w:r>
        <w:t>1). An abnormally dry to moderate drought period occurred from June 2020 to August 2021, and during this period,</w:t>
      </w:r>
      <w:r w:rsidR="00704FF5">
        <w:t xml:space="preserve"> TD</w:t>
      </w:r>
      <w:r>
        <w:t xml:space="preserve"> regularly responded to rainfall without surface runoff occurring </w:t>
      </w:r>
      <w:r>
        <w:fldChar w:fldCharType="begin"/>
      </w:r>
      <w:r w:rsidR="006E6F01">
        <w:instrText xml:space="preserve"> ADDIN ZOTERO_ITEM CSL_CITATION {"citationID":"a1gm6p9mk74","properties":{"formattedCitation":"[51]","plainCitation":"[51]","noteIndex":0},"citationItems":[{"id":56,"uris":["http://zotero.org/users/7517824/items/SLR4QWCJ"],"uri":["http://zotero.org/users/7517824/items/SLR4QWCJ"],"itemData":{"id":56,"type":"article-journal","container-title":"Journal of Environmental Quality","DOI":"10.2134/jeq2019.02.0060","ISSN":"0047-2425, 1537-2537","issue":"5","journalAbbreviation":"J. environ. qual.","language":"en","page":"1347-1355","source":"DOI.org (Crossref)","title":"Evaluating Hydrologic Response in Tile‐Drained Landscapes: Implications for Phosphorus Transport","title-short":"Evaluating Hydrologic Response in Tile‐Drained Landscapes","volume":"48","author":[{"family":"Macrae","given":"M. L."},{"family":"Ali","given":"G. A."},{"family":"King","given":"K. W."},{"family":"Plach","given":"J. M."},{"family":"Pluer","given":"W. T."},{"family":"Williams","given":"M."},{"family":"Morison","given":"M. Q."},{"family":"Tang","given":"W."}],"issued":{"date-parts":[["2019",9]]}}}],"schema":"https://github.com/citation-style-language/schema/raw/master/csl-citation.json"} </w:instrText>
      </w:r>
      <w:r>
        <w:fldChar w:fldCharType="separate"/>
      </w:r>
      <w:r w:rsidR="006E6F01" w:rsidRPr="006E6F01">
        <w:t>[51]</w:t>
      </w:r>
      <w:r>
        <w:fldChar w:fldCharType="end"/>
      </w:r>
      <w:r>
        <w:t xml:space="preserve">. A lack of surface runoff was also attributed to high surface roughness from subsoiling in the fall of 2020. </w:t>
      </w:r>
      <w:r w:rsidR="00DA0947">
        <w:t xml:space="preserve">TP and SRP FWMC in this study and elsewhere in the LCB </w:t>
      </w:r>
      <w:r w:rsidR="00DA0947" w:rsidRPr="006329B3">
        <w:t>[13]</w:t>
      </w:r>
      <w:r w:rsidR="00DA0947">
        <w:t xml:space="preserve"> were higher in surface runoff than in </w:t>
      </w:r>
      <w:r w:rsidR="008372CF">
        <w:t>TD</w:t>
      </w:r>
      <w:r w:rsidR="00DA0947">
        <w:t xml:space="preserve">. However, event peak TP concentrations in </w:t>
      </w:r>
      <w:r w:rsidR="00335808">
        <w:t>TD</w:t>
      </w:r>
      <w:r w:rsidR="00DA0947">
        <w:t xml:space="preserve"> flow were found to exceed surface runoff TP FWMC on some occasions. Findings in other cold climate regions have found that the majority of surface P export occurs during the non-growing season because the majority of annual flow may stem from snowmelt </w:t>
      </w:r>
      <w:r w:rsidR="00DA0947">
        <w:fldChar w:fldCharType="begin"/>
      </w:r>
      <w:r w:rsidR="006E6F01">
        <w:instrText xml:space="preserve"> ADDIN ZOTERO_ITEM CSL_CITATION {"citationID":"a4nrcli7el","properties":{"formattedCitation":"[52], [53]","plainCitation":"[52], [53]","noteIndex":0},"citationItems":[{"id":114,"uris":["http://zotero.org/users/7517824/items/32U25BPP"],"uri":["http://zotero.org/users/7517824/items/32U25BPP"],"itemData":{"id":114,"type":"article-journal","container-title":"Journal of Great Lakes Research","DOI":"10.1016/j.jglr.2015.12.014","ISSN":"03801330","issue":"6","journalAbbreviation":"Journal of Great Lakes Research","language":"en","page":"1271-1280","source":"DOI.org (Crossref)","title":"Annual and seasonal phosphorus export in surface runoff and tile drainage from agricultural fields with cold temperate climates","volume":"42","author":[{"family":"Van Esbroeck","given":"Chris J."},{"family":"Macrae","given":"Merrin L."},{"family":"Brunke","given":"Richard I."},{"family":"McKague","given":"Kevin"}],"issued":{"date-parts":[["2016",12]]}}},{"id":2239,"uris":["http://zotero.org/users/7517824/items/TS82PZ22"],"uri":["http://zotero.org/users/7517824/items/TS82PZ22"],"itemData":{"id":2239,"type":"article-journal","container-title":"Journal of Environmental Quality","DOI":"10.2134/jeq2009.0219","ISSN":"00472425","issue":"3","journalAbbreviation":"J. Environ. Qual.","language":"en","page":"964-980","source":"DOI.org (Crossref)","title":"Conventional and Conservation Tillage: Influence on Seasonal Runoff, Sediment, and Nutrient Losses in the Canadian Prairies","title-short":"Conventional and Conservation Tillage","volume":"39","author":[{"family":"Tiessen","given":"K. H. D."},{"family":"Elliott","given":"J. A."},{"family":"Yarotski","given":"J."},{"family":"Lobb","given":"D. A."},{"family":"Flaten","given":"D. N."},{"family":"Glozier","given":"N. E."}],"issued":{"date-parts":[["2010",5]]}}}],"schema":"https://github.com/citation-style-language/schema/raw/master/csl-citation.json"} </w:instrText>
      </w:r>
      <w:r w:rsidR="00DA0947">
        <w:fldChar w:fldCharType="separate"/>
      </w:r>
      <w:r w:rsidR="006E6F01" w:rsidRPr="006E6F01">
        <w:t>[52], [53]</w:t>
      </w:r>
      <w:r w:rsidR="00DA0947">
        <w:fldChar w:fldCharType="end"/>
      </w:r>
      <w:r w:rsidR="00DA0947">
        <w:t xml:space="preserve">. Results in this study showed that snowmelt did not result in higher surface runoff volumes relative to summer thunderstorms. Also, P concentrations in surface runoff and </w:t>
      </w:r>
      <w:r w:rsidR="008372CF">
        <w:t>TD</w:t>
      </w:r>
      <w:r w:rsidR="00DA0947">
        <w:t xml:space="preserve"> were higher in the summer than during the snowmelt event, thus the non-growing season was not a significant P export period via surface runoff. </w:t>
      </w:r>
      <w:r w:rsidR="008372CF">
        <w:t>TD</w:t>
      </w:r>
      <w:r>
        <w:t xml:space="preserve"> was the dominate P export pathway</w:t>
      </w:r>
      <w:r w:rsidR="00DA0947">
        <w:t xml:space="preserve">, </w:t>
      </w:r>
      <w:r>
        <w:t xml:space="preserve">and results coincide with the notion that hydrology dictates P transport </w:t>
      </w:r>
      <w:r w:rsidR="008372CF">
        <w:t>via</w:t>
      </w:r>
      <w:r>
        <w:t xml:space="preserve"> </w:t>
      </w:r>
      <w:r w:rsidR="008372CF">
        <w:t>TD</w:t>
      </w:r>
      <w:r>
        <w:t xml:space="preserve"> </w:t>
      </w:r>
      <w:r>
        <w:fldChar w:fldCharType="begin"/>
      </w:r>
      <w:r w:rsidR="00BA607E">
        <w:instrText xml:space="preserve"> ADDIN ZOTERO_ITEM CSL_CITATION {"citationID":"ars5h60sd2","properties":{"formattedCitation":"[31]","plainCitation":"[31]","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fldChar w:fldCharType="separate"/>
      </w:r>
      <w:r w:rsidR="00BA607E" w:rsidRPr="00BA607E">
        <w:t>[31]</w:t>
      </w:r>
      <w:r>
        <w:fldChar w:fldCharType="end"/>
      </w:r>
      <w:r>
        <w:t xml:space="preserve">. </w:t>
      </w:r>
      <w:r w:rsidR="00DA0947">
        <w:t xml:space="preserve">Most of the annual TP export through </w:t>
      </w:r>
      <w:r w:rsidR="00335808">
        <w:t>TD</w:t>
      </w:r>
      <w:r w:rsidR="00DA0947">
        <w:t xml:space="preserve"> was during event flows, where larger events generally exported more P (Table S1). </w:t>
      </w:r>
    </w:p>
    <w:p w14:paraId="7215CE23" w14:textId="729D49BD" w:rsidR="00ED2E84" w:rsidRDefault="00DA0947" w:rsidP="00DA0947">
      <w:pPr>
        <w:pStyle w:val="MDPI31text"/>
      </w:pPr>
      <w:r>
        <w:t>P export</w:t>
      </w:r>
      <w:r w:rsidR="0066183D">
        <w:t xml:space="preserve"> was highly variable between </w:t>
      </w:r>
      <w:r w:rsidR="000A2C11">
        <w:t>events</w:t>
      </w:r>
      <w:r w:rsidR="0066183D">
        <w:t xml:space="preserve"> and years</w:t>
      </w:r>
      <w:r>
        <w:t xml:space="preserve">. </w:t>
      </w:r>
      <w:r w:rsidR="00ED2E84">
        <w:t xml:space="preserve">In fall 2020 there was no baseflow prior to and after event hydrographs because of the drought, </w:t>
      </w:r>
      <w:r w:rsidR="00ED2E84" w:rsidRPr="0087149D">
        <w:t xml:space="preserve">suggesting the entirety of the event flows and P was transported to </w:t>
      </w:r>
      <w:r w:rsidR="00335808">
        <w:t xml:space="preserve">TD </w:t>
      </w:r>
      <w:r w:rsidR="00ED2E84" w:rsidRPr="0087149D">
        <w:t xml:space="preserve">via PFP. Also, </w:t>
      </w:r>
      <w:r w:rsidR="001F359B">
        <w:t>RR</w:t>
      </w:r>
      <w:r w:rsidR="00ED2E84" w:rsidRPr="0087149D">
        <w:t xml:space="preserve"> for these events were among the lowest and hydrograph response times were relatively </w:t>
      </w:r>
      <w:r w:rsidR="00ED2E84">
        <w:t>high</w:t>
      </w:r>
      <w:r w:rsidR="00ED2E84" w:rsidRPr="0087149D">
        <w:t xml:space="preserve"> (</w:t>
      </w:r>
      <w:r w:rsidR="00ED2E84">
        <w:t xml:space="preserve">above the interquartile range; </w:t>
      </w:r>
      <w:r w:rsidR="00ED2E84" w:rsidRPr="0087149D">
        <w:t xml:space="preserve">Table </w:t>
      </w:r>
      <w:r w:rsidR="00F729CE">
        <w:t>S</w:t>
      </w:r>
      <w:r w:rsidR="00ED2E84" w:rsidRPr="0087149D">
        <w:t xml:space="preserve">1), suggesting that a soil moisture deficit needed to be overcome to allow PFP activity </w:t>
      </w:r>
      <w:r w:rsidR="00ED2E84" w:rsidRPr="0087149D">
        <w:fldChar w:fldCharType="begin"/>
      </w:r>
      <w:r w:rsidR="006E6F01">
        <w:instrText xml:space="preserve"> ADDIN ZOTERO_ITEM CSL_CITATION {"citationID":"a1bebdkpmr2","properties":{"formattedCitation":"[54], [55]","plainCitation":"[54], [55]","noteIndex":0},"citationItems":[{"id":62,"uris":["http://zotero.org/users/7517824/items/CCY6WF8Z"],"uri":["http://zotero.org/users/7517824/items/CCY6WF8Z"],"itemData":{"id":62,"type":"article-journal","container-title":"Journal of Hydrology","DOI":"10.1016/j.jhydrol.2009.07.013","ISSN":"00221694","issue":"1-2","journalAbbreviation":"Journal of Hydrology","language":"en","page":"34-47","source":"DOI.org (Crossref)","title":"Seasonal solute dynamics across land uses during storms in glaciated landscape of the US Midwest","volume":"376","author":[{"family":"Vidon","given":"P."},{"family":"Hubbard","given":"L.E."},{"family":"Soyeux","given":"E."}],"issued":{"date-parts":[["2009",9]]}}},{"id":52,"uris":["http://zotero.org/users/7517824/items/D6QA7SJW"],"uri":["http://zotero.org/users/7517824/items/D6QA7SJW"],"itemData":{"id":52,"type":"article-journal","abstract":"Hydrological threshold behaviour has been observed across hillslopes and catchments with varying characteristics. Few studies, however, have evaluated rainfall–run‐off response in areas dominated by agricultural land use and artificial subsurface drainage. Hydrograph analysis was used to identify distinct hydrological events over a 9year period and examine rainfall characteristics, dynamic water storage, and surface and subsurface run‐off generation in a drained and farmed closed depression in north‐eastern Indiana, USA. Results showed that both surface flow and subsurface tile flow displayed a threshold relationship with the sum of rainfall amount and soil moisture deficit (SMD). Neither surface flow nor subsurface tile flow was observed unless rainfall amount exceeded the SMD. Timing of subsurface tile flow relative to soil moisture response on the shoulder slope of the depression indicated that the formation and drainage of perched water tables on depression hillslopes were likely the main mechanism that produced subsurface connectivity. Surface flow generation was delayed compared with subsurface tile flow during rainfall events due to differences in soil water storage along depression hillslopes and run‐off generation mechanisms. These findings highlight the substantial impact of subsurface tile drainage on the hydrology of closed depressions; the bottom of the depression, the wettest area prior to drainage installation, becomes the driest part of the depression after installation of subsurface drainage. Rapid connectivity of localized subsurface saturation zones during rainfall events is also greatly enhanced because of subsurface drainage. Thus, less fill is required to generate substantial spill. Understanding hydrologic processes in drained and farmed closed depressions is a critical first step in developing improved water and nutrient management strategies in this landscape.","container-title":"Hydrological Processes","DOI":"10.1002/hyp.13477","ISSN":"0885-6087, 1099-1085","issue":"18","journalAbbreviation":"Hydrological Processes","language":"en","page":"2408-2421","source":"DOI.org (Crossref)","title":"Thresholds for run‐off generation in a drained closed depression","volume":"33","author":[{"family":"Williams","given":"Mark R."},{"family":"Livingston","given":"Stanley J."},{"family":"Heathman","given":"Gary C."},{"family":"McAfee","given":"Scott J."}],"issued":{"date-parts":[["2019",8,30]]}}}],"schema":"https://github.com/citation-style-language/schema/raw/master/csl-citation.json"} </w:instrText>
      </w:r>
      <w:r w:rsidR="00ED2E84" w:rsidRPr="0087149D">
        <w:fldChar w:fldCharType="separate"/>
      </w:r>
      <w:r w:rsidR="006E6F01" w:rsidRPr="006E6F01">
        <w:t>[54], [55]</w:t>
      </w:r>
      <w:r w:rsidR="00ED2E84" w:rsidRPr="0087149D">
        <w:fldChar w:fldCharType="end"/>
      </w:r>
      <w:r w:rsidR="00ED2E84" w:rsidRPr="0087149D">
        <w:t>.</w:t>
      </w:r>
      <w:r>
        <w:t xml:space="preserve"> </w:t>
      </w:r>
      <w:r w:rsidR="00ED2E84">
        <w:t>In</w:t>
      </w:r>
      <w:r w:rsidR="000E65D1">
        <w:t xml:space="preserve"> the</w:t>
      </w:r>
      <w:r w:rsidR="00ED2E84">
        <w:t xml:space="preserve"> 2019 and 2020 WY</w:t>
      </w:r>
      <w:r w:rsidR="000A2C11">
        <w:t>,</w:t>
      </w:r>
      <w:r w:rsidR="00ED2E84">
        <w:t xml:space="preserve"> most of the annual TP loading through </w:t>
      </w:r>
      <w:r w:rsidR="00335808">
        <w:t>TD</w:t>
      </w:r>
      <w:r w:rsidR="00ED2E84">
        <w:t xml:space="preserve"> was during the non-growing season, while in the 2021 WY</w:t>
      </w:r>
      <w:r w:rsidR="000A2C11">
        <w:t>,</w:t>
      </w:r>
      <w:r w:rsidR="00ED2E84">
        <w:t xml:space="preserve"> TP loading was similar between the growing and nongrowing seasons (Table 2). This stems from the drought that limited the number of events during the growing season in WY 2020 and during the non-growing season in WY 2021. Despite this, average event volumes and RR were still highest during the non-growing season across all sites and WY (Table 2).</w:t>
      </w:r>
    </w:p>
    <w:p w14:paraId="79F64B9C" w14:textId="1146D5DE" w:rsidR="00ED2E84" w:rsidRDefault="00ED2E84" w:rsidP="00ED2E84">
      <w:pPr>
        <w:pStyle w:val="MDPI41tablecaption"/>
      </w:pPr>
    </w:p>
    <w:p w14:paraId="65874E8F" w14:textId="123B0420" w:rsidR="001472CC" w:rsidRDefault="001472CC" w:rsidP="00ED2E84">
      <w:pPr>
        <w:pStyle w:val="MDPI41tablecaption"/>
      </w:pPr>
    </w:p>
    <w:p w14:paraId="7D19F0B3" w14:textId="291D896C" w:rsidR="001472CC" w:rsidRDefault="001472CC" w:rsidP="00ED2E84">
      <w:pPr>
        <w:pStyle w:val="MDPI41tablecaption"/>
      </w:pPr>
    </w:p>
    <w:p w14:paraId="6D2DCF7F" w14:textId="3265D478" w:rsidR="001472CC" w:rsidRDefault="001472CC" w:rsidP="00ED2E84">
      <w:pPr>
        <w:pStyle w:val="MDPI41tablecaption"/>
      </w:pPr>
    </w:p>
    <w:p w14:paraId="0794C787" w14:textId="0A7145E2" w:rsidR="001472CC" w:rsidRDefault="001472CC" w:rsidP="00ED2E84">
      <w:pPr>
        <w:pStyle w:val="MDPI41tablecaption"/>
      </w:pPr>
    </w:p>
    <w:p w14:paraId="3692A68D" w14:textId="77777777" w:rsidR="001472CC" w:rsidRDefault="001472CC" w:rsidP="00ED2E84">
      <w:pPr>
        <w:pStyle w:val="MDPI41tablecaption"/>
      </w:pPr>
    </w:p>
    <w:p w14:paraId="3E360D73" w14:textId="01B8894F" w:rsidR="00ED2E84" w:rsidRDefault="00ED2E84" w:rsidP="001472CC">
      <w:pPr>
        <w:pStyle w:val="MDPI41tablecaption"/>
      </w:pPr>
      <w:r>
        <w:lastRenderedPageBreak/>
        <w:t>Table 2:</w:t>
      </w:r>
      <w:r w:rsidR="00FE3F77">
        <w:t xml:space="preserve"> WY-annual</w:t>
      </w:r>
      <w:r>
        <w:t xml:space="preserve"> estimates of </w:t>
      </w:r>
      <w:r w:rsidR="00247E74">
        <w:t xml:space="preserve">TD </w:t>
      </w:r>
      <w:r>
        <w:t>TP export</w:t>
      </w:r>
      <w:r w:rsidR="00247E74">
        <w:t xml:space="preserve"> (g/ha)</w:t>
      </w:r>
      <w:r>
        <w:t>. Volume is mean event volume</w:t>
      </w:r>
      <w:r w:rsidR="00247E74">
        <w:t xml:space="preserve"> (mm)</w:t>
      </w:r>
      <w:r>
        <w:t>, RR is mean event runoff ratio, G is growing season, and NG is non-growing season.</w:t>
      </w:r>
    </w:p>
    <w:tbl>
      <w:tblPr>
        <w:tblW w:w="11603" w:type="dxa"/>
        <w:tblInd w:w="-540" w:type="dxa"/>
        <w:tblLook w:val="04A0" w:firstRow="1" w:lastRow="0" w:firstColumn="1" w:lastColumn="0" w:noHBand="0" w:noVBand="1"/>
      </w:tblPr>
      <w:tblGrid>
        <w:gridCol w:w="680"/>
        <w:gridCol w:w="65"/>
        <w:gridCol w:w="898"/>
        <w:gridCol w:w="66"/>
        <w:gridCol w:w="400"/>
        <w:gridCol w:w="556"/>
        <w:gridCol w:w="566"/>
        <w:gridCol w:w="666"/>
        <w:gridCol w:w="826"/>
        <w:gridCol w:w="466"/>
        <w:gridCol w:w="566"/>
        <w:gridCol w:w="566"/>
        <w:gridCol w:w="666"/>
        <w:gridCol w:w="833"/>
        <w:gridCol w:w="566"/>
        <w:gridCol w:w="708"/>
        <w:gridCol w:w="666"/>
        <w:gridCol w:w="709"/>
        <w:gridCol w:w="59"/>
        <w:gridCol w:w="840"/>
        <w:gridCol w:w="235"/>
      </w:tblGrid>
      <w:tr w:rsidR="00437DAC" w:rsidRPr="001472CC" w14:paraId="7508E0E9" w14:textId="77777777" w:rsidTr="00893ED4">
        <w:trPr>
          <w:trHeight w:val="290"/>
          <w:ins w:id="13" w:author="Ryan Ruggiero" w:date="2022-01-02T14:28:00Z"/>
        </w:trPr>
        <w:tc>
          <w:tcPr>
            <w:tcW w:w="1643" w:type="dxa"/>
            <w:gridSpan w:val="3"/>
            <w:tcBorders>
              <w:top w:val="dotDash" w:sz="8" w:space="0" w:color="auto"/>
              <w:left w:val="nil"/>
              <w:bottom w:val="nil"/>
              <w:right w:val="nil"/>
            </w:tcBorders>
            <w:shd w:val="clear" w:color="auto" w:fill="auto"/>
            <w:hideMark/>
          </w:tcPr>
          <w:p w14:paraId="4FDF1CE0" w14:textId="77777777" w:rsidR="00437DAC" w:rsidRPr="001472CC" w:rsidRDefault="00437DAC" w:rsidP="00893ED4">
            <w:pPr>
              <w:pStyle w:val="MDPI42tablebody"/>
              <w:rPr>
                <w:ins w:id="14" w:author="Ryan Ruggiero" w:date="2022-01-02T14:28:00Z"/>
              </w:rPr>
            </w:pPr>
          </w:p>
        </w:tc>
        <w:tc>
          <w:tcPr>
            <w:tcW w:w="2254" w:type="dxa"/>
            <w:gridSpan w:val="5"/>
            <w:tcBorders>
              <w:top w:val="dotDash" w:sz="8" w:space="0" w:color="auto"/>
              <w:left w:val="nil"/>
              <w:bottom w:val="single" w:sz="4" w:space="0" w:color="auto"/>
              <w:right w:val="nil"/>
            </w:tcBorders>
            <w:shd w:val="clear" w:color="auto" w:fill="auto"/>
            <w:hideMark/>
          </w:tcPr>
          <w:p w14:paraId="3D63A8D3" w14:textId="77777777" w:rsidR="00437DAC" w:rsidRPr="001472CC" w:rsidRDefault="00437DAC" w:rsidP="00893ED4">
            <w:pPr>
              <w:pStyle w:val="MDPI42tablebody"/>
              <w:rPr>
                <w:ins w:id="15" w:author="Ryan Ruggiero" w:date="2022-01-02T14:28:00Z"/>
              </w:rPr>
            </w:pPr>
            <w:ins w:id="16" w:author="Ryan Ruggiero" w:date="2022-01-02T14:28:00Z">
              <w:r w:rsidRPr="001472CC">
                <w:t>2019</w:t>
              </w:r>
            </w:ins>
          </w:p>
        </w:tc>
        <w:tc>
          <w:tcPr>
            <w:tcW w:w="826" w:type="dxa"/>
            <w:tcBorders>
              <w:top w:val="dotDash" w:sz="8" w:space="0" w:color="auto"/>
              <w:left w:val="nil"/>
              <w:bottom w:val="nil"/>
              <w:right w:val="nil"/>
            </w:tcBorders>
            <w:shd w:val="clear" w:color="auto" w:fill="auto"/>
            <w:hideMark/>
          </w:tcPr>
          <w:p w14:paraId="33506C43" w14:textId="77777777" w:rsidR="00437DAC" w:rsidRPr="001472CC" w:rsidRDefault="00437DAC" w:rsidP="00893ED4">
            <w:pPr>
              <w:pStyle w:val="MDPI42tablebody"/>
              <w:rPr>
                <w:ins w:id="17" w:author="Ryan Ruggiero" w:date="2022-01-02T14:28:00Z"/>
              </w:rPr>
            </w:pPr>
          </w:p>
        </w:tc>
        <w:tc>
          <w:tcPr>
            <w:tcW w:w="2264" w:type="dxa"/>
            <w:gridSpan w:val="4"/>
            <w:tcBorders>
              <w:top w:val="dotDash" w:sz="8" w:space="0" w:color="auto"/>
              <w:left w:val="nil"/>
              <w:bottom w:val="single" w:sz="4" w:space="0" w:color="auto"/>
              <w:right w:val="nil"/>
            </w:tcBorders>
            <w:shd w:val="clear" w:color="auto" w:fill="auto"/>
            <w:hideMark/>
          </w:tcPr>
          <w:p w14:paraId="2F56165D" w14:textId="77777777" w:rsidR="00437DAC" w:rsidRPr="001472CC" w:rsidRDefault="00437DAC" w:rsidP="00893ED4">
            <w:pPr>
              <w:pStyle w:val="MDPI42tablebody"/>
              <w:rPr>
                <w:ins w:id="18" w:author="Ryan Ruggiero" w:date="2022-01-02T14:28:00Z"/>
              </w:rPr>
            </w:pPr>
            <w:ins w:id="19" w:author="Ryan Ruggiero" w:date="2022-01-02T14:28:00Z">
              <w:r w:rsidRPr="001472CC">
                <w:t>2020</w:t>
              </w:r>
            </w:ins>
          </w:p>
        </w:tc>
        <w:tc>
          <w:tcPr>
            <w:tcW w:w="833" w:type="dxa"/>
            <w:tcBorders>
              <w:top w:val="dotDash" w:sz="8" w:space="0" w:color="auto"/>
              <w:left w:val="nil"/>
              <w:bottom w:val="nil"/>
              <w:right w:val="nil"/>
            </w:tcBorders>
            <w:shd w:val="clear" w:color="auto" w:fill="auto"/>
            <w:hideMark/>
          </w:tcPr>
          <w:p w14:paraId="14A4C754" w14:textId="77777777" w:rsidR="00437DAC" w:rsidRPr="001472CC" w:rsidRDefault="00437DAC" w:rsidP="00893ED4">
            <w:pPr>
              <w:pStyle w:val="MDPI42tablebody"/>
              <w:rPr>
                <w:ins w:id="20" w:author="Ryan Ruggiero" w:date="2022-01-02T14:28:00Z"/>
              </w:rPr>
            </w:pPr>
          </w:p>
        </w:tc>
        <w:tc>
          <w:tcPr>
            <w:tcW w:w="2649" w:type="dxa"/>
            <w:gridSpan w:val="4"/>
            <w:tcBorders>
              <w:top w:val="dotDash" w:sz="8" w:space="0" w:color="auto"/>
              <w:left w:val="nil"/>
              <w:bottom w:val="single" w:sz="4" w:space="0" w:color="auto"/>
              <w:right w:val="nil"/>
            </w:tcBorders>
            <w:shd w:val="clear" w:color="auto" w:fill="auto"/>
            <w:hideMark/>
          </w:tcPr>
          <w:p w14:paraId="107F9751" w14:textId="77777777" w:rsidR="00437DAC" w:rsidRPr="001472CC" w:rsidRDefault="00437DAC" w:rsidP="00893ED4">
            <w:pPr>
              <w:pStyle w:val="MDPI42tablebody"/>
              <w:rPr>
                <w:ins w:id="21" w:author="Ryan Ruggiero" w:date="2022-01-02T14:28:00Z"/>
              </w:rPr>
            </w:pPr>
            <w:ins w:id="22" w:author="Ryan Ruggiero" w:date="2022-01-02T14:28:00Z">
              <w:r w:rsidRPr="001472CC">
                <w:t>2021</w:t>
              </w:r>
            </w:ins>
          </w:p>
        </w:tc>
        <w:tc>
          <w:tcPr>
            <w:tcW w:w="1134" w:type="dxa"/>
            <w:gridSpan w:val="3"/>
            <w:tcBorders>
              <w:top w:val="dotDash" w:sz="8" w:space="0" w:color="auto"/>
              <w:left w:val="nil"/>
              <w:bottom w:val="nil"/>
              <w:right w:val="nil"/>
            </w:tcBorders>
            <w:shd w:val="clear" w:color="auto" w:fill="auto"/>
            <w:hideMark/>
          </w:tcPr>
          <w:p w14:paraId="09DCC1F1" w14:textId="77777777" w:rsidR="00437DAC" w:rsidRPr="001472CC" w:rsidRDefault="00437DAC" w:rsidP="00893ED4">
            <w:pPr>
              <w:pStyle w:val="MDPI42tablebody"/>
              <w:rPr>
                <w:ins w:id="23" w:author="Ryan Ruggiero" w:date="2022-01-02T14:28:00Z"/>
              </w:rPr>
            </w:pPr>
          </w:p>
        </w:tc>
      </w:tr>
      <w:tr w:rsidR="00437DAC" w:rsidRPr="001472CC" w14:paraId="137BFB52" w14:textId="77777777" w:rsidTr="00893ED4">
        <w:trPr>
          <w:trHeight w:val="290"/>
          <w:ins w:id="24" w:author="Ryan Ruggiero" w:date="2022-01-02T14:28:00Z"/>
        </w:trPr>
        <w:tc>
          <w:tcPr>
            <w:tcW w:w="1643" w:type="dxa"/>
            <w:gridSpan w:val="3"/>
            <w:tcBorders>
              <w:top w:val="nil"/>
              <w:left w:val="nil"/>
              <w:bottom w:val="nil"/>
              <w:right w:val="nil"/>
            </w:tcBorders>
            <w:shd w:val="clear" w:color="auto" w:fill="auto"/>
            <w:hideMark/>
          </w:tcPr>
          <w:p w14:paraId="70A94AD8" w14:textId="77777777" w:rsidR="00437DAC" w:rsidRPr="001472CC" w:rsidRDefault="00437DAC" w:rsidP="00893ED4">
            <w:pPr>
              <w:pStyle w:val="MDPI42tablebody"/>
              <w:rPr>
                <w:ins w:id="25" w:author="Ryan Ruggiero" w:date="2022-01-02T14:28:00Z"/>
              </w:rPr>
            </w:pPr>
          </w:p>
        </w:tc>
        <w:tc>
          <w:tcPr>
            <w:tcW w:w="1022" w:type="dxa"/>
            <w:gridSpan w:val="3"/>
            <w:tcBorders>
              <w:top w:val="single" w:sz="4" w:space="0" w:color="auto"/>
              <w:left w:val="nil"/>
              <w:bottom w:val="single" w:sz="4" w:space="0" w:color="auto"/>
              <w:right w:val="single" w:sz="4" w:space="0" w:color="000000"/>
            </w:tcBorders>
            <w:shd w:val="clear" w:color="auto" w:fill="auto"/>
            <w:hideMark/>
          </w:tcPr>
          <w:p w14:paraId="29A93895" w14:textId="77777777" w:rsidR="00437DAC" w:rsidRPr="001472CC" w:rsidRDefault="00437DAC" w:rsidP="00893ED4">
            <w:pPr>
              <w:pStyle w:val="MDPI42tablebody"/>
              <w:rPr>
                <w:ins w:id="26" w:author="Ryan Ruggiero" w:date="2022-01-02T14:28:00Z"/>
              </w:rPr>
            </w:pPr>
            <w:ins w:id="27" w:author="Ryan Ruggiero" w:date="2022-01-02T14:28:00Z">
              <w:r w:rsidRPr="001472CC">
                <w:t>Baseflow</w:t>
              </w:r>
            </w:ins>
          </w:p>
        </w:tc>
        <w:tc>
          <w:tcPr>
            <w:tcW w:w="1232" w:type="dxa"/>
            <w:gridSpan w:val="2"/>
            <w:tcBorders>
              <w:top w:val="single" w:sz="4" w:space="0" w:color="auto"/>
              <w:left w:val="nil"/>
              <w:bottom w:val="single" w:sz="4" w:space="0" w:color="auto"/>
              <w:right w:val="nil"/>
            </w:tcBorders>
            <w:shd w:val="clear" w:color="auto" w:fill="auto"/>
            <w:hideMark/>
          </w:tcPr>
          <w:p w14:paraId="5BEC6632" w14:textId="77777777" w:rsidR="00437DAC" w:rsidRPr="001472CC" w:rsidRDefault="00437DAC" w:rsidP="00893ED4">
            <w:pPr>
              <w:pStyle w:val="MDPI42tablebody"/>
              <w:rPr>
                <w:ins w:id="28" w:author="Ryan Ruggiero" w:date="2022-01-02T14:28:00Z"/>
              </w:rPr>
            </w:pPr>
            <w:ins w:id="29" w:author="Ryan Ruggiero" w:date="2022-01-02T14:28:00Z">
              <w:r w:rsidRPr="001472CC">
                <w:t>Event</w:t>
              </w:r>
            </w:ins>
          </w:p>
        </w:tc>
        <w:tc>
          <w:tcPr>
            <w:tcW w:w="826" w:type="dxa"/>
            <w:tcBorders>
              <w:top w:val="nil"/>
              <w:left w:val="nil"/>
              <w:bottom w:val="nil"/>
              <w:right w:val="nil"/>
            </w:tcBorders>
            <w:shd w:val="clear" w:color="auto" w:fill="auto"/>
            <w:hideMark/>
          </w:tcPr>
          <w:p w14:paraId="1719839A" w14:textId="77777777" w:rsidR="00437DAC" w:rsidRPr="001472CC" w:rsidRDefault="00437DAC" w:rsidP="00893ED4">
            <w:pPr>
              <w:pStyle w:val="MDPI42tablebody"/>
              <w:rPr>
                <w:ins w:id="30" w:author="Ryan Ruggiero" w:date="2022-01-02T14:28:00Z"/>
              </w:rPr>
            </w:pPr>
          </w:p>
        </w:tc>
        <w:tc>
          <w:tcPr>
            <w:tcW w:w="1032" w:type="dxa"/>
            <w:gridSpan w:val="2"/>
            <w:tcBorders>
              <w:top w:val="single" w:sz="4" w:space="0" w:color="auto"/>
              <w:left w:val="nil"/>
              <w:bottom w:val="single" w:sz="4" w:space="0" w:color="auto"/>
              <w:right w:val="single" w:sz="4" w:space="0" w:color="000000"/>
            </w:tcBorders>
            <w:shd w:val="clear" w:color="auto" w:fill="auto"/>
            <w:hideMark/>
          </w:tcPr>
          <w:p w14:paraId="48DA72F4" w14:textId="77777777" w:rsidR="00437DAC" w:rsidRPr="001472CC" w:rsidRDefault="00437DAC" w:rsidP="00893ED4">
            <w:pPr>
              <w:pStyle w:val="MDPI42tablebody"/>
              <w:rPr>
                <w:ins w:id="31" w:author="Ryan Ruggiero" w:date="2022-01-02T14:28:00Z"/>
              </w:rPr>
            </w:pPr>
            <w:ins w:id="32" w:author="Ryan Ruggiero" w:date="2022-01-02T14:28:00Z">
              <w:r w:rsidRPr="001472CC">
                <w:t>Baseflow</w:t>
              </w:r>
            </w:ins>
          </w:p>
        </w:tc>
        <w:tc>
          <w:tcPr>
            <w:tcW w:w="1232" w:type="dxa"/>
            <w:gridSpan w:val="2"/>
            <w:tcBorders>
              <w:top w:val="single" w:sz="4" w:space="0" w:color="auto"/>
              <w:left w:val="nil"/>
              <w:bottom w:val="single" w:sz="4" w:space="0" w:color="auto"/>
              <w:right w:val="nil"/>
            </w:tcBorders>
            <w:shd w:val="clear" w:color="auto" w:fill="auto"/>
            <w:hideMark/>
          </w:tcPr>
          <w:p w14:paraId="7F78C378" w14:textId="77777777" w:rsidR="00437DAC" w:rsidRPr="001472CC" w:rsidRDefault="00437DAC" w:rsidP="00893ED4">
            <w:pPr>
              <w:pStyle w:val="MDPI42tablebody"/>
              <w:rPr>
                <w:ins w:id="33" w:author="Ryan Ruggiero" w:date="2022-01-02T14:28:00Z"/>
              </w:rPr>
            </w:pPr>
            <w:ins w:id="34" w:author="Ryan Ruggiero" w:date="2022-01-02T14:28:00Z">
              <w:r w:rsidRPr="001472CC">
                <w:t>Event</w:t>
              </w:r>
            </w:ins>
          </w:p>
        </w:tc>
        <w:tc>
          <w:tcPr>
            <w:tcW w:w="833" w:type="dxa"/>
            <w:tcBorders>
              <w:top w:val="nil"/>
              <w:left w:val="nil"/>
              <w:bottom w:val="nil"/>
              <w:right w:val="nil"/>
            </w:tcBorders>
            <w:shd w:val="clear" w:color="auto" w:fill="auto"/>
            <w:hideMark/>
          </w:tcPr>
          <w:p w14:paraId="56EFC1B6" w14:textId="77777777" w:rsidR="00437DAC" w:rsidRPr="001472CC" w:rsidRDefault="00437DAC" w:rsidP="00893ED4">
            <w:pPr>
              <w:pStyle w:val="MDPI42tablebody"/>
              <w:rPr>
                <w:ins w:id="35" w:author="Ryan Ruggiero" w:date="2022-01-02T14:28:00Z"/>
              </w:rPr>
            </w:pPr>
          </w:p>
        </w:tc>
        <w:tc>
          <w:tcPr>
            <w:tcW w:w="1274" w:type="dxa"/>
            <w:gridSpan w:val="2"/>
            <w:tcBorders>
              <w:top w:val="single" w:sz="4" w:space="0" w:color="auto"/>
              <w:left w:val="nil"/>
              <w:bottom w:val="single" w:sz="4" w:space="0" w:color="auto"/>
              <w:right w:val="single" w:sz="4" w:space="0" w:color="000000"/>
            </w:tcBorders>
            <w:shd w:val="clear" w:color="auto" w:fill="auto"/>
            <w:hideMark/>
          </w:tcPr>
          <w:p w14:paraId="46E74B58" w14:textId="77777777" w:rsidR="00437DAC" w:rsidRPr="001472CC" w:rsidRDefault="00437DAC" w:rsidP="00893ED4">
            <w:pPr>
              <w:pStyle w:val="MDPI42tablebody"/>
              <w:rPr>
                <w:ins w:id="36" w:author="Ryan Ruggiero" w:date="2022-01-02T14:28:00Z"/>
              </w:rPr>
            </w:pPr>
            <w:ins w:id="37" w:author="Ryan Ruggiero" w:date="2022-01-02T14:28:00Z">
              <w:r w:rsidRPr="001472CC">
                <w:t>Baseflow</w:t>
              </w:r>
            </w:ins>
          </w:p>
        </w:tc>
        <w:tc>
          <w:tcPr>
            <w:tcW w:w="1375" w:type="dxa"/>
            <w:gridSpan w:val="2"/>
            <w:tcBorders>
              <w:top w:val="single" w:sz="4" w:space="0" w:color="auto"/>
              <w:left w:val="nil"/>
              <w:bottom w:val="single" w:sz="4" w:space="0" w:color="auto"/>
              <w:right w:val="nil"/>
            </w:tcBorders>
            <w:shd w:val="clear" w:color="auto" w:fill="auto"/>
            <w:hideMark/>
          </w:tcPr>
          <w:p w14:paraId="32423BD9" w14:textId="77777777" w:rsidR="00437DAC" w:rsidRPr="001472CC" w:rsidRDefault="00437DAC" w:rsidP="00893ED4">
            <w:pPr>
              <w:pStyle w:val="MDPI42tablebody"/>
              <w:rPr>
                <w:ins w:id="38" w:author="Ryan Ruggiero" w:date="2022-01-02T14:28:00Z"/>
              </w:rPr>
            </w:pPr>
            <w:ins w:id="39" w:author="Ryan Ruggiero" w:date="2022-01-02T14:28:00Z">
              <w:r w:rsidRPr="001472CC">
                <w:t>Event</w:t>
              </w:r>
            </w:ins>
          </w:p>
        </w:tc>
        <w:tc>
          <w:tcPr>
            <w:tcW w:w="1134" w:type="dxa"/>
            <w:gridSpan w:val="3"/>
            <w:tcBorders>
              <w:top w:val="nil"/>
              <w:left w:val="nil"/>
              <w:bottom w:val="nil"/>
              <w:right w:val="nil"/>
            </w:tcBorders>
            <w:shd w:val="clear" w:color="auto" w:fill="auto"/>
            <w:hideMark/>
          </w:tcPr>
          <w:p w14:paraId="31FEB53F" w14:textId="77777777" w:rsidR="00437DAC" w:rsidRPr="001472CC" w:rsidRDefault="00437DAC" w:rsidP="00893ED4">
            <w:pPr>
              <w:pStyle w:val="MDPI42tablebody"/>
              <w:rPr>
                <w:ins w:id="40" w:author="Ryan Ruggiero" w:date="2022-01-02T14:28:00Z"/>
              </w:rPr>
            </w:pPr>
          </w:p>
        </w:tc>
      </w:tr>
      <w:tr w:rsidR="00437DAC" w:rsidRPr="001472CC" w14:paraId="697CFAE6" w14:textId="77777777" w:rsidTr="00893ED4">
        <w:trPr>
          <w:gridAfter w:val="1"/>
          <w:wAfter w:w="235" w:type="dxa"/>
          <w:trHeight w:val="300"/>
          <w:ins w:id="41" w:author="Ryan Ruggiero" w:date="2022-01-02T14:28:00Z"/>
        </w:trPr>
        <w:tc>
          <w:tcPr>
            <w:tcW w:w="745" w:type="dxa"/>
            <w:gridSpan w:val="2"/>
            <w:tcBorders>
              <w:top w:val="nil"/>
              <w:left w:val="nil"/>
              <w:bottom w:val="single" w:sz="8" w:space="0" w:color="111111"/>
              <w:right w:val="nil"/>
            </w:tcBorders>
            <w:shd w:val="clear" w:color="auto" w:fill="auto"/>
            <w:hideMark/>
          </w:tcPr>
          <w:p w14:paraId="16652C91" w14:textId="77777777" w:rsidR="00437DAC" w:rsidRPr="001472CC" w:rsidRDefault="00437DAC" w:rsidP="00893ED4">
            <w:pPr>
              <w:pStyle w:val="MDPI42tablebody"/>
              <w:rPr>
                <w:ins w:id="42" w:author="Ryan Ruggiero" w:date="2022-01-02T14:28:00Z"/>
              </w:rPr>
            </w:pPr>
            <w:ins w:id="43" w:author="Ryan Ruggiero" w:date="2022-01-02T14:28:00Z">
              <w:r w:rsidRPr="001472CC">
                <w:t>Site</w:t>
              </w:r>
            </w:ins>
          </w:p>
        </w:tc>
        <w:tc>
          <w:tcPr>
            <w:tcW w:w="964" w:type="dxa"/>
            <w:gridSpan w:val="2"/>
            <w:tcBorders>
              <w:top w:val="nil"/>
              <w:left w:val="nil"/>
              <w:bottom w:val="single" w:sz="8" w:space="0" w:color="111111"/>
              <w:right w:val="nil"/>
            </w:tcBorders>
            <w:shd w:val="clear" w:color="auto" w:fill="auto"/>
            <w:hideMark/>
          </w:tcPr>
          <w:p w14:paraId="426B7DDC" w14:textId="77777777" w:rsidR="00437DAC" w:rsidRPr="001472CC" w:rsidRDefault="00437DAC" w:rsidP="00893ED4">
            <w:pPr>
              <w:pStyle w:val="MDPI42tablebody"/>
              <w:rPr>
                <w:ins w:id="44" w:author="Ryan Ruggiero" w:date="2022-01-02T14:28:00Z"/>
              </w:rPr>
            </w:pPr>
            <w:ins w:id="45" w:author="Ryan Ruggiero" w:date="2022-01-02T14:28:00Z">
              <w:r w:rsidRPr="001472CC">
                <w:t>Metric</w:t>
              </w:r>
            </w:ins>
          </w:p>
        </w:tc>
        <w:tc>
          <w:tcPr>
            <w:tcW w:w="400" w:type="dxa"/>
            <w:tcBorders>
              <w:top w:val="nil"/>
              <w:left w:val="nil"/>
              <w:bottom w:val="single" w:sz="8" w:space="0" w:color="111111"/>
              <w:right w:val="nil"/>
            </w:tcBorders>
            <w:shd w:val="clear" w:color="auto" w:fill="auto"/>
            <w:hideMark/>
          </w:tcPr>
          <w:p w14:paraId="30C829D4" w14:textId="77777777" w:rsidR="00437DAC" w:rsidRPr="001472CC" w:rsidRDefault="00437DAC" w:rsidP="00893ED4">
            <w:pPr>
              <w:pStyle w:val="MDPI42tablebody"/>
              <w:rPr>
                <w:ins w:id="46" w:author="Ryan Ruggiero" w:date="2022-01-02T14:28:00Z"/>
              </w:rPr>
            </w:pPr>
            <w:ins w:id="47" w:author="Ryan Ruggiero" w:date="2022-01-02T14:28:00Z">
              <w:r w:rsidRPr="001472CC">
                <w:t>G</w:t>
              </w:r>
            </w:ins>
          </w:p>
        </w:tc>
        <w:tc>
          <w:tcPr>
            <w:tcW w:w="556" w:type="dxa"/>
            <w:tcBorders>
              <w:top w:val="nil"/>
              <w:left w:val="nil"/>
              <w:bottom w:val="single" w:sz="8" w:space="0" w:color="111111"/>
              <w:right w:val="single" w:sz="4" w:space="0" w:color="auto"/>
            </w:tcBorders>
            <w:shd w:val="clear" w:color="auto" w:fill="auto"/>
            <w:hideMark/>
          </w:tcPr>
          <w:p w14:paraId="09F979BE" w14:textId="77777777" w:rsidR="00437DAC" w:rsidRPr="001472CC" w:rsidRDefault="00437DAC" w:rsidP="00893ED4">
            <w:pPr>
              <w:pStyle w:val="MDPI42tablebody"/>
              <w:rPr>
                <w:ins w:id="48" w:author="Ryan Ruggiero" w:date="2022-01-02T14:28:00Z"/>
              </w:rPr>
            </w:pPr>
            <w:ins w:id="49" w:author="Ryan Ruggiero" w:date="2022-01-02T14:28:00Z">
              <w:r w:rsidRPr="001472CC">
                <w:t>NG</w:t>
              </w:r>
            </w:ins>
          </w:p>
        </w:tc>
        <w:tc>
          <w:tcPr>
            <w:tcW w:w="566" w:type="dxa"/>
            <w:tcBorders>
              <w:top w:val="nil"/>
              <w:left w:val="nil"/>
              <w:bottom w:val="single" w:sz="8" w:space="0" w:color="111111"/>
              <w:right w:val="nil"/>
            </w:tcBorders>
            <w:shd w:val="clear" w:color="auto" w:fill="auto"/>
            <w:hideMark/>
          </w:tcPr>
          <w:p w14:paraId="42C02BB1" w14:textId="77777777" w:rsidR="00437DAC" w:rsidRPr="001472CC" w:rsidRDefault="00437DAC" w:rsidP="00893ED4">
            <w:pPr>
              <w:pStyle w:val="MDPI42tablebody"/>
              <w:rPr>
                <w:ins w:id="50" w:author="Ryan Ruggiero" w:date="2022-01-02T14:28:00Z"/>
              </w:rPr>
            </w:pPr>
            <w:ins w:id="51" w:author="Ryan Ruggiero" w:date="2022-01-02T14:28:00Z">
              <w:r w:rsidRPr="001472CC">
                <w:t>G</w:t>
              </w:r>
            </w:ins>
          </w:p>
        </w:tc>
        <w:tc>
          <w:tcPr>
            <w:tcW w:w="666" w:type="dxa"/>
            <w:tcBorders>
              <w:top w:val="nil"/>
              <w:left w:val="nil"/>
              <w:bottom w:val="single" w:sz="8" w:space="0" w:color="111111"/>
              <w:right w:val="nil"/>
            </w:tcBorders>
            <w:shd w:val="clear" w:color="auto" w:fill="auto"/>
            <w:hideMark/>
          </w:tcPr>
          <w:p w14:paraId="6158EB95" w14:textId="77777777" w:rsidR="00437DAC" w:rsidRPr="001472CC" w:rsidRDefault="00437DAC" w:rsidP="00893ED4">
            <w:pPr>
              <w:pStyle w:val="MDPI42tablebody"/>
              <w:rPr>
                <w:ins w:id="52" w:author="Ryan Ruggiero" w:date="2022-01-02T14:28:00Z"/>
              </w:rPr>
            </w:pPr>
            <w:ins w:id="53" w:author="Ryan Ruggiero" w:date="2022-01-02T14:28:00Z">
              <w:r w:rsidRPr="001472CC">
                <w:t>NG</w:t>
              </w:r>
            </w:ins>
          </w:p>
        </w:tc>
        <w:tc>
          <w:tcPr>
            <w:tcW w:w="826" w:type="dxa"/>
            <w:tcBorders>
              <w:top w:val="nil"/>
              <w:left w:val="nil"/>
              <w:bottom w:val="single" w:sz="8" w:space="0" w:color="111111"/>
              <w:right w:val="nil"/>
            </w:tcBorders>
            <w:shd w:val="clear" w:color="auto" w:fill="auto"/>
            <w:hideMark/>
          </w:tcPr>
          <w:p w14:paraId="2B529B81" w14:textId="77777777" w:rsidR="00437DAC" w:rsidRPr="001472CC" w:rsidRDefault="00437DAC" w:rsidP="00893ED4">
            <w:pPr>
              <w:pStyle w:val="MDPI42tablebody"/>
              <w:rPr>
                <w:ins w:id="54" w:author="Ryan Ruggiero" w:date="2022-01-02T14:28:00Z"/>
              </w:rPr>
            </w:pPr>
            <w:ins w:id="55" w:author="Ryan Ruggiero" w:date="2022-01-02T14:28:00Z">
              <w:r w:rsidRPr="001472CC">
                <w:t>WY Total</w:t>
              </w:r>
            </w:ins>
          </w:p>
        </w:tc>
        <w:tc>
          <w:tcPr>
            <w:tcW w:w="466" w:type="dxa"/>
            <w:tcBorders>
              <w:top w:val="nil"/>
              <w:left w:val="nil"/>
              <w:bottom w:val="single" w:sz="8" w:space="0" w:color="111111"/>
              <w:right w:val="nil"/>
            </w:tcBorders>
            <w:shd w:val="clear" w:color="auto" w:fill="auto"/>
            <w:hideMark/>
          </w:tcPr>
          <w:p w14:paraId="1B247EAE" w14:textId="77777777" w:rsidR="00437DAC" w:rsidRPr="001472CC" w:rsidRDefault="00437DAC" w:rsidP="00893ED4">
            <w:pPr>
              <w:pStyle w:val="MDPI42tablebody"/>
              <w:rPr>
                <w:ins w:id="56" w:author="Ryan Ruggiero" w:date="2022-01-02T14:28:00Z"/>
              </w:rPr>
            </w:pPr>
            <w:ins w:id="57" w:author="Ryan Ruggiero" w:date="2022-01-02T14:28:00Z">
              <w:r w:rsidRPr="001472CC">
                <w:t>G</w:t>
              </w:r>
            </w:ins>
          </w:p>
        </w:tc>
        <w:tc>
          <w:tcPr>
            <w:tcW w:w="566" w:type="dxa"/>
            <w:tcBorders>
              <w:top w:val="nil"/>
              <w:left w:val="nil"/>
              <w:bottom w:val="single" w:sz="8" w:space="0" w:color="111111"/>
              <w:right w:val="single" w:sz="4" w:space="0" w:color="auto"/>
            </w:tcBorders>
            <w:shd w:val="clear" w:color="auto" w:fill="auto"/>
            <w:hideMark/>
          </w:tcPr>
          <w:p w14:paraId="621C9261" w14:textId="77777777" w:rsidR="00437DAC" w:rsidRPr="001472CC" w:rsidRDefault="00437DAC" w:rsidP="00893ED4">
            <w:pPr>
              <w:pStyle w:val="MDPI42tablebody"/>
              <w:rPr>
                <w:ins w:id="58" w:author="Ryan Ruggiero" w:date="2022-01-02T14:28:00Z"/>
              </w:rPr>
            </w:pPr>
            <w:ins w:id="59" w:author="Ryan Ruggiero" w:date="2022-01-02T14:28:00Z">
              <w:r w:rsidRPr="001472CC">
                <w:t>NG</w:t>
              </w:r>
            </w:ins>
          </w:p>
        </w:tc>
        <w:tc>
          <w:tcPr>
            <w:tcW w:w="566" w:type="dxa"/>
            <w:tcBorders>
              <w:top w:val="nil"/>
              <w:left w:val="nil"/>
              <w:bottom w:val="single" w:sz="8" w:space="0" w:color="111111"/>
              <w:right w:val="nil"/>
            </w:tcBorders>
            <w:shd w:val="clear" w:color="auto" w:fill="auto"/>
            <w:hideMark/>
          </w:tcPr>
          <w:p w14:paraId="7D2883C7" w14:textId="77777777" w:rsidR="00437DAC" w:rsidRPr="001472CC" w:rsidRDefault="00437DAC" w:rsidP="00893ED4">
            <w:pPr>
              <w:pStyle w:val="MDPI42tablebody"/>
              <w:rPr>
                <w:ins w:id="60" w:author="Ryan Ruggiero" w:date="2022-01-02T14:28:00Z"/>
              </w:rPr>
            </w:pPr>
            <w:ins w:id="61" w:author="Ryan Ruggiero" w:date="2022-01-02T14:28:00Z">
              <w:r w:rsidRPr="001472CC">
                <w:t>G</w:t>
              </w:r>
            </w:ins>
          </w:p>
        </w:tc>
        <w:tc>
          <w:tcPr>
            <w:tcW w:w="666" w:type="dxa"/>
            <w:tcBorders>
              <w:top w:val="nil"/>
              <w:left w:val="nil"/>
              <w:bottom w:val="single" w:sz="8" w:space="0" w:color="111111"/>
              <w:right w:val="nil"/>
            </w:tcBorders>
            <w:shd w:val="clear" w:color="auto" w:fill="auto"/>
            <w:hideMark/>
          </w:tcPr>
          <w:p w14:paraId="165462C1" w14:textId="77777777" w:rsidR="00437DAC" w:rsidRPr="001472CC" w:rsidRDefault="00437DAC" w:rsidP="00893ED4">
            <w:pPr>
              <w:pStyle w:val="MDPI42tablebody"/>
              <w:rPr>
                <w:ins w:id="62" w:author="Ryan Ruggiero" w:date="2022-01-02T14:28:00Z"/>
              </w:rPr>
            </w:pPr>
            <w:ins w:id="63" w:author="Ryan Ruggiero" w:date="2022-01-02T14:28:00Z">
              <w:r w:rsidRPr="001472CC">
                <w:t>NG</w:t>
              </w:r>
            </w:ins>
          </w:p>
        </w:tc>
        <w:tc>
          <w:tcPr>
            <w:tcW w:w="833" w:type="dxa"/>
            <w:tcBorders>
              <w:top w:val="nil"/>
              <w:left w:val="nil"/>
              <w:bottom w:val="single" w:sz="8" w:space="0" w:color="111111"/>
              <w:right w:val="nil"/>
            </w:tcBorders>
            <w:shd w:val="clear" w:color="auto" w:fill="auto"/>
            <w:hideMark/>
          </w:tcPr>
          <w:p w14:paraId="3E5D4A86" w14:textId="77777777" w:rsidR="00437DAC" w:rsidRPr="001472CC" w:rsidRDefault="00437DAC" w:rsidP="00893ED4">
            <w:pPr>
              <w:pStyle w:val="MDPI42tablebody"/>
              <w:rPr>
                <w:ins w:id="64" w:author="Ryan Ruggiero" w:date="2022-01-02T14:28:00Z"/>
              </w:rPr>
            </w:pPr>
            <w:ins w:id="65" w:author="Ryan Ruggiero" w:date="2022-01-02T14:28:00Z">
              <w:r w:rsidRPr="001472CC">
                <w:t>WY Total</w:t>
              </w:r>
            </w:ins>
          </w:p>
        </w:tc>
        <w:tc>
          <w:tcPr>
            <w:tcW w:w="566" w:type="dxa"/>
            <w:tcBorders>
              <w:top w:val="nil"/>
              <w:left w:val="nil"/>
              <w:bottom w:val="single" w:sz="8" w:space="0" w:color="111111"/>
              <w:right w:val="nil"/>
            </w:tcBorders>
            <w:shd w:val="clear" w:color="auto" w:fill="auto"/>
            <w:hideMark/>
          </w:tcPr>
          <w:p w14:paraId="1C00CA4D" w14:textId="77777777" w:rsidR="00437DAC" w:rsidRPr="001472CC" w:rsidRDefault="00437DAC" w:rsidP="00893ED4">
            <w:pPr>
              <w:pStyle w:val="MDPI42tablebody"/>
              <w:rPr>
                <w:ins w:id="66" w:author="Ryan Ruggiero" w:date="2022-01-02T14:28:00Z"/>
              </w:rPr>
            </w:pPr>
            <w:ins w:id="67" w:author="Ryan Ruggiero" w:date="2022-01-02T14:28:00Z">
              <w:r w:rsidRPr="001472CC">
                <w:t>G</w:t>
              </w:r>
            </w:ins>
          </w:p>
        </w:tc>
        <w:tc>
          <w:tcPr>
            <w:tcW w:w="708" w:type="dxa"/>
            <w:tcBorders>
              <w:top w:val="nil"/>
              <w:left w:val="nil"/>
              <w:bottom w:val="single" w:sz="8" w:space="0" w:color="111111"/>
              <w:right w:val="single" w:sz="4" w:space="0" w:color="auto"/>
            </w:tcBorders>
            <w:shd w:val="clear" w:color="auto" w:fill="auto"/>
            <w:hideMark/>
          </w:tcPr>
          <w:p w14:paraId="655DBAB8" w14:textId="77777777" w:rsidR="00437DAC" w:rsidRPr="001472CC" w:rsidRDefault="00437DAC" w:rsidP="00893ED4">
            <w:pPr>
              <w:pStyle w:val="MDPI42tablebody"/>
              <w:rPr>
                <w:ins w:id="68" w:author="Ryan Ruggiero" w:date="2022-01-02T14:28:00Z"/>
              </w:rPr>
            </w:pPr>
            <w:ins w:id="69" w:author="Ryan Ruggiero" w:date="2022-01-02T14:28:00Z">
              <w:r w:rsidRPr="001472CC">
                <w:t>NG</w:t>
              </w:r>
            </w:ins>
          </w:p>
        </w:tc>
        <w:tc>
          <w:tcPr>
            <w:tcW w:w="666" w:type="dxa"/>
            <w:tcBorders>
              <w:top w:val="nil"/>
              <w:left w:val="nil"/>
              <w:bottom w:val="single" w:sz="8" w:space="0" w:color="111111"/>
              <w:right w:val="nil"/>
            </w:tcBorders>
            <w:shd w:val="clear" w:color="auto" w:fill="auto"/>
            <w:hideMark/>
          </w:tcPr>
          <w:p w14:paraId="57D12160" w14:textId="77777777" w:rsidR="00437DAC" w:rsidRPr="001472CC" w:rsidRDefault="00437DAC" w:rsidP="00893ED4">
            <w:pPr>
              <w:pStyle w:val="MDPI42tablebody"/>
              <w:rPr>
                <w:ins w:id="70" w:author="Ryan Ruggiero" w:date="2022-01-02T14:28:00Z"/>
              </w:rPr>
            </w:pPr>
            <w:ins w:id="71" w:author="Ryan Ruggiero" w:date="2022-01-02T14:28:00Z">
              <w:r w:rsidRPr="001472CC">
                <w:t>G</w:t>
              </w:r>
            </w:ins>
          </w:p>
        </w:tc>
        <w:tc>
          <w:tcPr>
            <w:tcW w:w="768" w:type="dxa"/>
            <w:gridSpan w:val="2"/>
            <w:tcBorders>
              <w:top w:val="nil"/>
              <w:left w:val="nil"/>
              <w:bottom w:val="single" w:sz="8" w:space="0" w:color="111111"/>
              <w:right w:val="nil"/>
            </w:tcBorders>
            <w:shd w:val="clear" w:color="auto" w:fill="auto"/>
            <w:hideMark/>
          </w:tcPr>
          <w:p w14:paraId="0CFA355F" w14:textId="77777777" w:rsidR="00437DAC" w:rsidRPr="001472CC" w:rsidRDefault="00437DAC" w:rsidP="00893ED4">
            <w:pPr>
              <w:pStyle w:val="MDPI42tablebody"/>
              <w:rPr>
                <w:ins w:id="72" w:author="Ryan Ruggiero" w:date="2022-01-02T14:28:00Z"/>
              </w:rPr>
            </w:pPr>
            <w:ins w:id="73" w:author="Ryan Ruggiero" w:date="2022-01-02T14:28:00Z">
              <w:r w:rsidRPr="001472CC">
                <w:t>NG</w:t>
              </w:r>
            </w:ins>
          </w:p>
        </w:tc>
        <w:tc>
          <w:tcPr>
            <w:tcW w:w="840" w:type="dxa"/>
            <w:tcBorders>
              <w:top w:val="nil"/>
              <w:left w:val="nil"/>
              <w:bottom w:val="single" w:sz="8" w:space="0" w:color="111111"/>
              <w:right w:val="nil"/>
            </w:tcBorders>
            <w:shd w:val="clear" w:color="auto" w:fill="auto"/>
            <w:hideMark/>
          </w:tcPr>
          <w:p w14:paraId="75DE3AA6" w14:textId="77777777" w:rsidR="00437DAC" w:rsidRPr="001472CC" w:rsidRDefault="00437DAC" w:rsidP="00893ED4">
            <w:pPr>
              <w:pStyle w:val="MDPI42tablebody"/>
              <w:rPr>
                <w:ins w:id="74" w:author="Ryan Ruggiero" w:date="2022-01-02T14:28:00Z"/>
              </w:rPr>
            </w:pPr>
            <w:ins w:id="75" w:author="Ryan Ruggiero" w:date="2022-01-02T14:28:00Z">
              <w:r w:rsidRPr="001472CC">
                <w:t>WY Total</w:t>
              </w:r>
            </w:ins>
          </w:p>
        </w:tc>
      </w:tr>
      <w:tr w:rsidR="00437DAC" w:rsidRPr="001472CC" w14:paraId="6EC213A0" w14:textId="77777777" w:rsidTr="00893ED4">
        <w:trPr>
          <w:gridAfter w:val="1"/>
          <w:wAfter w:w="235" w:type="dxa"/>
          <w:trHeight w:val="290"/>
          <w:ins w:id="76" w:author="Ryan Ruggiero" w:date="2022-01-02T14:28:00Z"/>
        </w:trPr>
        <w:tc>
          <w:tcPr>
            <w:tcW w:w="680" w:type="dxa"/>
            <w:vMerge w:val="restart"/>
            <w:tcBorders>
              <w:top w:val="nil"/>
              <w:left w:val="nil"/>
              <w:bottom w:val="nil"/>
              <w:right w:val="nil"/>
            </w:tcBorders>
            <w:shd w:val="clear" w:color="auto" w:fill="auto"/>
            <w:vAlign w:val="center"/>
            <w:hideMark/>
          </w:tcPr>
          <w:p w14:paraId="7AB2287C" w14:textId="77777777" w:rsidR="00437DAC" w:rsidRPr="001472CC" w:rsidRDefault="00437DAC" w:rsidP="00893ED4">
            <w:pPr>
              <w:pStyle w:val="MDPI42tablebody"/>
              <w:rPr>
                <w:ins w:id="77" w:author="Ryan Ruggiero" w:date="2022-01-02T14:28:00Z"/>
              </w:rPr>
            </w:pPr>
            <w:ins w:id="78" w:author="Ryan Ruggiero" w:date="2022-01-02T14:28:00Z">
              <w:r w:rsidRPr="001472CC">
                <w:t>AHS</w:t>
              </w:r>
            </w:ins>
          </w:p>
        </w:tc>
        <w:tc>
          <w:tcPr>
            <w:tcW w:w="963" w:type="dxa"/>
            <w:gridSpan w:val="2"/>
            <w:tcBorders>
              <w:top w:val="nil"/>
              <w:left w:val="nil"/>
              <w:bottom w:val="nil"/>
              <w:right w:val="nil"/>
            </w:tcBorders>
            <w:shd w:val="clear" w:color="auto" w:fill="auto"/>
            <w:vAlign w:val="center"/>
            <w:hideMark/>
          </w:tcPr>
          <w:p w14:paraId="1FC82292" w14:textId="77777777" w:rsidR="00437DAC" w:rsidRPr="001472CC" w:rsidRDefault="00437DAC" w:rsidP="00893ED4">
            <w:pPr>
              <w:pStyle w:val="MDPI42tablebody"/>
              <w:rPr>
                <w:ins w:id="79" w:author="Ryan Ruggiero" w:date="2022-01-02T14:28:00Z"/>
              </w:rPr>
            </w:pPr>
            <w:proofErr w:type="spellStart"/>
            <w:proofErr w:type="gramStart"/>
            <w:ins w:id="80" w:author="Ryan Ruggiero" w:date="2022-01-02T14:28:00Z">
              <w:r w:rsidRPr="001472CC">
                <w:t>TP.Load</w:t>
              </w:r>
              <w:proofErr w:type="spellEnd"/>
              <w:proofErr w:type="gramEnd"/>
            </w:ins>
          </w:p>
        </w:tc>
        <w:tc>
          <w:tcPr>
            <w:tcW w:w="466" w:type="dxa"/>
            <w:gridSpan w:val="2"/>
            <w:tcBorders>
              <w:top w:val="nil"/>
              <w:left w:val="nil"/>
              <w:bottom w:val="nil"/>
              <w:right w:val="nil"/>
            </w:tcBorders>
            <w:shd w:val="clear" w:color="auto" w:fill="auto"/>
            <w:vAlign w:val="center"/>
            <w:hideMark/>
          </w:tcPr>
          <w:p w14:paraId="5BE308E3" w14:textId="77777777" w:rsidR="00437DAC" w:rsidRPr="001472CC" w:rsidRDefault="00437DAC" w:rsidP="00893ED4">
            <w:pPr>
              <w:pStyle w:val="MDPI42tablebody"/>
              <w:rPr>
                <w:ins w:id="81" w:author="Ryan Ruggiero" w:date="2022-01-02T14:28:00Z"/>
              </w:rPr>
            </w:pPr>
            <w:ins w:id="82" w:author="Ryan Ruggiero" w:date="2022-01-02T14:28:00Z">
              <w:r w:rsidRPr="001472CC">
                <w:t>3.3</w:t>
              </w:r>
            </w:ins>
          </w:p>
        </w:tc>
        <w:tc>
          <w:tcPr>
            <w:tcW w:w="556" w:type="dxa"/>
            <w:tcBorders>
              <w:top w:val="nil"/>
              <w:left w:val="nil"/>
              <w:bottom w:val="nil"/>
              <w:right w:val="nil"/>
            </w:tcBorders>
            <w:shd w:val="clear" w:color="auto" w:fill="auto"/>
            <w:vAlign w:val="center"/>
            <w:hideMark/>
          </w:tcPr>
          <w:p w14:paraId="2FD8E21B" w14:textId="77777777" w:rsidR="00437DAC" w:rsidRPr="001472CC" w:rsidRDefault="00437DAC" w:rsidP="00893ED4">
            <w:pPr>
              <w:pStyle w:val="MDPI42tablebody"/>
              <w:rPr>
                <w:ins w:id="83" w:author="Ryan Ruggiero" w:date="2022-01-02T14:28:00Z"/>
              </w:rPr>
            </w:pPr>
            <w:ins w:id="84" w:author="Ryan Ruggiero" w:date="2022-01-02T14:28:00Z">
              <w:r w:rsidRPr="001472CC">
                <w:t>4.5</w:t>
              </w:r>
            </w:ins>
          </w:p>
        </w:tc>
        <w:tc>
          <w:tcPr>
            <w:tcW w:w="566" w:type="dxa"/>
            <w:tcBorders>
              <w:top w:val="nil"/>
              <w:left w:val="nil"/>
              <w:bottom w:val="nil"/>
              <w:right w:val="nil"/>
            </w:tcBorders>
            <w:shd w:val="clear" w:color="auto" w:fill="auto"/>
            <w:vAlign w:val="center"/>
            <w:hideMark/>
          </w:tcPr>
          <w:p w14:paraId="2E66E007" w14:textId="77777777" w:rsidR="00437DAC" w:rsidRPr="001472CC" w:rsidRDefault="00437DAC" w:rsidP="00893ED4">
            <w:pPr>
              <w:pStyle w:val="MDPI42tablebody"/>
              <w:rPr>
                <w:ins w:id="85" w:author="Ryan Ruggiero" w:date="2022-01-02T14:28:00Z"/>
              </w:rPr>
            </w:pPr>
            <w:ins w:id="86" w:author="Ryan Ruggiero" w:date="2022-01-02T14:28:00Z">
              <w:r w:rsidRPr="001472CC">
                <w:t>536</w:t>
              </w:r>
            </w:ins>
          </w:p>
        </w:tc>
        <w:tc>
          <w:tcPr>
            <w:tcW w:w="666" w:type="dxa"/>
            <w:tcBorders>
              <w:top w:val="nil"/>
              <w:left w:val="nil"/>
              <w:bottom w:val="nil"/>
              <w:right w:val="nil"/>
            </w:tcBorders>
            <w:shd w:val="clear" w:color="auto" w:fill="auto"/>
            <w:vAlign w:val="center"/>
            <w:hideMark/>
          </w:tcPr>
          <w:p w14:paraId="3BAD4B8D" w14:textId="77777777" w:rsidR="00437DAC" w:rsidRPr="001472CC" w:rsidRDefault="00437DAC" w:rsidP="00893ED4">
            <w:pPr>
              <w:pStyle w:val="MDPI42tablebody"/>
              <w:rPr>
                <w:ins w:id="87" w:author="Ryan Ruggiero" w:date="2022-01-02T14:28:00Z"/>
              </w:rPr>
            </w:pPr>
            <w:ins w:id="88" w:author="Ryan Ruggiero" w:date="2022-01-02T14:28:00Z">
              <w:r w:rsidRPr="001472CC">
                <w:t>852.3</w:t>
              </w:r>
            </w:ins>
          </w:p>
        </w:tc>
        <w:tc>
          <w:tcPr>
            <w:tcW w:w="826" w:type="dxa"/>
            <w:tcBorders>
              <w:top w:val="nil"/>
              <w:left w:val="nil"/>
              <w:bottom w:val="nil"/>
              <w:right w:val="nil"/>
            </w:tcBorders>
            <w:shd w:val="clear" w:color="auto" w:fill="auto"/>
            <w:vAlign w:val="center"/>
            <w:hideMark/>
          </w:tcPr>
          <w:p w14:paraId="0238465B" w14:textId="77777777" w:rsidR="00437DAC" w:rsidRPr="001472CC" w:rsidRDefault="00437DAC" w:rsidP="00893ED4">
            <w:pPr>
              <w:pStyle w:val="MDPI42tablebody"/>
              <w:rPr>
                <w:ins w:id="89" w:author="Ryan Ruggiero" w:date="2022-01-02T14:28:00Z"/>
              </w:rPr>
            </w:pPr>
            <w:ins w:id="90" w:author="Ryan Ruggiero" w:date="2022-01-02T14:28:00Z">
              <w:r w:rsidRPr="001472CC">
                <w:t>1396.1</w:t>
              </w:r>
              <w:r w:rsidRPr="001472CC">
                <w:rPr>
                  <w:vertAlign w:val="superscript"/>
                </w:rPr>
                <w:t>a</w:t>
              </w:r>
            </w:ins>
          </w:p>
        </w:tc>
        <w:tc>
          <w:tcPr>
            <w:tcW w:w="466" w:type="dxa"/>
            <w:tcBorders>
              <w:top w:val="nil"/>
              <w:left w:val="nil"/>
              <w:bottom w:val="nil"/>
              <w:right w:val="nil"/>
            </w:tcBorders>
            <w:shd w:val="clear" w:color="auto" w:fill="auto"/>
            <w:vAlign w:val="center"/>
            <w:hideMark/>
          </w:tcPr>
          <w:p w14:paraId="43EFB446" w14:textId="77777777" w:rsidR="00437DAC" w:rsidRPr="001472CC" w:rsidRDefault="00437DAC" w:rsidP="00893ED4">
            <w:pPr>
              <w:pStyle w:val="MDPI42tablebody"/>
              <w:rPr>
                <w:ins w:id="91" w:author="Ryan Ruggiero" w:date="2022-01-02T14:28:00Z"/>
              </w:rPr>
            </w:pPr>
            <w:ins w:id="92" w:author="Ryan Ruggiero" w:date="2022-01-02T14:28:00Z">
              <w:r w:rsidRPr="001472CC">
                <w:t>1.4</w:t>
              </w:r>
            </w:ins>
          </w:p>
        </w:tc>
        <w:tc>
          <w:tcPr>
            <w:tcW w:w="566" w:type="dxa"/>
            <w:tcBorders>
              <w:top w:val="nil"/>
              <w:left w:val="nil"/>
              <w:bottom w:val="nil"/>
              <w:right w:val="nil"/>
            </w:tcBorders>
            <w:shd w:val="clear" w:color="auto" w:fill="auto"/>
            <w:vAlign w:val="center"/>
            <w:hideMark/>
          </w:tcPr>
          <w:p w14:paraId="5DE3C982" w14:textId="77777777" w:rsidR="00437DAC" w:rsidRPr="001472CC" w:rsidRDefault="00437DAC" w:rsidP="00893ED4">
            <w:pPr>
              <w:pStyle w:val="MDPI42tablebody"/>
              <w:rPr>
                <w:ins w:id="93" w:author="Ryan Ruggiero" w:date="2022-01-02T14:28:00Z"/>
              </w:rPr>
            </w:pPr>
            <w:ins w:id="94" w:author="Ryan Ruggiero" w:date="2022-01-02T14:28:00Z">
              <w:r w:rsidRPr="001472CC">
                <w:t>4.3</w:t>
              </w:r>
            </w:ins>
          </w:p>
        </w:tc>
        <w:tc>
          <w:tcPr>
            <w:tcW w:w="566" w:type="dxa"/>
            <w:tcBorders>
              <w:top w:val="nil"/>
              <w:left w:val="nil"/>
              <w:bottom w:val="nil"/>
              <w:right w:val="nil"/>
            </w:tcBorders>
            <w:shd w:val="clear" w:color="auto" w:fill="auto"/>
            <w:vAlign w:val="center"/>
            <w:hideMark/>
          </w:tcPr>
          <w:p w14:paraId="06B6562C" w14:textId="77777777" w:rsidR="00437DAC" w:rsidRPr="001472CC" w:rsidRDefault="00437DAC" w:rsidP="00893ED4">
            <w:pPr>
              <w:pStyle w:val="MDPI42tablebody"/>
              <w:rPr>
                <w:ins w:id="95" w:author="Ryan Ruggiero" w:date="2022-01-02T14:28:00Z"/>
              </w:rPr>
            </w:pPr>
            <w:ins w:id="96" w:author="Ryan Ruggiero" w:date="2022-01-02T14:28:00Z">
              <w:r w:rsidRPr="001472CC">
                <w:t>64</w:t>
              </w:r>
            </w:ins>
          </w:p>
        </w:tc>
        <w:tc>
          <w:tcPr>
            <w:tcW w:w="666" w:type="dxa"/>
            <w:tcBorders>
              <w:top w:val="nil"/>
              <w:left w:val="nil"/>
              <w:bottom w:val="nil"/>
              <w:right w:val="nil"/>
            </w:tcBorders>
            <w:shd w:val="clear" w:color="auto" w:fill="auto"/>
            <w:vAlign w:val="center"/>
            <w:hideMark/>
          </w:tcPr>
          <w:p w14:paraId="1C149693" w14:textId="77777777" w:rsidR="00437DAC" w:rsidRPr="001472CC" w:rsidRDefault="00437DAC" w:rsidP="00893ED4">
            <w:pPr>
              <w:pStyle w:val="MDPI42tablebody"/>
              <w:rPr>
                <w:ins w:id="97" w:author="Ryan Ruggiero" w:date="2022-01-02T14:28:00Z"/>
              </w:rPr>
            </w:pPr>
            <w:ins w:id="98" w:author="Ryan Ruggiero" w:date="2022-01-02T14:28:00Z">
              <w:r w:rsidRPr="001472CC">
                <w:t>1484</w:t>
              </w:r>
            </w:ins>
          </w:p>
        </w:tc>
        <w:tc>
          <w:tcPr>
            <w:tcW w:w="833" w:type="dxa"/>
            <w:tcBorders>
              <w:top w:val="nil"/>
              <w:left w:val="nil"/>
              <w:bottom w:val="nil"/>
              <w:right w:val="nil"/>
            </w:tcBorders>
            <w:shd w:val="clear" w:color="auto" w:fill="auto"/>
            <w:vAlign w:val="center"/>
            <w:hideMark/>
          </w:tcPr>
          <w:p w14:paraId="5CE14EE8" w14:textId="77777777" w:rsidR="00437DAC" w:rsidRPr="001472CC" w:rsidRDefault="00437DAC" w:rsidP="00893ED4">
            <w:pPr>
              <w:pStyle w:val="MDPI42tablebody"/>
              <w:rPr>
                <w:ins w:id="99" w:author="Ryan Ruggiero" w:date="2022-01-02T14:28:00Z"/>
              </w:rPr>
            </w:pPr>
            <w:ins w:id="100" w:author="Ryan Ruggiero" w:date="2022-01-02T14:28:00Z">
              <w:r w:rsidRPr="001472CC">
                <w:t>1554.1</w:t>
              </w:r>
              <w:r w:rsidRPr="001472CC">
                <w:rPr>
                  <w:vertAlign w:val="superscript"/>
                </w:rPr>
                <w:t>b</w:t>
              </w:r>
            </w:ins>
          </w:p>
        </w:tc>
        <w:tc>
          <w:tcPr>
            <w:tcW w:w="566" w:type="dxa"/>
            <w:tcBorders>
              <w:top w:val="nil"/>
              <w:left w:val="nil"/>
              <w:bottom w:val="nil"/>
              <w:right w:val="nil"/>
            </w:tcBorders>
            <w:shd w:val="clear" w:color="auto" w:fill="auto"/>
            <w:vAlign w:val="center"/>
            <w:hideMark/>
          </w:tcPr>
          <w:p w14:paraId="4A9CFB63" w14:textId="77777777" w:rsidR="00437DAC" w:rsidRPr="001472CC" w:rsidRDefault="00437DAC" w:rsidP="00893ED4">
            <w:pPr>
              <w:pStyle w:val="MDPI42tablebody"/>
              <w:rPr>
                <w:ins w:id="101" w:author="Ryan Ruggiero" w:date="2022-01-02T14:28:00Z"/>
              </w:rPr>
            </w:pPr>
          </w:p>
        </w:tc>
        <w:tc>
          <w:tcPr>
            <w:tcW w:w="708" w:type="dxa"/>
            <w:tcBorders>
              <w:top w:val="nil"/>
              <w:left w:val="nil"/>
              <w:bottom w:val="nil"/>
              <w:right w:val="nil"/>
            </w:tcBorders>
            <w:shd w:val="clear" w:color="auto" w:fill="auto"/>
            <w:vAlign w:val="center"/>
            <w:hideMark/>
          </w:tcPr>
          <w:p w14:paraId="0364EE65" w14:textId="77777777" w:rsidR="00437DAC" w:rsidRPr="001472CC" w:rsidRDefault="00437DAC" w:rsidP="00893ED4">
            <w:pPr>
              <w:pStyle w:val="MDPI42tablebody"/>
              <w:rPr>
                <w:ins w:id="102"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521A3B9B" w14:textId="77777777" w:rsidR="00437DAC" w:rsidRPr="001472CC" w:rsidRDefault="00437DAC" w:rsidP="00893ED4">
            <w:pPr>
              <w:pStyle w:val="MDPI42tablebody"/>
              <w:rPr>
                <w:ins w:id="103" w:author="Ryan Ruggiero" w:date="2022-01-02T14:28:00Z"/>
                <w:rFonts w:ascii="Times New Roman" w:hAnsi="Times New Roman"/>
                <w:color w:val="auto"/>
              </w:rPr>
            </w:pPr>
          </w:p>
        </w:tc>
        <w:tc>
          <w:tcPr>
            <w:tcW w:w="768" w:type="dxa"/>
            <w:gridSpan w:val="2"/>
            <w:tcBorders>
              <w:top w:val="nil"/>
              <w:left w:val="nil"/>
              <w:bottom w:val="nil"/>
              <w:right w:val="nil"/>
            </w:tcBorders>
            <w:shd w:val="clear" w:color="auto" w:fill="auto"/>
            <w:vAlign w:val="center"/>
            <w:hideMark/>
          </w:tcPr>
          <w:p w14:paraId="536D9BE0" w14:textId="77777777" w:rsidR="00437DAC" w:rsidRPr="001472CC" w:rsidRDefault="00437DAC" w:rsidP="00893ED4">
            <w:pPr>
              <w:pStyle w:val="MDPI42tablebody"/>
              <w:rPr>
                <w:ins w:id="104" w:author="Ryan Ruggiero" w:date="2022-01-02T14:28:00Z"/>
                <w:rFonts w:ascii="Times New Roman" w:hAnsi="Times New Roman"/>
                <w:color w:val="auto"/>
              </w:rPr>
            </w:pPr>
          </w:p>
        </w:tc>
        <w:tc>
          <w:tcPr>
            <w:tcW w:w="840" w:type="dxa"/>
            <w:tcBorders>
              <w:top w:val="nil"/>
              <w:left w:val="nil"/>
              <w:bottom w:val="nil"/>
              <w:right w:val="nil"/>
            </w:tcBorders>
            <w:shd w:val="clear" w:color="auto" w:fill="auto"/>
            <w:vAlign w:val="center"/>
            <w:hideMark/>
          </w:tcPr>
          <w:p w14:paraId="2F01AFCD" w14:textId="77777777" w:rsidR="00437DAC" w:rsidRPr="001472CC" w:rsidRDefault="00437DAC" w:rsidP="00893ED4">
            <w:pPr>
              <w:pStyle w:val="MDPI42tablebody"/>
              <w:rPr>
                <w:ins w:id="105" w:author="Ryan Ruggiero" w:date="2022-01-02T14:28:00Z"/>
                <w:rFonts w:ascii="Times New Roman" w:hAnsi="Times New Roman"/>
                <w:color w:val="auto"/>
              </w:rPr>
            </w:pPr>
          </w:p>
        </w:tc>
      </w:tr>
      <w:tr w:rsidR="00437DAC" w:rsidRPr="001472CC" w14:paraId="5D05150A" w14:textId="77777777" w:rsidTr="00893ED4">
        <w:trPr>
          <w:gridAfter w:val="1"/>
          <w:wAfter w:w="235" w:type="dxa"/>
          <w:trHeight w:val="290"/>
          <w:ins w:id="106" w:author="Ryan Ruggiero" w:date="2022-01-02T14:28:00Z"/>
        </w:trPr>
        <w:tc>
          <w:tcPr>
            <w:tcW w:w="680" w:type="dxa"/>
            <w:vMerge/>
            <w:tcBorders>
              <w:top w:val="nil"/>
              <w:left w:val="nil"/>
              <w:bottom w:val="nil"/>
              <w:right w:val="nil"/>
            </w:tcBorders>
            <w:vAlign w:val="center"/>
            <w:hideMark/>
          </w:tcPr>
          <w:p w14:paraId="2677DE42" w14:textId="77777777" w:rsidR="00437DAC" w:rsidRPr="001472CC" w:rsidRDefault="00437DAC" w:rsidP="00893ED4">
            <w:pPr>
              <w:pStyle w:val="MDPI42tablebody"/>
              <w:rPr>
                <w:ins w:id="107" w:author="Ryan Ruggiero" w:date="2022-01-02T14:28:00Z"/>
              </w:rPr>
            </w:pPr>
          </w:p>
        </w:tc>
        <w:tc>
          <w:tcPr>
            <w:tcW w:w="963" w:type="dxa"/>
            <w:gridSpan w:val="2"/>
            <w:tcBorders>
              <w:top w:val="nil"/>
              <w:left w:val="nil"/>
              <w:bottom w:val="nil"/>
              <w:right w:val="nil"/>
            </w:tcBorders>
            <w:shd w:val="clear" w:color="auto" w:fill="auto"/>
            <w:vAlign w:val="center"/>
            <w:hideMark/>
          </w:tcPr>
          <w:p w14:paraId="5F964AA3" w14:textId="77777777" w:rsidR="00437DAC" w:rsidRPr="001472CC" w:rsidRDefault="00437DAC" w:rsidP="00893ED4">
            <w:pPr>
              <w:pStyle w:val="MDPI42tablebody"/>
              <w:rPr>
                <w:ins w:id="108" w:author="Ryan Ruggiero" w:date="2022-01-02T14:28:00Z"/>
              </w:rPr>
            </w:pPr>
            <w:ins w:id="109" w:author="Ryan Ruggiero" w:date="2022-01-02T14:28:00Z">
              <w:r w:rsidRPr="001472CC">
                <w:t>Volume</w:t>
              </w:r>
            </w:ins>
          </w:p>
        </w:tc>
        <w:tc>
          <w:tcPr>
            <w:tcW w:w="466" w:type="dxa"/>
            <w:gridSpan w:val="2"/>
            <w:tcBorders>
              <w:top w:val="nil"/>
              <w:left w:val="nil"/>
              <w:bottom w:val="nil"/>
              <w:right w:val="nil"/>
            </w:tcBorders>
            <w:shd w:val="clear" w:color="auto" w:fill="auto"/>
            <w:vAlign w:val="center"/>
            <w:hideMark/>
          </w:tcPr>
          <w:p w14:paraId="23BA460E" w14:textId="77777777" w:rsidR="00437DAC" w:rsidRPr="001472CC" w:rsidRDefault="00437DAC" w:rsidP="00893ED4">
            <w:pPr>
              <w:pStyle w:val="MDPI42tablebody"/>
              <w:rPr>
                <w:ins w:id="110" w:author="Ryan Ruggiero" w:date="2022-01-02T14:28:00Z"/>
              </w:rPr>
            </w:pPr>
          </w:p>
        </w:tc>
        <w:tc>
          <w:tcPr>
            <w:tcW w:w="556" w:type="dxa"/>
            <w:tcBorders>
              <w:top w:val="nil"/>
              <w:left w:val="nil"/>
              <w:bottom w:val="nil"/>
              <w:right w:val="nil"/>
            </w:tcBorders>
            <w:shd w:val="clear" w:color="auto" w:fill="auto"/>
            <w:vAlign w:val="center"/>
            <w:hideMark/>
          </w:tcPr>
          <w:p w14:paraId="3C1E3DB6" w14:textId="77777777" w:rsidR="00437DAC" w:rsidRPr="001472CC" w:rsidRDefault="00437DAC" w:rsidP="00893ED4">
            <w:pPr>
              <w:pStyle w:val="MDPI42tablebody"/>
              <w:rPr>
                <w:ins w:id="111"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F32328D" w14:textId="77777777" w:rsidR="00437DAC" w:rsidRPr="001472CC" w:rsidRDefault="00437DAC" w:rsidP="00893ED4">
            <w:pPr>
              <w:pStyle w:val="MDPI42tablebody"/>
              <w:rPr>
                <w:ins w:id="112" w:author="Ryan Ruggiero" w:date="2022-01-02T14:28:00Z"/>
              </w:rPr>
            </w:pPr>
            <w:ins w:id="113" w:author="Ryan Ruggiero" w:date="2022-01-02T14:28:00Z">
              <w:r w:rsidRPr="001472CC">
                <w:t>8.97</w:t>
              </w:r>
            </w:ins>
          </w:p>
        </w:tc>
        <w:tc>
          <w:tcPr>
            <w:tcW w:w="666" w:type="dxa"/>
            <w:tcBorders>
              <w:top w:val="nil"/>
              <w:left w:val="nil"/>
              <w:bottom w:val="nil"/>
              <w:right w:val="nil"/>
            </w:tcBorders>
            <w:shd w:val="clear" w:color="auto" w:fill="auto"/>
            <w:vAlign w:val="center"/>
            <w:hideMark/>
          </w:tcPr>
          <w:p w14:paraId="73CA3757" w14:textId="77777777" w:rsidR="00437DAC" w:rsidRPr="001472CC" w:rsidRDefault="00437DAC" w:rsidP="00893ED4">
            <w:pPr>
              <w:pStyle w:val="MDPI42tablebody"/>
              <w:rPr>
                <w:ins w:id="114" w:author="Ryan Ruggiero" w:date="2022-01-02T14:28:00Z"/>
              </w:rPr>
            </w:pPr>
            <w:ins w:id="115" w:author="Ryan Ruggiero" w:date="2022-01-02T14:28:00Z">
              <w:r w:rsidRPr="001472CC">
                <w:t>17.65</w:t>
              </w:r>
            </w:ins>
          </w:p>
        </w:tc>
        <w:tc>
          <w:tcPr>
            <w:tcW w:w="826" w:type="dxa"/>
            <w:tcBorders>
              <w:top w:val="nil"/>
              <w:left w:val="nil"/>
              <w:bottom w:val="nil"/>
              <w:right w:val="nil"/>
            </w:tcBorders>
            <w:shd w:val="clear" w:color="auto" w:fill="auto"/>
            <w:vAlign w:val="center"/>
            <w:hideMark/>
          </w:tcPr>
          <w:p w14:paraId="2FBA0901" w14:textId="77777777" w:rsidR="00437DAC" w:rsidRPr="001472CC" w:rsidRDefault="00437DAC" w:rsidP="00893ED4">
            <w:pPr>
              <w:pStyle w:val="MDPI42tablebody"/>
              <w:rPr>
                <w:ins w:id="116" w:author="Ryan Ruggiero" w:date="2022-01-02T14:28:00Z"/>
              </w:rPr>
            </w:pPr>
          </w:p>
        </w:tc>
        <w:tc>
          <w:tcPr>
            <w:tcW w:w="466" w:type="dxa"/>
            <w:tcBorders>
              <w:top w:val="nil"/>
              <w:left w:val="nil"/>
              <w:bottom w:val="nil"/>
              <w:right w:val="nil"/>
            </w:tcBorders>
            <w:shd w:val="clear" w:color="auto" w:fill="auto"/>
            <w:vAlign w:val="center"/>
            <w:hideMark/>
          </w:tcPr>
          <w:p w14:paraId="0EF843B5" w14:textId="77777777" w:rsidR="00437DAC" w:rsidRPr="001472CC" w:rsidRDefault="00437DAC" w:rsidP="00893ED4">
            <w:pPr>
              <w:pStyle w:val="MDPI42tablebody"/>
              <w:rPr>
                <w:ins w:id="117"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54A3026" w14:textId="77777777" w:rsidR="00437DAC" w:rsidRPr="001472CC" w:rsidRDefault="00437DAC" w:rsidP="00893ED4">
            <w:pPr>
              <w:pStyle w:val="MDPI42tablebody"/>
              <w:rPr>
                <w:ins w:id="118"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A2600E3" w14:textId="77777777" w:rsidR="00437DAC" w:rsidRPr="001472CC" w:rsidRDefault="00437DAC" w:rsidP="00893ED4">
            <w:pPr>
              <w:pStyle w:val="MDPI42tablebody"/>
              <w:rPr>
                <w:ins w:id="119"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4EFCF18F" w14:textId="77777777" w:rsidR="00437DAC" w:rsidRPr="001472CC" w:rsidRDefault="00437DAC" w:rsidP="00893ED4">
            <w:pPr>
              <w:pStyle w:val="MDPI42tablebody"/>
              <w:rPr>
                <w:ins w:id="120" w:author="Ryan Ruggiero" w:date="2022-01-02T14:28:00Z"/>
              </w:rPr>
            </w:pPr>
            <w:ins w:id="121" w:author="Ryan Ruggiero" w:date="2022-01-02T14:28:00Z">
              <w:r w:rsidRPr="001472CC">
                <w:t>10.41</w:t>
              </w:r>
            </w:ins>
          </w:p>
        </w:tc>
        <w:tc>
          <w:tcPr>
            <w:tcW w:w="833" w:type="dxa"/>
            <w:tcBorders>
              <w:top w:val="nil"/>
              <w:left w:val="nil"/>
              <w:bottom w:val="nil"/>
              <w:right w:val="nil"/>
            </w:tcBorders>
            <w:shd w:val="clear" w:color="auto" w:fill="auto"/>
            <w:vAlign w:val="center"/>
            <w:hideMark/>
          </w:tcPr>
          <w:p w14:paraId="58CBE6C5" w14:textId="77777777" w:rsidR="00437DAC" w:rsidRPr="001472CC" w:rsidRDefault="00437DAC" w:rsidP="00893ED4">
            <w:pPr>
              <w:pStyle w:val="MDPI42tablebody"/>
              <w:rPr>
                <w:ins w:id="122" w:author="Ryan Ruggiero" w:date="2022-01-02T14:28:00Z"/>
              </w:rPr>
            </w:pPr>
          </w:p>
        </w:tc>
        <w:tc>
          <w:tcPr>
            <w:tcW w:w="566" w:type="dxa"/>
            <w:tcBorders>
              <w:top w:val="nil"/>
              <w:left w:val="nil"/>
              <w:bottom w:val="nil"/>
              <w:right w:val="nil"/>
            </w:tcBorders>
            <w:shd w:val="clear" w:color="auto" w:fill="auto"/>
            <w:vAlign w:val="center"/>
            <w:hideMark/>
          </w:tcPr>
          <w:p w14:paraId="2160FC05" w14:textId="77777777" w:rsidR="00437DAC" w:rsidRPr="001472CC" w:rsidRDefault="00437DAC" w:rsidP="00893ED4">
            <w:pPr>
              <w:pStyle w:val="MDPI42tablebody"/>
              <w:rPr>
                <w:ins w:id="123" w:author="Ryan Ruggiero" w:date="2022-01-02T14:28:00Z"/>
                <w:rFonts w:ascii="Times New Roman" w:hAnsi="Times New Roman"/>
                <w:color w:val="auto"/>
              </w:rPr>
            </w:pPr>
          </w:p>
        </w:tc>
        <w:tc>
          <w:tcPr>
            <w:tcW w:w="708" w:type="dxa"/>
            <w:tcBorders>
              <w:top w:val="nil"/>
              <w:left w:val="nil"/>
              <w:bottom w:val="nil"/>
              <w:right w:val="nil"/>
            </w:tcBorders>
            <w:shd w:val="clear" w:color="auto" w:fill="auto"/>
            <w:vAlign w:val="center"/>
            <w:hideMark/>
          </w:tcPr>
          <w:p w14:paraId="20B1073D" w14:textId="77777777" w:rsidR="00437DAC" w:rsidRPr="001472CC" w:rsidRDefault="00437DAC" w:rsidP="00893ED4">
            <w:pPr>
              <w:pStyle w:val="MDPI42tablebody"/>
              <w:rPr>
                <w:ins w:id="124"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426F6436" w14:textId="77777777" w:rsidR="00437DAC" w:rsidRPr="001472CC" w:rsidRDefault="00437DAC" w:rsidP="00893ED4">
            <w:pPr>
              <w:pStyle w:val="MDPI42tablebody"/>
              <w:rPr>
                <w:ins w:id="125" w:author="Ryan Ruggiero" w:date="2022-01-02T14:28:00Z"/>
                <w:rFonts w:ascii="Times New Roman" w:hAnsi="Times New Roman"/>
                <w:color w:val="auto"/>
              </w:rPr>
            </w:pPr>
          </w:p>
        </w:tc>
        <w:tc>
          <w:tcPr>
            <w:tcW w:w="768" w:type="dxa"/>
            <w:gridSpan w:val="2"/>
            <w:tcBorders>
              <w:top w:val="nil"/>
              <w:left w:val="nil"/>
              <w:bottom w:val="nil"/>
              <w:right w:val="nil"/>
            </w:tcBorders>
            <w:shd w:val="clear" w:color="auto" w:fill="auto"/>
            <w:vAlign w:val="center"/>
            <w:hideMark/>
          </w:tcPr>
          <w:p w14:paraId="4664362C" w14:textId="77777777" w:rsidR="00437DAC" w:rsidRPr="001472CC" w:rsidRDefault="00437DAC" w:rsidP="00893ED4">
            <w:pPr>
              <w:pStyle w:val="MDPI42tablebody"/>
              <w:rPr>
                <w:ins w:id="126" w:author="Ryan Ruggiero" w:date="2022-01-02T14:28:00Z"/>
                <w:rFonts w:ascii="Times New Roman" w:hAnsi="Times New Roman"/>
                <w:color w:val="auto"/>
              </w:rPr>
            </w:pPr>
          </w:p>
        </w:tc>
        <w:tc>
          <w:tcPr>
            <w:tcW w:w="840" w:type="dxa"/>
            <w:tcBorders>
              <w:top w:val="nil"/>
              <w:left w:val="nil"/>
              <w:bottom w:val="nil"/>
              <w:right w:val="nil"/>
            </w:tcBorders>
            <w:shd w:val="clear" w:color="auto" w:fill="auto"/>
            <w:vAlign w:val="center"/>
            <w:hideMark/>
          </w:tcPr>
          <w:p w14:paraId="0D7F0590" w14:textId="77777777" w:rsidR="00437DAC" w:rsidRPr="001472CC" w:rsidRDefault="00437DAC" w:rsidP="00893ED4">
            <w:pPr>
              <w:pStyle w:val="MDPI42tablebody"/>
              <w:rPr>
                <w:ins w:id="127" w:author="Ryan Ruggiero" w:date="2022-01-02T14:28:00Z"/>
                <w:rFonts w:ascii="Times New Roman" w:hAnsi="Times New Roman"/>
                <w:color w:val="auto"/>
              </w:rPr>
            </w:pPr>
          </w:p>
        </w:tc>
      </w:tr>
      <w:tr w:rsidR="00437DAC" w:rsidRPr="001472CC" w14:paraId="1ADEACE7" w14:textId="77777777" w:rsidTr="00893ED4">
        <w:trPr>
          <w:gridAfter w:val="1"/>
          <w:wAfter w:w="235" w:type="dxa"/>
          <w:trHeight w:val="300"/>
          <w:ins w:id="128" w:author="Ryan Ruggiero" w:date="2022-01-02T14:28:00Z"/>
        </w:trPr>
        <w:tc>
          <w:tcPr>
            <w:tcW w:w="680" w:type="dxa"/>
            <w:vMerge/>
            <w:tcBorders>
              <w:top w:val="nil"/>
              <w:left w:val="nil"/>
              <w:bottom w:val="nil"/>
              <w:right w:val="nil"/>
            </w:tcBorders>
            <w:vAlign w:val="center"/>
            <w:hideMark/>
          </w:tcPr>
          <w:p w14:paraId="27051586" w14:textId="77777777" w:rsidR="00437DAC" w:rsidRPr="001472CC" w:rsidRDefault="00437DAC" w:rsidP="00893ED4">
            <w:pPr>
              <w:pStyle w:val="MDPI42tablebody"/>
              <w:rPr>
                <w:ins w:id="129" w:author="Ryan Ruggiero" w:date="2022-01-02T14:28:00Z"/>
              </w:rPr>
            </w:pPr>
          </w:p>
        </w:tc>
        <w:tc>
          <w:tcPr>
            <w:tcW w:w="963" w:type="dxa"/>
            <w:gridSpan w:val="2"/>
            <w:tcBorders>
              <w:top w:val="nil"/>
              <w:left w:val="nil"/>
              <w:bottom w:val="single" w:sz="8" w:space="0" w:color="000000"/>
              <w:right w:val="nil"/>
            </w:tcBorders>
            <w:shd w:val="clear" w:color="auto" w:fill="auto"/>
            <w:vAlign w:val="center"/>
            <w:hideMark/>
          </w:tcPr>
          <w:p w14:paraId="091776F2" w14:textId="77777777" w:rsidR="00437DAC" w:rsidRPr="001472CC" w:rsidRDefault="00437DAC" w:rsidP="00893ED4">
            <w:pPr>
              <w:pStyle w:val="MDPI42tablebody"/>
              <w:rPr>
                <w:ins w:id="130" w:author="Ryan Ruggiero" w:date="2022-01-02T14:28:00Z"/>
              </w:rPr>
            </w:pPr>
            <w:ins w:id="131" w:author="Ryan Ruggiero" w:date="2022-01-02T14:28:00Z">
              <w:r w:rsidRPr="001472CC">
                <w:t>RR</w:t>
              </w:r>
            </w:ins>
          </w:p>
        </w:tc>
        <w:tc>
          <w:tcPr>
            <w:tcW w:w="466" w:type="dxa"/>
            <w:gridSpan w:val="2"/>
            <w:tcBorders>
              <w:top w:val="nil"/>
              <w:left w:val="nil"/>
              <w:bottom w:val="single" w:sz="8" w:space="0" w:color="000000"/>
              <w:right w:val="nil"/>
            </w:tcBorders>
            <w:shd w:val="clear" w:color="auto" w:fill="auto"/>
            <w:vAlign w:val="center"/>
            <w:hideMark/>
          </w:tcPr>
          <w:p w14:paraId="643ADD68" w14:textId="77777777" w:rsidR="00437DAC" w:rsidRPr="001472CC" w:rsidRDefault="00437DAC" w:rsidP="00893ED4">
            <w:pPr>
              <w:pStyle w:val="MDPI42tablebody"/>
              <w:rPr>
                <w:ins w:id="132" w:author="Ryan Ruggiero" w:date="2022-01-02T14:28:00Z"/>
              </w:rPr>
            </w:pPr>
            <w:ins w:id="133" w:author="Ryan Ruggiero" w:date="2022-01-02T14:28:00Z">
              <w:r w:rsidRPr="001472CC">
                <w:t> </w:t>
              </w:r>
            </w:ins>
          </w:p>
        </w:tc>
        <w:tc>
          <w:tcPr>
            <w:tcW w:w="556" w:type="dxa"/>
            <w:tcBorders>
              <w:top w:val="nil"/>
              <w:left w:val="nil"/>
              <w:bottom w:val="single" w:sz="8" w:space="0" w:color="000000"/>
              <w:right w:val="nil"/>
            </w:tcBorders>
            <w:shd w:val="clear" w:color="auto" w:fill="auto"/>
            <w:vAlign w:val="center"/>
            <w:hideMark/>
          </w:tcPr>
          <w:p w14:paraId="414CC12A" w14:textId="77777777" w:rsidR="00437DAC" w:rsidRPr="001472CC" w:rsidRDefault="00437DAC" w:rsidP="00893ED4">
            <w:pPr>
              <w:pStyle w:val="MDPI42tablebody"/>
              <w:rPr>
                <w:ins w:id="134" w:author="Ryan Ruggiero" w:date="2022-01-02T14:28:00Z"/>
              </w:rPr>
            </w:pPr>
            <w:ins w:id="135"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389B2EB1" w14:textId="77777777" w:rsidR="00437DAC" w:rsidRPr="001472CC" w:rsidRDefault="00437DAC" w:rsidP="00893ED4">
            <w:pPr>
              <w:pStyle w:val="MDPI42tablebody"/>
              <w:rPr>
                <w:ins w:id="136" w:author="Ryan Ruggiero" w:date="2022-01-02T14:28:00Z"/>
              </w:rPr>
            </w:pPr>
            <w:ins w:id="137" w:author="Ryan Ruggiero" w:date="2022-01-02T14:28:00Z">
              <w:r w:rsidRPr="001472CC">
                <w:t>0.53</w:t>
              </w:r>
            </w:ins>
          </w:p>
        </w:tc>
        <w:tc>
          <w:tcPr>
            <w:tcW w:w="666" w:type="dxa"/>
            <w:tcBorders>
              <w:top w:val="nil"/>
              <w:left w:val="nil"/>
              <w:bottom w:val="single" w:sz="8" w:space="0" w:color="000000"/>
              <w:right w:val="nil"/>
            </w:tcBorders>
            <w:shd w:val="clear" w:color="auto" w:fill="auto"/>
            <w:vAlign w:val="center"/>
            <w:hideMark/>
          </w:tcPr>
          <w:p w14:paraId="345B0C40" w14:textId="77777777" w:rsidR="00437DAC" w:rsidRPr="001472CC" w:rsidRDefault="00437DAC" w:rsidP="00893ED4">
            <w:pPr>
              <w:pStyle w:val="MDPI42tablebody"/>
              <w:rPr>
                <w:ins w:id="138" w:author="Ryan Ruggiero" w:date="2022-01-02T14:28:00Z"/>
              </w:rPr>
            </w:pPr>
            <w:ins w:id="139" w:author="Ryan Ruggiero" w:date="2022-01-02T14:28:00Z">
              <w:r w:rsidRPr="001472CC">
                <w:t>0.6</w:t>
              </w:r>
            </w:ins>
          </w:p>
        </w:tc>
        <w:tc>
          <w:tcPr>
            <w:tcW w:w="826" w:type="dxa"/>
            <w:tcBorders>
              <w:top w:val="nil"/>
              <w:left w:val="nil"/>
              <w:bottom w:val="single" w:sz="8" w:space="0" w:color="000000"/>
              <w:right w:val="nil"/>
            </w:tcBorders>
            <w:shd w:val="clear" w:color="auto" w:fill="auto"/>
            <w:vAlign w:val="center"/>
            <w:hideMark/>
          </w:tcPr>
          <w:p w14:paraId="23F1C5D3" w14:textId="77777777" w:rsidR="00437DAC" w:rsidRPr="001472CC" w:rsidRDefault="00437DAC" w:rsidP="00893ED4">
            <w:pPr>
              <w:pStyle w:val="MDPI42tablebody"/>
              <w:rPr>
                <w:ins w:id="140" w:author="Ryan Ruggiero" w:date="2022-01-02T14:28:00Z"/>
              </w:rPr>
            </w:pPr>
            <w:ins w:id="141" w:author="Ryan Ruggiero" w:date="2022-01-02T14:28:00Z">
              <w:r w:rsidRPr="001472CC">
                <w:t> </w:t>
              </w:r>
            </w:ins>
          </w:p>
        </w:tc>
        <w:tc>
          <w:tcPr>
            <w:tcW w:w="466" w:type="dxa"/>
            <w:tcBorders>
              <w:top w:val="nil"/>
              <w:left w:val="nil"/>
              <w:bottom w:val="single" w:sz="8" w:space="0" w:color="000000"/>
              <w:right w:val="nil"/>
            </w:tcBorders>
            <w:shd w:val="clear" w:color="auto" w:fill="auto"/>
            <w:vAlign w:val="center"/>
            <w:hideMark/>
          </w:tcPr>
          <w:p w14:paraId="0D3EE993" w14:textId="77777777" w:rsidR="00437DAC" w:rsidRPr="001472CC" w:rsidRDefault="00437DAC" w:rsidP="00893ED4">
            <w:pPr>
              <w:pStyle w:val="MDPI42tablebody"/>
              <w:rPr>
                <w:ins w:id="142" w:author="Ryan Ruggiero" w:date="2022-01-02T14:28:00Z"/>
              </w:rPr>
            </w:pPr>
            <w:ins w:id="143"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41936F8A" w14:textId="77777777" w:rsidR="00437DAC" w:rsidRPr="001472CC" w:rsidRDefault="00437DAC" w:rsidP="00893ED4">
            <w:pPr>
              <w:pStyle w:val="MDPI42tablebody"/>
              <w:rPr>
                <w:ins w:id="144" w:author="Ryan Ruggiero" w:date="2022-01-02T14:28:00Z"/>
              </w:rPr>
            </w:pPr>
            <w:ins w:id="145"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502AD161" w14:textId="77777777" w:rsidR="00437DAC" w:rsidRPr="001472CC" w:rsidRDefault="00437DAC" w:rsidP="00893ED4">
            <w:pPr>
              <w:pStyle w:val="MDPI42tablebody"/>
              <w:rPr>
                <w:ins w:id="146" w:author="Ryan Ruggiero" w:date="2022-01-02T14:28:00Z"/>
              </w:rPr>
            </w:pPr>
            <w:ins w:id="147"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15AF64AF" w14:textId="77777777" w:rsidR="00437DAC" w:rsidRPr="001472CC" w:rsidRDefault="00437DAC" w:rsidP="00893ED4">
            <w:pPr>
              <w:pStyle w:val="MDPI42tablebody"/>
              <w:rPr>
                <w:ins w:id="148" w:author="Ryan Ruggiero" w:date="2022-01-02T14:28:00Z"/>
              </w:rPr>
            </w:pPr>
            <w:ins w:id="149" w:author="Ryan Ruggiero" w:date="2022-01-02T14:28:00Z">
              <w:r w:rsidRPr="001472CC">
                <w:t>0.51</w:t>
              </w:r>
            </w:ins>
          </w:p>
        </w:tc>
        <w:tc>
          <w:tcPr>
            <w:tcW w:w="833" w:type="dxa"/>
            <w:tcBorders>
              <w:top w:val="nil"/>
              <w:left w:val="nil"/>
              <w:bottom w:val="single" w:sz="8" w:space="0" w:color="000000"/>
              <w:right w:val="nil"/>
            </w:tcBorders>
            <w:shd w:val="clear" w:color="auto" w:fill="auto"/>
            <w:vAlign w:val="center"/>
            <w:hideMark/>
          </w:tcPr>
          <w:p w14:paraId="04B65D60" w14:textId="77777777" w:rsidR="00437DAC" w:rsidRPr="001472CC" w:rsidRDefault="00437DAC" w:rsidP="00893ED4">
            <w:pPr>
              <w:pStyle w:val="MDPI42tablebody"/>
              <w:rPr>
                <w:ins w:id="150" w:author="Ryan Ruggiero" w:date="2022-01-02T14:28:00Z"/>
              </w:rPr>
            </w:pPr>
            <w:ins w:id="151"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6328F082" w14:textId="77777777" w:rsidR="00437DAC" w:rsidRPr="001472CC" w:rsidRDefault="00437DAC" w:rsidP="00893ED4">
            <w:pPr>
              <w:pStyle w:val="MDPI42tablebody"/>
              <w:rPr>
                <w:ins w:id="152" w:author="Ryan Ruggiero" w:date="2022-01-02T14:28:00Z"/>
              </w:rPr>
            </w:pPr>
            <w:ins w:id="153" w:author="Ryan Ruggiero" w:date="2022-01-02T14:28:00Z">
              <w:r w:rsidRPr="001472CC">
                <w:t> </w:t>
              </w:r>
            </w:ins>
          </w:p>
        </w:tc>
        <w:tc>
          <w:tcPr>
            <w:tcW w:w="708" w:type="dxa"/>
            <w:tcBorders>
              <w:top w:val="nil"/>
              <w:left w:val="nil"/>
              <w:bottom w:val="single" w:sz="8" w:space="0" w:color="000000"/>
              <w:right w:val="nil"/>
            </w:tcBorders>
            <w:shd w:val="clear" w:color="auto" w:fill="auto"/>
            <w:vAlign w:val="center"/>
            <w:hideMark/>
          </w:tcPr>
          <w:p w14:paraId="349F93C1" w14:textId="77777777" w:rsidR="00437DAC" w:rsidRPr="001472CC" w:rsidRDefault="00437DAC" w:rsidP="00893ED4">
            <w:pPr>
              <w:pStyle w:val="MDPI42tablebody"/>
              <w:rPr>
                <w:ins w:id="154" w:author="Ryan Ruggiero" w:date="2022-01-02T14:28:00Z"/>
              </w:rPr>
            </w:pPr>
            <w:ins w:id="155"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68F4157F" w14:textId="77777777" w:rsidR="00437DAC" w:rsidRPr="001472CC" w:rsidRDefault="00437DAC" w:rsidP="00893ED4">
            <w:pPr>
              <w:pStyle w:val="MDPI42tablebody"/>
              <w:rPr>
                <w:ins w:id="156" w:author="Ryan Ruggiero" w:date="2022-01-02T14:28:00Z"/>
              </w:rPr>
            </w:pPr>
            <w:ins w:id="157" w:author="Ryan Ruggiero" w:date="2022-01-02T14:28:00Z">
              <w:r w:rsidRPr="001472CC">
                <w:t> </w:t>
              </w:r>
            </w:ins>
          </w:p>
        </w:tc>
        <w:tc>
          <w:tcPr>
            <w:tcW w:w="768" w:type="dxa"/>
            <w:gridSpan w:val="2"/>
            <w:tcBorders>
              <w:top w:val="nil"/>
              <w:left w:val="nil"/>
              <w:bottom w:val="single" w:sz="8" w:space="0" w:color="000000"/>
              <w:right w:val="nil"/>
            </w:tcBorders>
            <w:shd w:val="clear" w:color="auto" w:fill="auto"/>
            <w:vAlign w:val="center"/>
            <w:hideMark/>
          </w:tcPr>
          <w:p w14:paraId="76E9A6CA" w14:textId="77777777" w:rsidR="00437DAC" w:rsidRPr="001472CC" w:rsidRDefault="00437DAC" w:rsidP="00893ED4">
            <w:pPr>
              <w:pStyle w:val="MDPI42tablebody"/>
              <w:rPr>
                <w:ins w:id="158" w:author="Ryan Ruggiero" w:date="2022-01-02T14:28:00Z"/>
              </w:rPr>
            </w:pPr>
            <w:ins w:id="159" w:author="Ryan Ruggiero" w:date="2022-01-02T14:28:00Z">
              <w:r w:rsidRPr="001472CC">
                <w:t> </w:t>
              </w:r>
            </w:ins>
          </w:p>
        </w:tc>
        <w:tc>
          <w:tcPr>
            <w:tcW w:w="840" w:type="dxa"/>
            <w:tcBorders>
              <w:top w:val="nil"/>
              <w:left w:val="nil"/>
              <w:bottom w:val="single" w:sz="8" w:space="0" w:color="000000"/>
              <w:right w:val="nil"/>
            </w:tcBorders>
            <w:shd w:val="clear" w:color="auto" w:fill="auto"/>
            <w:vAlign w:val="center"/>
            <w:hideMark/>
          </w:tcPr>
          <w:p w14:paraId="7CB084AC" w14:textId="77777777" w:rsidR="00437DAC" w:rsidRPr="001472CC" w:rsidRDefault="00437DAC" w:rsidP="00893ED4">
            <w:pPr>
              <w:pStyle w:val="MDPI42tablebody"/>
              <w:rPr>
                <w:ins w:id="160" w:author="Ryan Ruggiero" w:date="2022-01-02T14:28:00Z"/>
              </w:rPr>
            </w:pPr>
            <w:ins w:id="161" w:author="Ryan Ruggiero" w:date="2022-01-02T14:28:00Z">
              <w:r w:rsidRPr="001472CC">
                <w:t> </w:t>
              </w:r>
            </w:ins>
          </w:p>
        </w:tc>
      </w:tr>
      <w:tr w:rsidR="00437DAC" w:rsidRPr="001472CC" w14:paraId="3B854567" w14:textId="77777777" w:rsidTr="00893ED4">
        <w:trPr>
          <w:gridAfter w:val="1"/>
          <w:wAfter w:w="235" w:type="dxa"/>
          <w:trHeight w:val="290"/>
          <w:ins w:id="162" w:author="Ryan Ruggiero" w:date="2022-01-02T14:28:00Z"/>
        </w:trPr>
        <w:tc>
          <w:tcPr>
            <w:tcW w:w="680" w:type="dxa"/>
            <w:vMerge w:val="restart"/>
            <w:tcBorders>
              <w:top w:val="nil"/>
              <w:left w:val="nil"/>
              <w:bottom w:val="nil"/>
              <w:right w:val="nil"/>
            </w:tcBorders>
            <w:shd w:val="clear" w:color="auto" w:fill="auto"/>
            <w:vAlign w:val="center"/>
            <w:hideMark/>
          </w:tcPr>
          <w:p w14:paraId="6B9BDB7A" w14:textId="77777777" w:rsidR="00437DAC" w:rsidRPr="001472CC" w:rsidRDefault="00437DAC" w:rsidP="00893ED4">
            <w:pPr>
              <w:pStyle w:val="MDPI42tablebody"/>
              <w:rPr>
                <w:ins w:id="163" w:author="Ryan Ruggiero" w:date="2022-01-02T14:28:00Z"/>
              </w:rPr>
            </w:pPr>
            <w:ins w:id="164" w:author="Ryan Ruggiero" w:date="2022-01-02T14:28:00Z">
              <w:r w:rsidRPr="001472CC">
                <w:t>DCN</w:t>
              </w:r>
            </w:ins>
          </w:p>
        </w:tc>
        <w:tc>
          <w:tcPr>
            <w:tcW w:w="963" w:type="dxa"/>
            <w:gridSpan w:val="2"/>
            <w:tcBorders>
              <w:top w:val="nil"/>
              <w:left w:val="nil"/>
              <w:bottom w:val="nil"/>
              <w:right w:val="nil"/>
            </w:tcBorders>
            <w:shd w:val="clear" w:color="auto" w:fill="auto"/>
            <w:vAlign w:val="center"/>
            <w:hideMark/>
          </w:tcPr>
          <w:p w14:paraId="553FD50D" w14:textId="77777777" w:rsidR="00437DAC" w:rsidRPr="001472CC" w:rsidRDefault="00437DAC" w:rsidP="00893ED4">
            <w:pPr>
              <w:pStyle w:val="MDPI42tablebody"/>
              <w:rPr>
                <w:ins w:id="165" w:author="Ryan Ruggiero" w:date="2022-01-02T14:28:00Z"/>
              </w:rPr>
            </w:pPr>
            <w:proofErr w:type="spellStart"/>
            <w:proofErr w:type="gramStart"/>
            <w:ins w:id="166" w:author="Ryan Ruggiero" w:date="2022-01-02T14:28:00Z">
              <w:r w:rsidRPr="001472CC">
                <w:t>TP.Load</w:t>
              </w:r>
              <w:proofErr w:type="spellEnd"/>
              <w:proofErr w:type="gramEnd"/>
            </w:ins>
          </w:p>
        </w:tc>
        <w:tc>
          <w:tcPr>
            <w:tcW w:w="466" w:type="dxa"/>
            <w:gridSpan w:val="2"/>
            <w:tcBorders>
              <w:top w:val="nil"/>
              <w:left w:val="nil"/>
              <w:bottom w:val="nil"/>
              <w:right w:val="nil"/>
            </w:tcBorders>
            <w:shd w:val="clear" w:color="auto" w:fill="auto"/>
            <w:vAlign w:val="center"/>
            <w:hideMark/>
          </w:tcPr>
          <w:p w14:paraId="0CDD25C6" w14:textId="77777777" w:rsidR="00437DAC" w:rsidRPr="001472CC" w:rsidRDefault="00437DAC" w:rsidP="00893ED4">
            <w:pPr>
              <w:pStyle w:val="MDPI42tablebody"/>
              <w:rPr>
                <w:ins w:id="167" w:author="Ryan Ruggiero" w:date="2022-01-02T14:28:00Z"/>
              </w:rPr>
            </w:pPr>
          </w:p>
        </w:tc>
        <w:tc>
          <w:tcPr>
            <w:tcW w:w="556" w:type="dxa"/>
            <w:tcBorders>
              <w:top w:val="nil"/>
              <w:left w:val="nil"/>
              <w:bottom w:val="nil"/>
              <w:right w:val="nil"/>
            </w:tcBorders>
            <w:shd w:val="clear" w:color="auto" w:fill="auto"/>
            <w:vAlign w:val="center"/>
            <w:hideMark/>
          </w:tcPr>
          <w:p w14:paraId="1AFECC70" w14:textId="77777777" w:rsidR="00437DAC" w:rsidRPr="001472CC" w:rsidRDefault="00437DAC" w:rsidP="00893ED4">
            <w:pPr>
              <w:pStyle w:val="MDPI42tablebody"/>
              <w:rPr>
                <w:ins w:id="168"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3BF59E4F" w14:textId="77777777" w:rsidR="00437DAC" w:rsidRPr="001472CC" w:rsidRDefault="00437DAC" w:rsidP="00893ED4">
            <w:pPr>
              <w:pStyle w:val="MDPI42tablebody"/>
              <w:rPr>
                <w:ins w:id="169"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58C70A53" w14:textId="77777777" w:rsidR="00437DAC" w:rsidRPr="001472CC" w:rsidRDefault="00437DAC" w:rsidP="00893ED4">
            <w:pPr>
              <w:pStyle w:val="MDPI42tablebody"/>
              <w:rPr>
                <w:ins w:id="170"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66E3F2E2" w14:textId="77777777" w:rsidR="00437DAC" w:rsidRPr="001472CC" w:rsidRDefault="00437DAC" w:rsidP="00893ED4">
            <w:pPr>
              <w:pStyle w:val="MDPI42tablebody"/>
              <w:rPr>
                <w:ins w:id="171"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51E9B50C" w14:textId="77777777" w:rsidR="00437DAC" w:rsidRPr="001472CC" w:rsidRDefault="00437DAC" w:rsidP="00893ED4">
            <w:pPr>
              <w:pStyle w:val="MDPI42tablebody"/>
              <w:rPr>
                <w:ins w:id="172" w:author="Ryan Ruggiero" w:date="2022-01-02T14:28:00Z"/>
              </w:rPr>
            </w:pPr>
            <w:ins w:id="173" w:author="Ryan Ruggiero" w:date="2022-01-02T14:28:00Z">
              <w:r w:rsidRPr="001472CC">
                <w:t>6.7</w:t>
              </w:r>
            </w:ins>
          </w:p>
        </w:tc>
        <w:tc>
          <w:tcPr>
            <w:tcW w:w="566" w:type="dxa"/>
            <w:tcBorders>
              <w:top w:val="nil"/>
              <w:left w:val="nil"/>
              <w:bottom w:val="nil"/>
              <w:right w:val="nil"/>
            </w:tcBorders>
            <w:shd w:val="clear" w:color="auto" w:fill="auto"/>
            <w:vAlign w:val="center"/>
            <w:hideMark/>
          </w:tcPr>
          <w:p w14:paraId="0DD36B3F" w14:textId="77777777" w:rsidR="00437DAC" w:rsidRPr="001472CC" w:rsidRDefault="00437DAC" w:rsidP="00893ED4">
            <w:pPr>
              <w:pStyle w:val="MDPI42tablebody"/>
              <w:rPr>
                <w:ins w:id="174" w:author="Ryan Ruggiero" w:date="2022-01-02T14:28:00Z"/>
              </w:rPr>
            </w:pPr>
            <w:ins w:id="175" w:author="Ryan Ruggiero" w:date="2022-01-02T14:28:00Z">
              <w:r w:rsidRPr="001472CC">
                <w:t>21.2</w:t>
              </w:r>
            </w:ins>
          </w:p>
        </w:tc>
        <w:tc>
          <w:tcPr>
            <w:tcW w:w="566" w:type="dxa"/>
            <w:tcBorders>
              <w:top w:val="nil"/>
              <w:left w:val="nil"/>
              <w:bottom w:val="nil"/>
              <w:right w:val="nil"/>
            </w:tcBorders>
            <w:shd w:val="clear" w:color="auto" w:fill="auto"/>
            <w:vAlign w:val="center"/>
            <w:hideMark/>
          </w:tcPr>
          <w:p w14:paraId="02C61A38" w14:textId="77777777" w:rsidR="00437DAC" w:rsidRPr="001472CC" w:rsidRDefault="00437DAC" w:rsidP="00893ED4">
            <w:pPr>
              <w:pStyle w:val="MDPI42tablebody"/>
              <w:rPr>
                <w:ins w:id="176" w:author="Ryan Ruggiero" w:date="2022-01-02T14:28:00Z"/>
              </w:rPr>
            </w:pPr>
            <w:ins w:id="177" w:author="Ryan Ruggiero" w:date="2022-01-02T14:28:00Z">
              <w:r w:rsidRPr="001472CC">
                <w:t>64</w:t>
              </w:r>
            </w:ins>
          </w:p>
        </w:tc>
        <w:tc>
          <w:tcPr>
            <w:tcW w:w="666" w:type="dxa"/>
            <w:tcBorders>
              <w:top w:val="nil"/>
              <w:left w:val="nil"/>
              <w:bottom w:val="nil"/>
              <w:right w:val="nil"/>
            </w:tcBorders>
            <w:shd w:val="clear" w:color="auto" w:fill="auto"/>
            <w:vAlign w:val="center"/>
            <w:hideMark/>
          </w:tcPr>
          <w:p w14:paraId="04E89104" w14:textId="77777777" w:rsidR="00437DAC" w:rsidRPr="001472CC" w:rsidRDefault="00437DAC" w:rsidP="00893ED4">
            <w:pPr>
              <w:pStyle w:val="MDPI42tablebody"/>
              <w:rPr>
                <w:ins w:id="178" w:author="Ryan Ruggiero" w:date="2022-01-02T14:28:00Z"/>
              </w:rPr>
            </w:pPr>
            <w:ins w:id="179" w:author="Ryan Ruggiero" w:date="2022-01-02T14:28:00Z">
              <w:r w:rsidRPr="001472CC">
                <w:t>3268</w:t>
              </w:r>
            </w:ins>
          </w:p>
        </w:tc>
        <w:tc>
          <w:tcPr>
            <w:tcW w:w="833" w:type="dxa"/>
            <w:tcBorders>
              <w:top w:val="nil"/>
              <w:left w:val="nil"/>
              <w:bottom w:val="nil"/>
              <w:right w:val="nil"/>
            </w:tcBorders>
            <w:shd w:val="clear" w:color="auto" w:fill="auto"/>
            <w:vAlign w:val="center"/>
            <w:hideMark/>
          </w:tcPr>
          <w:p w14:paraId="6910028C" w14:textId="77777777" w:rsidR="00437DAC" w:rsidRPr="001472CC" w:rsidRDefault="00437DAC" w:rsidP="00893ED4">
            <w:pPr>
              <w:pStyle w:val="MDPI42tablebody"/>
              <w:rPr>
                <w:ins w:id="180" w:author="Ryan Ruggiero" w:date="2022-01-02T14:28:00Z"/>
              </w:rPr>
            </w:pPr>
            <w:ins w:id="181" w:author="Ryan Ruggiero" w:date="2022-01-02T14:28:00Z">
              <w:r w:rsidRPr="001472CC">
                <w:t>3359.9</w:t>
              </w:r>
              <w:r w:rsidRPr="001472CC">
                <w:rPr>
                  <w:vertAlign w:val="superscript"/>
                </w:rPr>
                <w:t>c</w:t>
              </w:r>
            </w:ins>
          </w:p>
        </w:tc>
        <w:tc>
          <w:tcPr>
            <w:tcW w:w="566" w:type="dxa"/>
            <w:tcBorders>
              <w:top w:val="nil"/>
              <w:left w:val="nil"/>
              <w:bottom w:val="nil"/>
              <w:right w:val="nil"/>
            </w:tcBorders>
            <w:shd w:val="clear" w:color="auto" w:fill="auto"/>
            <w:vAlign w:val="center"/>
            <w:hideMark/>
          </w:tcPr>
          <w:p w14:paraId="263E9941" w14:textId="77777777" w:rsidR="00437DAC" w:rsidRPr="001472CC" w:rsidRDefault="00437DAC" w:rsidP="00893ED4">
            <w:pPr>
              <w:pStyle w:val="MDPI42tablebody"/>
              <w:rPr>
                <w:ins w:id="182" w:author="Ryan Ruggiero" w:date="2022-01-02T14:28:00Z"/>
              </w:rPr>
            </w:pPr>
            <w:ins w:id="183" w:author="Ryan Ruggiero" w:date="2022-01-02T14:28:00Z">
              <w:r w:rsidRPr="001472CC">
                <w:t>15.4</w:t>
              </w:r>
            </w:ins>
          </w:p>
        </w:tc>
        <w:tc>
          <w:tcPr>
            <w:tcW w:w="708" w:type="dxa"/>
            <w:tcBorders>
              <w:top w:val="nil"/>
              <w:left w:val="nil"/>
              <w:bottom w:val="nil"/>
              <w:right w:val="nil"/>
            </w:tcBorders>
            <w:shd w:val="clear" w:color="auto" w:fill="auto"/>
            <w:vAlign w:val="center"/>
            <w:hideMark/>
          </w:tcPr>
          <w:p w14:paraId="4A8A2C74" w14:textId="77777777" w:rsidR="00437DAC" w:rsidRPr="001472CC" w:rsidRDefault="00437DAC" w:rsidP="00893ED4">
            <w:pPr>
              <w:pStyle w:val="MDPI42tablebody"/>
              <w:rPr>
                <w:ins w:id="184" w:author="Ryan Ruggiero" w:date="2022-01-02T14:28:00Z"/>
              </w:rPr>
            </w:pPr>
            <w:ins w:id="185" w:author="Ryan Ruggiero" w:date="2022-01-02T14:28:00Z">
              <w:r w:rsidRPr="001472CC">
                <w:t>16</w:t>
              </w:r>
            </w:ins>
          </w:p>
        </w:tc>
        <w:tc>
          <w:tcPr>
            <w:tcW w:w="666" w:type="dxa"/>
            <w:tcBorders>
              <w:top w:val="nil"/>
              <w:left w:val="nil"/>
              <w:bottom w:val="nil"/>
              <w:right w:val="nil"/>
            </w:tcBorders>
            <w:shd w:val="clear" w:color="auto" w:fill="auto"/>
            <w:vAlign w:val="center"/>
            <w:hideMark/>
          </w:tcPr>
          <w:p w14:paraId="31D82FD0" w14:textId="77777777" w:rsidR="00437DAC" w:rsidRPr="001472CC" w:rsidRDefault="00437DAC" w:rsidP="00893ED4">
            <w:pPr>
              <w:pStyle w:val="MDPI42tablebody"/>
              <w:rPr>
                <w:ins w:id="186" w:author="Ryan Ruggiero" w:date="2022-01-02T14:28:00Z"/>
              </w:rPr>
            </w:pPr>
            <w:ins w:id="187" w:author="Ryan Ruggiero" w:date="2022-01-02T14:28:00Z">
              <w:r w:rsidRPr="001472CC">
                <w:t>742.2</w:t>
              </w:r>
            </w:ins>
          </w:p>
        </w:tc>
        <w:tc>
          <w:tcPr>
            <w:tcW w:w="768" w:type="dxa"/>
            <w:gridSpan w:val="2"/>
            <w:tcBorders>
              <w:top w:val="nil"/>
              <w:left w:val="nil"/>
              <w:bottom w:val="nil"/>
              <w:right w:val="nil"/>
            </w:tcBorders>
            <w:shd w:val="clear" w:color="auto" w:fill="auto"/>
            <w:vAlign w:val="center"/>
            <w:hideMark/>
          </w:tcPr>
          <w:p w14:paraId="4DAF17F4" w14:textId="77777777" w:rsidR="00437DAC" w:rsidRPr="001472CC" w:rsidRDefault="00437DAC" w:rsidP="00893ED4">
            <w:pPr>
              <w:pStyle w:val="MDPI42tablebody"/>
              <w:rPr>
                <w:ins w:id="188" w:author="Ryan Ruggiero" w:date="2022-01-02T14:28:00Z"/>
              </w:rPr>
            </w:pPr>
            <w:ins w:id="189" w:author="Ryan Ruggiero" w:date="2022-01-02T14:28:00Z">
              <w:r w:rsidRPr="001472CC">
                <w:t>762.8</w:t>
              </w:r>
            </w:ins>
          </w:p>
        </w:tc>
        <w:tc>
          <w:tcPr>
            <w:tcW w:w="840" w:type="dxa"/>
            <w:tcBorders>
              <w:top w:val="nil"/>
              <w:left w:val="nil"/>
              <w:bottom w:val="nil"/>
              <w:right w:val="nil"/>
            </w:tcBorders>
            <w:shd w:val="clear" w:color="auto" w:fill="auto"/>
            <w:vAlign w:val="center"/>
            <w:hideMark/>
          </w:tcPr>
          <w:p w14:paraId="5136B9DD" w14:textId="77777777" w:rsidR="00437DAC" w:rsidRPr="001472CC" w:rsidRDefault="00437DAC" w:rsidP="00893ED4">
            <w:pPr>
              <w:pStyle w:val="MDPI42tablebody"/>
              <w:rPr>
                <w:ins w:id="190" w:author="Ryan Ruggiero" w:date="2022-01-02T14:28:00Z"/>
              </w:rPr>
            </w:pPr>
            <w:ins w:id="191" w:author="Ryan Ruggiero" w:date="2022-01-02T14:28:00Z">
              <w:r w:rsidRPr="001472CC">
                <w:t>1536.4</w:t>
              </w:r>
              <w:r w:rsidRPr="001472CC">
                <w:rPr>
                  <w:vertAlign w:val="superscript"/>
                </w:rPr>
                <w:t>d</w:t>
              </w:r>
            </w:ins>
          </w:p>
        </w:tc>
      </w:tr>
      <w:tr w:rsidR="00437DAC" w:rsidRPr="001472CC" w14:paraId="274F5B1F" w14:textId="77777777" w:rsidTr="00893ED4">
        <w:trPr>
          <w:gridAfter w:val="1"/>
          <w:wAfter w:w="235" w:type="dxa"/>
          <w:trHeight w:val="290"/>
          <w:ins w:id="192" w:author="Ryan Ruggiero" w:date="2022-01-02T14:28:00Z"/>
        </w:trPr>
        <w:tc>
          <w:tcPr>
            <w:tcW w:w="680" w:type="dxa"/>
            <w:vMerge/>
            <w:tcBorders>
              <w:top w:val="nil"/>
              <w:left w:val="nil"/>
              <w:bottom w:val="nil"/>
              <w:right w:val="nil"/>
            </w:tcBorders>
            <w:vAlign w:val="center"/>
            <w:hideMark/>
          </w:tcPr>
          <w:p w14:paraId="02C44C66" w14:textId="77777777" w:rsidR="00437DAC" w:rsidRPr="001472CC" w:rsidRDefault="00437DAC" w:rsidP="00893ED4">
            <w:pPr>
              <w:pStyle w:val="MDPI42tablebody"/>
              <w:rPr>
                <w:ins w:id="193" w:author="Ryan Ruggiero" w:date="2022-01-02T14:28:00Z"/>
              </w:rPr>
            </w:pPr>
          </w:p>
        </w:tc>
        <w:tc>
          <w:tcPr>
            <w:tcW w:w="963" w:type="dxa"/>
            <w:gridSpan w:val="2"/>
            <w:tcBorders>
              <w:top w:val="nil"/>
              <w:left w:val="nil"/>
              <w:bottom w:val="nil"/>
              <w:right w:val="nil"/>
            </w:tcBorders>
            <w:shd w:val="clear" w:color="auto" w:fill="auto"/>
            <w:vAlign w:val="center"/>
            <w:hideMark/>
          </w:tcPr>
          <w:p w14:paraId="3FB39F93" w14:textId="77777777" w:rsidR="00437DAC" w:rsidRPr="001472CC" w:rsidRDefault="00437DAC" w:rsidP="00893ED4">
            <w:pPr>
              <w:pStyle w:val="MDPI42tablebody"/>
              <w:rPr>
                <w:ins w:id="194" w:author="Ryan Ruggiero" w:date="2022-01-02T14:28:00Z"/>
              </w:rPr>
            </w:pPr>
            <w:ins w:id="195" w:author="Ryan Ruggiero" w:date="2022-01-02T14:28:00Z">
              <w:r w:rsidRPr="001472CC">
                <w:t>Volume</w:t>
              </w:r>
            </w:ins>
          </w:p>
        </w:tc>
        <w:tc>
          <w:tcPr>
            <w:tcW w:w="466" w:type="dxa"/>
            <w:gridSpan w:val="2"/>
            <w:tcBorders>
              <w:top w:val="nil"/>
              <w:left w:val="nil"/>
              <w:bottom w:val="nil"/>
              <w:right w:val="nil"/>
            </w:tcBorders>
            <w:shd w:val="clear" w:color="auto" w:fill="auto"/>
            <w:vAlign w:val="center"/>
            <w:hideMark/>
          </w:tcPr>
          <w:p w14:paraId="68FD9EEC" w14:textId="77777777" w:rsidR="00437DAC" w:rsidRPr="001472CC" w:rsidRDefault="00437DAC" w:rsidP="00893ED4">
            <w:pPr>
              <w:pStyle w:val="MDPI42tablebody"/>
              <w:rPr>
                <w:ins w:id="196" w:author="Ryan Ruggiero" w:date="2022-01-02T14:28:00Z"/>
              </w:rPr>
            </w:pPr>
          </w:p>
        </w:tc>
        <w:tc>
          <w:tcPr>
            <w:tcW w:w="556" w:type="dxa"/>
            <w:tcBorders>
              <w:top w:val="nil"/>
              <w:left w:val="nil"/>
              <w:bottom w:val="nil"/>
              <w:right w:val="nil"/>
            </w:tcBorders>
            <w:shd w:val="clear" w:color="auto" w:fill="auto"/>
            <w:vAlign w:val="center"/>
            <w:hideMark/>
          </w:tcPr>
          <w:p w14:paraId="64C6B061" w14:textId="77777777" w:rsidR="00437DAC" w:rsidRPr="001472CC" w:rsidRDefault="00437DAC" w:rsidP="00893ED4">
            <w:pPr>
              <w:pStyle w:val="MDPI42tablebody"/>
              <w:rPr>
                <w:ins w:id="197"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3569619D" w14:textId="77777777" w:rsidR="00437DAC" w:rsidRPr="001472CC" w:rsidRDefault="00437DAC" w:rsidP="00893ED4">
            <w:pPr>
              <w:pStyle w:val="MDPI42tablebody"/>
              <w:rPr>
                <w:ins w:id="198"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26D29EDA" w14:textId="77777777" w:rsidR="00437DAC" w:rsidRPr="001472CC" w:rsidRDefault="00437DAC" w:rsidP="00893ED4">
            <w:pPr>
              <w:pStyle w:val="MDPI42tablebody"/>
              <w:rPr>
                <w:ins w:id="199"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7924CA5D" w14:textId="77777777" w:rsidR="00437DAC" w:rsidRPr="001472CC" w:rsidRDefault="00437DAC" w:rsidP="00893ED4">
            <w:pPr>
              <w:pStyle w:val="MDPI42tablebody"/>
              <w:rPr>
                <w:ins w:id="200"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13744255" w14:textId="77777777" w:rsidR="00437DAC" w:rsidRPr="001472CC" w:rsidRDefault="00437DAC" w:rsidP="00893ED4">
            <w:pPr>
              <w:pStyle w:val="MDPI42tablebody"/>
              <w:rPr>
                <w:ins w:id="201"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E2163C2" w14:textId="77777777" w:rsidR="00437DAC" w:rsidRPr="001472CC" w:rsidRDefault="00437DAC" w:rsidP="00893ED4">
            <w:pPr>
              <w:pStyle w:val="MDPI42tablebody"/>
              <w:rPr>
                <w:ins w:id="202"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11FD021D" w14:textId="77777777" w:rsidR="00437DAC" w:rsidRPr="001472CC" w:rsidRDefault="00437DAC" w:rsidP="00893ED4">
            <w:pPr>
              <w:pStyle w:val="MDPI42tablebody"/>
              <w:rPr>
                <w:ins w:id="203" w:author="Ryan Ruggiero" w:date="2022-01-02T14:28:00Z"/>
              </w:rPr>
            </w:pPr>
            <w:ins w:id="204" w:author="Ryan Ruggiero" w:date="2022-01-02T14:28:00Z">
              <w:r w:rsidRPr="001472CC">
                <w:t>2.73</w:t>
              </w:r>
            </w:ins>
          </w:p>
        </w:tc>
        <w:tc>
          <w:tcPr>
            <w:tcW w:w="666" w:type="dxa"/>
            <w:tcBorders>
              <w:top w:val="nil"/>
              <w:left w:val="nil"/>
              <w:bottom w:val="nil"/>
              <w:right w:val="nil"/>
            </w:tcBorders>
            <w:shd w:val="clear" w:color="auto" w:fill="auto"/>
            <w:vAlign w:val="center"/>
            <w:hideMark/>
          </w:tcPr>
          <w:p w14:paraId="3246D719" w14:textId="77777777" w:rsidR="00437DAC" w:rsidRPr="001472CC" w:rsidRDefault="00437DAC" w:rsidP="00893ED4">
            <w:pPr>
              <w:pStyle w:val="MDPI42tablebody"/>
              <w:rPr>
                <w:ins w:id="205" w:author="Ryan Ruggiero" w:date="2022-01-02T14:28:00Z"/>
              </w:rPr>
            </w:pPr>
            <w:ins w:id="206" w:author="Ryan Ruggiero" w:date="2022-01-02T14:28:00Z">
              <w:r w:rsidRPr="001472CC">
                <w:t>17.02</w:t>
              </w:r>
            </w:ins>
          </w:p>
        </w:tc>
        <w:tc>
          <w:tcPr>
            <w:tcW w:w="833" w:type="dxa"/>
            <w:tcBorders>
              <w:top w:val="nil"/>
              <w:left w:val="nil"/>
              <w:bottom w:val="nil"/>
              <w:right w:val="nil"/>
            </w:tcBorders>
            <w:shd w:val="clear" w:color="auto" w:fill="auto"/>
            <w:vAlign w:val="center"/>
            <w:hideMark/>
          </w:tcPr>
          <w:p w14:paraId="62B69546" w14:textId="77777777" w:rsidR="00437DAC" w:rsidRPr="001472CC" w:rsidRDefault="00437DAC" w:rsidP="00893ED4">
            <w:pPr>
              <w:pStyle w:val="MDPI42tablebody"/>
              <w:rPr>
                <w:ins w:id="207" w:author="Ryan Ruggiero" w:date="2022-01-02T14:28:00Z"/>
              </w:rPr>
            </w:pPr>
          </w:p>
        </w:tc>
        <w:tc>
          <w:tcPr>
            <w:tcW w:w="566" w:type="dxa"/>
            <w:tcBorders>
              <w:top w:val="nil"/>
              <w:left w:val="nil"/>
              <w:bottom w:val="nil"/>
              <w:right w:val="nil"/>
            </w:tcBorders>
            <w:shd w:val="clear" w:color="auto" w:fill="auto"/>
            <w:vAlign w:val="center"/>
            <w:hideMark/>
          </w:tcPr>
          <w:p w14:paraId="11898B4E" w14:textId="77777777" w:rsidR="00437DAC" w:rsidRPr="001472CC" w:rsidRDefault="00437DAC" w:rsidP="00893ED4">
            <w:pPr>
              <w:pStyle w:val="MDPI42tablebody"/>
              <w:rPr>
                <w:ins w:id="208" w:author="Ryan Ruggiero" w:date="2022-01-02T14:28:00Z"/>
                <w:rFonts w:ascii="Times New Roman" w:hAnsi="Times New Roman"/>
                <w:color w:val="auto"/>
              </w:rPr>
            </w:pPr>
          </w:p>
        </w:tc>
        <w:tc>
          <w:tcPr>
            <w:tcW w:w="708" w:type="dxa"/>
            <w:tcBorders>
              <w:top w:val="nil"/>
              <w:left w:val="nil"/>
              <w:bottom w:val="nil"/>
              <w:right w:val="nil"/>
            </w:tcBorders>
            <w:shd w:val="clear" w:color="auto" w:fill="auto"/>
            <w:vAlign w:val="center"/>
            <w:hideMark/>
          </w:tcPr>
          <w:p w14:paraId="64B1DFE3" w14:textId="77777777" w:rsidR="00437DAC" w:rsidRPr="001472CC" w:rsidRDefault="00437DAC" w:rsidP="00893ED4">
            <w:pPr>
              <w:pStyle w:val="MDPI42tablebody"/>
              <w:rPr>
                <w:ins w:id="209"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16E6FC48" w14:textId="77777777" w:rsidR="00437DAC" w:rsidRPr="001472CC" w:rsidRDefault="00437DAC" w:rsidP="00893ED4">
            <w:pPr>
              <w:pStyle w:val="MDPI42tablebody"/>
              <w:rPr>
                <w:ins w:id="210" w:author="Ryan Ruggiero" w:date="2022-01-02T14:28:00Z"/>
              </w:rPr>
            </w:pPr>
            <w:ins w:id="211" w:author="Ryan Ruggiero" w:date="2022-01-02T14:28:00Z">
              <w:r w:rsidRPr="001472CC">
                <w:t>9.18</w:t>
              </w:r>
            </w:ins>
          </w:p>
        </w:tc>
        <w:tc>
          <w:tcPr>
            <w:tcW w:w="768" w:type="dxa"/>
            <w:gridSpan w:val="2"/>
            <w:tcBorders>
              <w:top w:val="nil"/>
              <w:left w:val="nil"/>
              <w:bottom w:val="nil"/>
              <w:right w:val="nil"/>
            </w:tcBorders>
            <w:shd w:val="clear" w:color="auto" w:fill="auto"/>
            <w:vAlign w:val="center"/>
            <w:hideMark/>
          </w:tcPr>
          <w:p w14:paraId="36691074" w14:textId="77777777" w:rsidR="00437DAC" w:rsidRPr="001472CC" w:rsidRDefault="00437DAC" w:rsidP="00893ED4">
            <w:pPr>
              <w:pStyle w:val="MDPI42tablebody"/>
              <w:rPr>
                <w:ins w:id="212" w:author="Ryan Ruggiero" w:date="2022-01-02T14:28:00Z"/>
              </w:rPr>
            </w:pPr>
            <w:ins w:id="213" w:author="Ryan Ruggiero" w:date="2022-01-02T14:28:00Z">
              <w:r w:rsidRPr="001472CC">
                <w:t>23.2</w:t>
              </w:r>
            </w:ins>
          </w:p>
        </w:tc>
        <w:tc>
          <w:tcPr>
            <w:tcW w:w="840" w:type="dxa"/>
            <w:tcBorders>
              <w:top w:val="nil"/>
              <w:left w:val="nil"/>
              <w:bottom w:val="nil"/>
              <w:right w:val="nil"/>
            </w:tcBorders>
            <w:shd w:val="clear" w:color="auto" w:fill="auto"/>
            <w:vAlign w:val="center"/>
            <w:hideMark/>
          </w:tcPr>
          <w:p w14:paraId="77A8F1C0" w14:textId="77777777" w:rsidR="00437DAC" w:rsidRPr="001472CC" w:rsidRDefault="00437DAC" w:rsidP="00893ED4">
            <w:pPr>
              <w:pStyle w:val="MDPI42tablebody"/>
              <w:rPr>
                <w:ins w:id="214" w:author="Ryan Ruggiero" w:date="2022-01-02T14:28:00Z"/>
              </w:rPr>
            </w:pPr>
          </w:p>
        </w:tc>
      </w:tr>
      <w:tr w:rsidR="00437DAC" w:rsidRPr="001472CC" w14:paraId="2CEB6EE2" w14:textId="77777777" w:rsidTr="00893ED4">
        <w:trPr>
          <w:gridAfter w:val="1"/>
          <w:wAfter w:w="235" w:type="dxa"/>
          <w:trHeight w:val="300"/>
          <w:ins w:id="215" w:author="Ryan Ruggiero" w:date="2022-01-02T14:28:00Z"/>
        </w:trPr>
        <w:tc>
          <w:tcPr>
            <w:tcW w:w="680" w:type="dxa"/>
            <w:vMerge/>
            <w:tcBorders>
              <w:top w:val="nil"/>
              <w:left w:val="nil"/>
              <w:bottom w:val="nil"/>
              <w:right w:val="nil"/>
            </w:tcBorders>
            <w:vAlign w:val="center"/>
            <w:hideMark/>
          </w:tcPr>
          <w:p w14:paraId="2A677E38" w14:textId="77777777" w:rsidR="00437DAC" w:rsidRPr="001472CC" w:rsidRDefault="00437DAC" w:rsidP="00893ED4">
            <w:pPr>
              <w:pStyle w:val="MDPI42tablebody"/>
              <w:rPr>
                <w:ins w:id="216" w:author="Ryan Ruggiero" w:date="2022-01-02T14:28:00Z"/>
              </w:rPr>
            </w:pPr>
          </w:p>
        </w:tc>
        <w:tc>
          <w:tcPr>
            <w:tcW w:w="963" w:type="dxa"/>
            <w:gridSpan w:val="2"/>
            <w:tcBorders>
              <w:top w:val="nil"/>
              <w:left w:val="nil"/>
              <w:bottom w:val="single" w:sz="8" w:space="0" w:color="000000"/>
              <w:right w:val="nil"/>
            </w:tcBorders>
            <w:shd w:val="clear" w:color="auto" w:fill="auto"/>
            <w:vAlign w:val="center"/>
            <w:hideMark/>
          </w:tcPr>
          <w:p w14:paraId="5F61E888" w14:textId="77777777" w:rsidR="00437DAC" w:rsidRPr="001472CC" w:rsidRDefault="00437DAC" w:rsidP="00893ED4">
            <w:pPr>
              <w:pStyle w:val="MDPI42tablebody"/>
              <w:rPr>
                <w:ins w:id="217" w:author="Ryan Ruggiero" w:date="2022-01-02T14:28:00Z"/>
              </w:rPr>
            </w:pPr>
            <w:ins w:id="218" w:author="Ryan Ruggiero" w:date="2022-01-02T14:28:00Z">
              <w:r w:rsidRPr="001472CC">
                <w:t>RR</w:t>
              </w:r>
            </w:ins>
          </w:p>
        </w:tc>
        <w:tc>
          <w:tcPr>
            <w:tcW w:w="466" w:type="dxa"/>
            <w:gridSpan w:val="2"/>
            <w:tcBorders>
              <w:top w:val="nil"/>
              <w:left w:val="nil"/>
              <w:bottom w:val="single" w:sz="8" w:space="0" w:color="000000"/>
              <w:right w:val="nil"/>
            </w:tcBorders>
            <w:shd w:val="clear" w:color="auto" w:fill="auto"/>
            <w:vAlign w:val="center"/>
            <w:hideMark/>
          </w:tcPr>
          <w:p w14:paraId="4A22A078" w14:textId="77777777" w:rsidR="00437DAC" w:rsidRPr="001472CC" w:rsidRDefault="00437DAC" w:rsidP="00893ED4">
            <w:pPr>
              <w:pStyle w:val="MDPI42tablebody"/>
              <w:rPr>
                <w:ins w:id="219" w:author="Ryan Ruggiero" w:date="2022-01-02T14:28:00Z"/>
              </w:rPr>
            </w:pPr>
            <w:ins w:id="220" w:author="Ryan Ruggiero" w:date="2022-01-02T14:28:00Z">
              <w:r w:rsidRPr="001472CC">
                <w:t> </w:t>
              </w:r>
            </w:ins>
          </w:p>
        </w:tc>
        <w:tc>
          <w:tcPr>
            <w:tcW w:w="556" w:type="dxa"/>
            <w:tcBorders>
              <w:top w:val="nil"/>
              <w:left w:val="nil"/>
              <w:bottom w:val="single" w:sz="8" w:space="0" w:color="000000"/>
              <w:right w:val="nil"/>
            </w:tcBorders>
            <w:shd w:val="clear" w:color="auto" w:fill="auto"/>
            <w:vAlign w:val="center"/>
            <w:hideMark/>
          </w:tcPr>
          <w:p w14:paraId="2D72E71F" w14:textId="77777777" w:rsidR="00437DAC" w:rsidRPr="001472CC" w:rsidRDefault="00437DAC" w:rsidP="00893ED4">
            <w:pPr>
              <w:pStyle w:val="MDPI42tablebody"/>
              <w:rPr>
                <w:ins w:id="221" w:author="Ryan Ruggiero" w:date="2022-01-02T14:28:00Z"/>
              </w:rPr>
            </w:pPr>
            <w:ins w:id="222"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2C196DB3" w14:textId="77777777" w:rsidR="00437DAC" w:rsidRPr="001472CC" w:rsidRDefault="00437DAC" w:rsidP="00893ED4">
            <w:pPr>
              <w:pStyle w:val="MDPI42tablebody"/>
              <w:rPr>
                <w:ins w:id="223" w:author="Ryan Ruggiero" w:date="2022-01-02T14:28:00Z"/>
              </w:rPr>
            </w:pPr>
            <w:ins w:id="224"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669232E8" w14:textId="77777777" w:rsidR="00437DAC" w:rsidRPr="001472CC" w:rsidRDefault="00437DAC" w:rsidP="00893ED4">
            <w:pPr>
              <w:pStyle w:val="MDPI42tablebody"/>
              <w:rPr>
                <w:ins w:id="225" w:author="Ryan Ruggiero" w:date="2022-01-02T14:28:00Z"/>
              </w:rPr>
            </w:pPr>
            <w:ins w:id="226" w:author="Ryan Ruggiero" w:date="2022-01-02T14:28:00Z">
              <w:r w:rsidRPr="001472CC">
                <w:t> </w:t>
              </w:r>
            </w:ins>
          </w:p>
        </w:tc>
        <w:tc>
          <w:tcPr>
            <w:tcW w:w="826" w:type="dxa"/>
            <w:tcBorders>
              <w:top w:val="nil"/>
              <w:left w:val="nil"/>
              <w:bottom w:val="single" w:sz="8" w:space="0" w:color="000000"/>
              <w:right w:val="nil"/>
            </w:tcBorders>
            <w:shd w:val="clear" w:color="auto" w:fill="auto"/>
            <w:vAlign w:val="center"/>
            <w:hideMark/>
          </w:tcPr>
          <w:p w14:paraId="11B7E80B" w14:textId="77777777" w:rsidR="00437DAC" w:rsidRPr="001472CC" w:rsidRDefault="00437DAC" w:rsidP="00893ED4">
            <w:pPr>
              <w:pStyle w:val="MDPI42tablebody"/>
              <w:rPr>
                <w:ins w:id="227" w:author="Ryan Ruggiero" w:date="2022-01-02T14:28:00Z"/>
              </w:rPr>
            </w:pPr>
            <w:ins w:id="228" w:author="Ryan Ruggiero" w:date="2022-01-02T14:28:00Z">
              <w:r w:rsidRPr="001472CC">
                <w:t> </w:t>
              </w:r>
            </w:ins>
          </w:p>
        </w:tc>
        <w:tc>
          <w:tcPr>
            <w:tcW w:w="466" w:type="dxa"/>
            <w:tcBorders>
              <w:top w:val="nil"/>
              <w:left w:val="nil"/>
              <w:bottom w:val="single" w:sz="8" w:space="0" w:color="000000"/>
              <w:right w:val="nil"/>
            </w:tcBorders>
            <w:shd w:val="clear" w:color="auto" w:fill="auto"/>
            <w:vAlign w:val="center"/>
            <w:hideMark/>
          </w:tcPr>
          <w:p w14:paraId="574DA7D7" w14:textId="77777777" w:rsidR="00437DAC" w:rsidRPr="001472CC" w:rsidRDefault="00437DAC" w:rsidP="00893ED4">
            <w:pPr>
              <w:pStyle w:val="MDPI42tablebody"/>
              <w:rPr>
                <w:ins w:id="229" w:author="Ryan Ruggiero" w:date="2022-01-02T14:28:00Z"/>
              </w:rPr>
            </w:pPr>
            <w:ins w:id="230"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592CC5A3" w14:textId="77777777" w:rsidR="00437DAC" w:rsidRPr="001472CC" w:rsidRDefault="00437DAC" w:rsidP="00893ED4">
            <w:pPr>
              <w:pStyle w:val="MDPI42tablebody"/>
              <w:rPr>
                <w:ins w:id="231" w:author="Ryan Ruggiero" w:date="2022-01-02T14:28:00Z"/>
              </w:rPr>
            </w:pPr>
            <w:ins w:id="232"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25A6D296" w14:textId="77777777" w:rsidR="00437DAC" w:rsidRPr="001472CC" w:rsidRDefault="00437DAC" w:rsidP="00893ED4">
            <w:pPr>
              <w:pStyle w:val="MDPI42tablebody"/>
              <w:rPr>
                <w:ins w:id="233" w:author="Ryan Ruggiero" w:date="2022-01-02T14:28:00Z"/>
              </w:rPr>
            </w:pPr>
            <w:ins w:id="234" w:author="Ryan Ruggiero" w:date="2022-01-02T14:28:00Z">
              <w:r w:rsidRPr="001472CC">
                <w:t>0.09</w:t>
              </w:r>
            </w:ins>
          </w:p>
        </w:tc>
        <w:tc>
          <w:tcPr>
            <w:tcW w:w="666" w:type="dxa"/>
            <w:tcBorders>
              <w:top w:val="nil"/>
              <w:left w:val="nil"/>
              <w:bottom w:val="single" w:sz="8" w:space="0" w:color="000000"/>
              <w:right w:val="nil"/>
            </w:tcBorders>
            <w:shd w:val="clear" w:color="auto" w:fill="auto"/>
            <w:vAlign w:val="center"/>
            <w:hideMark/>
          </w:tcPr>
          <w:p w14:paraId="0BE98C34" w14:textId="77777777" w:rsidR="00437DAC" w:rsidRPr="001472CC" w:rsidRDefault="00437DAC" w:rsidP="00893ED4">
            <w:pPr>
              <w:pStyle w:val="MDPI42tablebody"/>
              <w:rPr>
                <w:ins w:id="235" w:author="Ryan Ruggiero" w:date="2022-01-02T14:28:00Z"/>
              </w:rPr>
            </w:pPr>
            <w:ins w:id="236" w:author="Ryan Ruggiero" w:date="2022-01-02T14:28:00Z">
              <w:r w:rsidRPr="001472CC">
                <w:t>0.92</w:t>
              </w:r>
            </w:ins>
          </w:p>
        </w:tc>
        <w:tc>
          <w:tcPr>
            <w:tcW w:w="833" w:type="dxa"/>
            <w:tcBorders>
              <w:top w:val="nil"/>
              <w:left w:val="nil"/>
              <w:bottom w:val="single" w:sz="8" w:space="0" w:color="000000"/>
              <w:right w:val="nil"/>
            </w:tcBorders>
            <w:shd w:val="clear" w:color="auto" w:fill="auto"/>
            <w:vAlign w:val="center"/>
            <w:hideMark/>
          </w:tcPr>
          <w:p w14:paraId="19B453DA" w14:textId="77777777" w:rsidR="00437DAC" w:rsidRPr="001472CC" w:rsidRDefault="00437DAC" w:rsidP="00893ED4">
            <w:pPr>
              <w:pStyle w:val="MDPI42tablebody"/>
              <w:rPr>
                <w:ins w:id="237" w:author="Ryan Ruggiero" w:date="2022-01-02T14:28:00Z"/>
              </w:rPr>
            </w:pPr>
            <w:ins w:id="238" w:author="Ryan Ruggiero" w:date="2022-01-02T14:28:00Z">
              <w:r w:rsidRPr="001472CC">
                <w:t> </w:t>
              </w:r>
            </w:ins>
          </w:p>
        </w:tc>
        <w:tc>
          <w:tcPr>
            <w:tcW w:w="566" w:type="dxa"/>
            <w:tcBorders>
              <w:top w:val="nil"/>
              <w:left w:val="nil"/>
              <w:bottom w:val="single" w:sz="8" w:space="0" w:color="000000"/>
              <w:right w:val="nil"/>
            </w:tcBorders>
            <w:shd w:val="clear" w:color="auto" w:fill="auto"/>
            <w:vAlign w:val="center"/>
            <w:hideMark/>
          </w:tcPr>
          <w:p w14:paraId="36018513" w14:textId="77777777" w:rsidR="00437DAC" w:rsidRPr="001472CC" w:rsidRDefault="00437DAC" w:rsidP="00893ED4">
            <w:pPr>
              <w:pStyle w:val="MDPI42tablebody"/>
              <w:rPr>
                <w:ins w:id="239" w:author="Ryan Ruggiero" w:date="2022-01-02T14:28:00Z"/>
              </w:rPr>
            </w:pPr>
            <w:ins w:id="240" w:author="Ryan Ruggiero" w:date="2022-01-02T14:28:00Z">
              <w:r w:rsidRPr="001472CC">
                <w:t> </w:t>
              </w:r>
            </w:ins>
          </w:p>
        </w:tc>
        <w:tc>
          <w:tcPr>
            <w:tcW w:w="708" w:type="dxa"/>
            <w:tcBorders>
              <w:top w:val="nil"/>
              <w:left w:val="nil"/>
              <w:bottom w:val="single" w:sz="8" w:space="0" w:color="000000"/>
              <w:right w:val="nil"/>
            </w:tcBorders>
            <w:shd w:val="clear" w:color="auto" w:fill="auto"/>
            <w:vAlign w:val="center"/>
            <w:hideMark/>
          </w:tcPr>
          <w:p w14:paraId="735AEA30" w14:textId="77777777" w:rsidR="00437DAC" w:rsidRPr="001472CC" w:rsidRDefault="00437DAC" w:rsidP="00893ED4">
            <w:pPr>
              <w:pStyle w:val="MDPI42tablebody"/>
              <w:rPr>
                <w:ins w:id="241" w:author="Ryan Ruggiero" w:date="2022-01-02T14:28:00Z"/>
              </w:rPr>
            </w:pPr>
            <w:ins w:id="242" w:author="Ryan Ruggiero" w:date="2022-01-02T14:28:00Z">
              <w:r w:rsidRPr="001472CC">
                <w:t> </w:t>
              </w:r>
            </w:ins>
          </w:p>
        </w:tc>
        <w:tc>
          <w:tcPr>
            <w:tcW w:w="666" w:type="dxa"/>
            <w:tcBorders>
              <w:top w:val="nil"/>
              <w:left w:val="nil"/>
              <w:bottom w:val="single" w:sz="8" w:space="0" w:color="000000"/>
              <w:right w:val="nil"/>
            </w:tcBorders>
            <w:shd w:val="clear" w:color="auto" w:fill="auto"/>
            <w:vAlign w:val="center"/>
            <w:hideMark/>
          </w:tcPr>
          <w:p w14:paraId="01D72DCD" w14:textId="77777777" w:rsidR="00437DAC" w:rsidRPr="001472CC" w:rsidRDefault="00437DAC" w:rsidP="00893ED4">
            <w:pPr>
              <w:pStyle w:val="MDPI42tablebody"/>
              <w:rPr>
                <w:ins w:id="243" w:author="Ryan Ruggiero" w:date="2022-01-02T14:28:00Z"/>
              </w:rPr>
            </w:pPr>
            <w:ins w:id="244" w:author="Ryan Ruggiero" w:date="2022-01-02T14:28:00Z">
              <w:r w:rsidRPr="001472CC">
                <w:t>0.35</w:t>
              </w:r>
            </w:ins>
          </w:p>
        </w:tc>
        <w:tc>
          <w:tcPr>
            <w:tcW w:w="768" w:type="dxa"/>
            <w:gridSpan w:val="2"/>
            <w:tcBorders>
              <w:top w:val="nil"/>
              <w:left w:val="nil"/>
              <w:bottom w:val="single" w:sz="8" w:space="0" w:color="000000"/>
              <w:right w:val="nil"/>
            </w:tcBorders>
            <w:shd w:val="clear" w:color="auto" w:fill="auto"/>
            <w:vAlign w:val="center"/>
            <w:hideMark/>
          </w:tcPr>
          <w:p w14:paraId="3704B66A" w14:textId="77777777" w:rsidR="00437DAC" w:rsidRPr="001472CC" w:rsidRDefault="00437DAC" w:rsidP="00893ED4">
            <w:pPr>
              <w:pStyle w:val="MDPI42tablebody"/>
              <w:rPr>
                <w:ins w:id="245" w:author="Ryan Ruggiero" w:date="2022-01-02T14:28:00Z"/>
              </w:rPr>
            </w:pPr>
            <w:ins w:id="246" w:author="Ryan Ruggiero" w:date="2022-01-02T14:28:00Z">
              <w:r w:rsidRPr="001472CC">
                <w:t>0.59</w:t>
              </w:r>
            </w:ins>
          </w:p>
        </w:tc>
        <w:tc>
          <w:tcPr>
            <w:tcW w:w="840" w:type="dxa"/>
            <w:tcBorders>
              <w:top w:val="nil"/>
              <w:left w:val="nil"/>
              <w:bottom w:val="single" w:sz="8" w:space="0" w:color="000000"/>
              <w:right w:val="nil"/>
            </w:tcBorders>
            <w:shd w:val="clear" w:color="auto" w:fill="auto"/>
            <w:vAlign w:val="center"/>
            <w:hideMark/>
          </w:tcPr>
          <w:p w14:paraId="4AD6C90A" w14:textId="77777777" w:rsidR="00437DAC" w:rsidRPr="001472CC" w:rsidRDefault="00437DAC" w:rsidP="00893ED4">
            <w:pPr>
              <w:pStyle w:val="MDPI42tablebody"/>
              <w:rPr>
                <w:ins w:id="247" w:author="Ryan Ruggiero" w:date="2022-01-02T14:28:00Z"/>
              </w:rPr>
            </w:pPr>
            <w:ins w:id="248" w:author="Ryan Ruggiero" w:date="2022-01-02T14:28:00Z">
              <w:r w:rsidRPr="001472CC">
                <w:t> </w:t>
              </w:r>
            </w:ins>
          </w:p>
        </w:tc>
      </w:tr>
      <w:tr w:rsidR="00437DAC" w:rsidRPr="001472CC" w14:paraId="45F1D147" w14:textId="77777777" w:rsidTr="00893ED4">
        <w:trPr>
          <w:gridAfter w:val="1"/>
          <w:wAfter w:w="235" w:type="dxa"/>
          <w:trHeight w:val="290"/>
          <w:ins w:id="249" w:author="Ryan Ruggiero" w:date="2022-01-02T14:28:00Z"/>
        </w:trPr>
        <w:tc>
          <w:tcPr>
            <w:tcW w:w="680" w:type="dxa"/>
            <w:vMerge w:val="restart"/>
            <w:tcBorders>
              <w:top w:val="nil"/>
              <w:left w:val="nil"/>
              <w:bottom w:val="single" w:sz="12" w:space="0" w:color="000000"/>
              <w:right w:val="nil"/>
            </w:tcBorders>
            <w:shd w:val="clear" w:color="auto" w:fill="auto"/>
            <w:vAlign w:val="center"/>
            <w:hideMark/>
          </w:tcPr>
          <w:p w14:paraId="5F099D4E" w14:textId="77777777" w:rsidR="00437DAC" w:rsidRPr="001472CC" w:rsidRDefault="00437DAC" w:rsidP="00893ED4">
            <w:pPr>
              <w:pStyle w:val="MDPI42tablebody"/>
              <w:rPr>
                <w:ins w:id="250" w:author="Ryan Ruggiero" w:date="2022-01-02T14:28:00Z"/>
              </w:rPr>
            </w:pPr>
            <w:ins w:id="251" w:author="Ryan Ruggiero" w:date="2022-01-02T14:28:00Z">
              <w:r w:rsidRPr="001472CC">
                <w:t>DCS</w:t>
              </w:r>
            </w:ins>
          </w:p>
        </w:tc>
        <w:tc>
          <w:tcPr>
            <w:tcW w:w="963" w:type="dxa"/>
            <w:gridSpan w:val="2"/>
            <w:tcBorders>
              <w:top w:val="nil"/>
              <w:left w:val="nil"/>
              <w:bottom w:val="nil"/>
              <w:right w:val="nil"/>
            </w:tcBorders>
            <w:shd w:val="clear" w:color="auto" w:fill="auto"/>
            <w:vAlign w:val="center"/>
            <w:hideMark/>
          </w:tcPr>
          <w:p w14:paraId="0EE4A4F0" w14:textId="77777777" w:rsidR="00437DAC" w:rsidRPr="001472CC" w:rsidRDefault="00437DAC" w:rsidP="00893ED4">
            <w:pPr>
              <w:pStyle w:val="MDPI42tablebody"/>
              <w:rPr>
                <w:ins w:id="252" w:author="Ryan Ruggiero" w:date="2022-01-02T14:28:00Z"/>
              </w:rPr>
            </w:pPr>
            <w:proofErr w:type="spellStart"/>
            <w:proofErr w:type="gramStart"/>
            <w:ins w:id="253" w:author="Ryan Ruggiero" w:date="2022-01-02T14:28:00Z">
              <w:r w:rsidRPr="001472CC">
                <w:t>TP.Load</w:t>
              </w:r>
              <w:proofErr w:type="spellEnd"/>
              <w:proofErr w:type="gramEnd"/>
            </w:ins>
          </w:p>
        </w:tc>
        <w:tc>
          <w:tcPr>
            <w:tcW w:w="466" w:type="dxa"/>
            <w:gridSpan w:val="2"/>
            <w:tcBorders>
              <w:top w:val="nil"/>
              <w:left w:val="nil"/>
              <w:bottom w:val="nil"/>
              <w:right w:val="nil"/>
            </w:tcBorders>
            <w:shd w:val="clear" w:color="auto" w:fill="auto"/>
            <w:vAlign w:val="center"/>
            <w:hideMark/>
          </w:tcPr>
          <w:p w14:paraId="7498385E" w14:textId="77777777" w:rsidR="00437DAC" w:rsidRPr="001472CC" w:rsidRDefault="00437DAC" w:rsidP="00893ED4">
            <w:pPr>
              <w:pStyle w:val="MDPI42tablebody"/>
              <w:rPr>
                <w:ins w:id="254" w:author="Ryan Ruggiero" w:date="2022-01-02T14:28:00Z"/>
              </w:rPr>
            </w:pPr>
          </w:p>
        </w:tc>
        <w:tc>
          <w:tcPr>
            <w:tcW w:w="556" w:type="dxa"/>
            <w:tcBorders>
              <w:top w:val="nil"/>
              <w:left w:val="nil"/>
              <w:bottom w:val="nil"/>
              <w:right w:val="nil"/>
            </w:tcBorders>
            <w:shd w:val="clear" w:color="auto" w:fill="auto"/>
            <w:vAlign w:val="center"/>
            <w:hideMark/>
          </w:tcPr>
          <w:p w14:paraId="0EB75C4C" w14:textId="77777777" w:rsidR="00437DAC" w:rsidRPr="001472CC" w:rsidRDefault="00437DAC" w:rsidP="00893ED4">
            <w:pPr>
              <w:pStyle w:val="MDPI42tablebody"/>
              <w:rPr>
                <w:ins w:id="255"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2B5C83B0" w14:textId="77777777" w:rsidR="00437DAC" w:rsidRPr="001472CC" w:rsidRDefault="00437DAC" w:rsidP="00893ED4">
            <w:pPr>
              <w:pStyle w:val="MDPI42tablebody"/>
              <w:rPr>
                <w:ins w:id="256"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1734B3A2" w14:textId="77777777" w:rsidR="00437DAC" w:rsidRPr="001472CC" w:rsidRDefault="00437DAC" w:rsidP="00893ED4">
            <w:pPr>
              <w:pStyle w:val="MDPI42tablebody"/>
              <w:rPr>
                <w:ins w:id="257"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5BDC0645" w14:textId="77777777" w:rsidR="00437DAC" w:rsidRPr="001472CC" w:rsidRDefault="00437DAC" w:rsidP="00893ED4">
            <w:pPr>
              <w:pStyle w:val="MDPI42tablebody"/>
              <w:rPr>
                <w:ins w:id="258"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22E97CA7" w14:textId="77777777" w:rsidR="00437DAC" w:rsidRPr="001472CC" w:rsidRDefault="00437DAC" w:rsidP="00893ED4">
            <w:pPr>
              <w:pStyle w:val="MDPI42tablebody"/>
              <w:rPr>
                <w:ins w:id="259" w:author="Ryan Ruggiero" w:date="2022-01-02T14:28:00Z"/>
              </w:rPr>
            </w:pPr>
            <w:ins w:id="260" w:author="Ryan Ruggiero" w:date="2022-01-02T14:28:00Z">
              <w:r w:rsidRPr="001472CC">
                <w:t>1.6</w:t>
              </w:r>
            </w:ins>
          </w:p>
        </w:tc>
        <w:tc>
          <w:tcPr>
            <w:tcW w:w="566" w:type="dxa"/>
            <w:tcBorders>
              <w:top w:val="nil"/>
              <w:left w:val="nil"/>
              <w:bottom w:val="nil"/>
              <w:right w:val="nil"/>
            </w:tcBorders>
            <w:shd w:val="clear" w:color="auto" w:fill="auto"/>
            <w:vAlign w:val="center"/>
            <w:hideMark/>
          </w:tcPr>
          <w:p w14:paraId="725FE89C" w14:textId="77777777" w:rsidR="00437DAC" w:rsidRPr="001472CC" w:rsidRDefault="00437DAC" w:rsidP="00893ED4">
            <w:pPr>
              <w:pStyle w:val="MDPI42tablebody"/>
              <w:rPr>
                <w:ins w:id="261" w:author="Ryan Ruggiero" w:date="2022-01-02T14:28:00Z"/>
              </w:rPr>
            </w:pPr>
            <w:ins w:id="262" w:author="Ryan Ruggiero" w:date="2022-01-02T14:28:00Z">
              <w:r w:rsidRPr="001472CC">
                <w:t>5.1</w:t>
              </w:r>
            </w:ins>
          </w:p>
        </w:tc>
        <w:tc>
          <w:tcPr>
            <w:tcW w:w="566" w:type="dxa"/>
            <w:tcBorders>
              <w:top w:val="nil"/>
              <w:left w:val="nil"/>
              <w:bottom w:val="nil"/>
              <w:right w:val="nil"/>
            </w:tcBorders>
            <w:shd w:val="clear" w:color="auto" w:fill="auto"/>
            <w:vAlign w:val="center"/>
            <w:hideMark/>
          </w:tcPr>
          <w:p w14:paraId="646B8F9F" w14:textId="77777777" w:rsidR="00437DAC" w:rsidRPr="001472CC" w:rsidRDefault="00437DAC" w:rsidP="00893ED4">
            <w:pPr>
              <w:pStyle w:val="MDPI42tablebody"/>
              <w:rPr>
                <w:ins w:id="263" w:author="Ryan Ruggiero" w:date="2022-01-02T14:28:00Z"/>
              </w:rPr>
            </w:pPr>
            <w:ins w:id="264" w:author="Ryan Ruggiero" w:date="2022-01-02T14:28:00Z">
              <w:r w:rsidRPr="001472CC">
                <w:t>21</w:t>
              </w:r>
            </w:ins>
          </w:p>
        </w:tc>
        <w:tc>
          <w:tcPr>
            <w:tcW w:w="666" w:type="dxa"/>
            <w:tcBorders>
              <w:top w:val="nil"/>
              <w:left w:val="nil"/>
              <w:bottom w:val="nil"/>
              <w:right w:val="nil"/>
            </w:tcBorders>
            <w:shd w:val="clear" w:color="auto" w:fill="auto"/>
            <w:vAlign w:val="center"/>
            <w:hideMark/>
          </w:tcPr>
          <w:p w14:paraId="0D71B6C8" w14:textId="77777777" w:rsidR="00437DAC" w:rsidRPr="001472CC" w:rsidRDefault="00437DAC" w:rsidP="00893ED4">
            <w:pPr>
              <w:pStyle w:val="MDPI42tablebody"/>
              <w:rPr>
                <w:ins w:id="265" w:author="Ryan Ruggiero" w:date="2022-01-02T14:28:00Z"/>
              </w:rPr>
            </w:pPr>
            <w:ins w:id="266" w:author="Ryan Ruggiero" w:date="2022-01-02T14:28:00Z">
              <w:r w:rsidRPr="001472CC">
                <w:t>1313</w:t>
              </w:r>
            </w:ins>
          </w:p>
        </w:tc>
        <w:tc>
          <w:tcPr>
            <w:tcW w:w="833" w:type="dxa"/>
            <w:tcBorders>
              <w:top w:val="nil"/>
              <w:left w:val="nil"/>
              <w:bottom w:val="nil"/>
              <w:right w:val="nil"/>
            </w:tcBorders>
            <w:shd w:val="clear" w:color="auto" w:fill="auto"/>
            <w:vAlign w:val="center"/>
            <w:hideMark/>
          </w:tcPr>
          <w:p w14:paraId="5E7DDF56" w14:textId="77777777" w:rsidR="00437DAC" w:rsidRPr="001472CC" w:rsidRDefault="00437DAC" w:rsidP="00893ED4">
            <w:pPr>
              <w:pStyle w:val="MDPI42tablebody"/>
              <w:rPr>
                <w:ins w:id="267" w:author="Ryan Ruggiero" w:date="2022-01-02T14:28:00Z"/>
              </w:rPr>
            </w:pPr>
            <w:ins w:id="268" w:author="Ryan Ruggiero" w:date="2022-01-02T14:28:00Z">
              <w:r w:rsidRPr="001472CC">
                <w:t>1340.6</w:t>
              </w:r>
              <w:r w:rsidRPr="001472CC">
                <w:rPr>
                  <w:vertAlign w:val="superscript"/>
                </w:rPr>
                <w:t>e</w:t>
              </w:r>
            </w:ins>
          </w:p>
        </w:tc>
        <w:tc>
          <w:tcPr>
            <w:tcW w:w="566" w:type="dxa"/>
            <w:tcBorders>
              <w:top w:val="nil"/>
              <w:left w:val="nil"/>
              <w:bottom w:val="nil"/>
              <w:right w:val="nil"/>
            </w:tcBorders>
            <w:shd w:val="clear" w:color="auto" w:fill="auto"/>
            <w:vAlign w:val="center"/>
            <w:hideMark/>
          </w:tcPr>
          <w:p w14:paraId="1DEDC76D" w14:textId="77777777" w:rsidR="00437DAC" w:rsidRPr="001472CC" w:rsidRDefault="00437DAC" w:rsidP="00893ED4">
            <w:pPr>
              <w:pStyle w:val="MDPI42tablebody"/>
              <w:rPr>
                <w:ins w:id="269" w:author="Ryan Ruggiero" w:date="2022-01-02T14:28:00Z"/>
              </w:rPr>
            </w:pPr>
            <w:ins w:id="270" w:author="Ryan Ruggiero" w:date="2022-01-02T14:28:00Z">
              <w:r w:rsidRPr="001472CC">
                <w:t>3.7</w:t>
              </w:r>
            </w:ins>
          </w:p>
        </w:tc>
        <w:tc>
          <w:tcPr>
            <w:tcW w:w="708" w:type="dxa"/>
            <w:tcBorders>
              <w:top w:val="nil"/>
              <w:left w:val="nil"/>
              <w:bottom w:val="nil"/>
              <w:right w:val="nil"/>
            </w:tcBorders>
            <w:shd w:val="clear" w:color="auto" w:fill="auto"/>
            <w:vAlign w:val="center"/>
            <w:hideMark/>
          </w:tcPr>
          <w:p w14:paraId="46086AA0" w14:textId="77777777" w:rsidR="00437DAC" w:rsidRPr="001472CC" w:rsidRDefault="00437DAC" w:rsidP="00893ED4">
            <w:pPr>
              <w:pStyle w:val="MDPI42tablebody"/>
              <w:rPr>
                <w:ins w:id="271" w:author="Ryan Ruggiero" w:date="2022-01-02T14:28:00Z"/>
              </w:rPr>
            </w:pPr>
            <w:ins w:id="272" w:author="Ryan Ruggiero" w:date="2022-01-02T14:28:00Z">
              <w:r w:rsidRPr="001472CC">
                <w:t>3.9</w:t>
              </w:r>
            </w:ins>
          </w:p>
        </w:tc>
        <w:tc>
          <w:tcPr>
            <w:tcW w:w="666" w:type="dxa"/>
            <w:tcBorders>
              <w:top w:val="nil"/>
              <w:left w:val="nil"/>
              <w:bottom w:val="nil"/>
              <w:right w:val="nil"/>
            </w:tcBorders>
            <w:shd w:val="clear" w:color="auto" w:fill="auto"/>
            <w:vAlign w:val="center"/>
            <w:hideMark/>
          </w:tcPr>
          <w:p w14:paraId="4BEF67A6" w14:textId="77777777" w:rsidR="00437DAC" w:rsidRPr="001472CC" w:rsidRDefault="00437DAC" w:rsidP="00893ED4">
            <w:pPr>
              <w:pStyle w:val="MDPI42tablebody"/>
              <w:rPr>
                <w:ins w:id="273" w:author="Ryan Ruggiero" w:date="2022-01-02T14:28:00Z"/>
              </w:rPr>
            </w:pPr>
            <w:ins w:id="274" w:author="Ryan Ruggiero" w:date="2022-01-02T14:28:00Z">
              <w:r w:rsidRPr="001472CC">
                <w:t>533.1</w:t>
              </w:r>
            </w:ins>
          </w:p>
        </w:tc>
        <w:tc>
          <w:tcPr>
            <w:tcW w:w="768" w:type="dxa"/>
            <w:gridSpan w:val="2"/>
            <w:tcBorders>
              <w:top w:val="nil"/>
              <w:left w:val="nil"/>
              <w:bottom w:val="nil"/>
              <w:right w:val="nil"/>
            </w:tcBorders>
            <w:shd w:val="clear" w:color="auto" w:fill="auto"/>
            <w:vAlign w:val="center"/>
            <w:hideMark/>
          </w:tcPr>
          <w:p w14:paraId="3A6817E2" w14:textId="77777777" w:rsidR="00437DAC" w:rsidRPr="001472CC" w:rsidRDefault="00437DAC" w:rsidP="00893ED4">
            <w:pPr>
              <w:pStyle w:val="MDPI42tablebody"/>
              <w:rPr>
                <w:ins w:id="275" w:author="Ryan Ruggiero" w:date="2022-01-02T14:28:00Z"/>
              </w:rPr>
            </w:pPr>
            <w:ins w:id="276" w:author="Ryan Ruggiero" w:date="2022-01-02T14:28:00Z">
              <w:r w:rsidRPr="001472CC">
                <w:t>416.5</w:t>
              </w:r>
            </w:ins>
          </w:p>
        </w:tc>
        <w:tc>
          <w:tcPr>
            <w:tcW w:w="840" w:type="dxa"/>
            <w:tcBorders>
              <w:top w:val="nil"/>
              <w:left w:val="nil"/>
              <w:bottom w:val="nil"/>
              <w:right w:val="nil"/>
            </w:tcBorders>
            <w:shd w:val="clear" w:color="auto" w:fill="auto"/>
            <w:vAlign w:val="center"/>
            <w:hideMark/>
          </w:tcPr>
          <w:p w14:paraId="46690501" w14:textId="77777777" w:rsidR="00437DAC" w:rsidRPr="001472CC" w:rsidRDefault="00437DAC" w:rsidP="00893ED4">
            <w:pPr>
              <w:pStyle w:val="MDPI42tablebody"/>
              <w:rPr>
                <w:ins w:id="277" w:author="Ryan Ruggiero" w:date="2022-01-02T14:28:00Z"/>
              </w:rPr>
            </w:pPr>
            <w:ins w:id="278" w:author="Ryan Ruggiero" w:date="2022-01-02T14:28:00Z">
              <w:r w:rsidRPr="001472CC">
                <w:t>957.2</w:t>
              </w:r>
              <w:r w:rsidRPr="001472CC">
                <w:rPr>
                  <w:vertAlign w:val="superscript"/>
                </w:rPr>
                <w:t>f</w:t>
              </w:r>
            </w:ins>
          </w:p>
        </w:tc>
      </w:tr>
      <w:tr w:rsidR="00437DAC" w:rsidRPr="001472CC" w14:paraId="6A6774E1" w14:textId="77777777" w:rsidTr="00893ED4">
        <w:trPr>
          <w:gridAfter w:val="1"/>
          <w:wAfter w:w="235" w:type="dxa"/>
          <w:trHeight w:val="290"/>
          <w:ins w:id="279" w:author="Ryan Ruggiero" w:date="2022-01-02T14:28:00Z"/>
        </w:trPr>
        <w:tc>
          <w:tcPr>
            <w:tcW w:w="680" w:type="dxa"/>
            <w:vMerge/>
            <w:tcBorders>
              <w:top w:val="nil"/>
              <w:left w:val="nil"/>
              <w:bottom w:val="single" w:sz="12" w:space="0" w:color="000000"/>
              <w:right w:val="nil"/>
            </w:tcBorders>
            <w:vAlign w:val="center"/>
            <w:hideMark/>
          </w:tcPr>
          <w:p w14:paraId="68F6696E" w14:textId="77777777" w:rsidR="00437DAC" w:rsidRPr="001472CC" w:rsidRDefault="00437DAC" w:rsidP="00893ED4">
            <w:pPr>
              <w:pStyle w:val="MDPI42tablebody"/>
              <w:rPr>
                <w:ins w:id="280" w:author="Ryan Ruggiero" w:date="2022-01-02T14:28:00Z"/>
              </w:rPr>
            </w:pPr>
          </w:p>
        </w:tc>
        <w:tc>
          <w:tcPr>
            <w:tcW w:w="963" w:type="dxa"/>
            <w:gridSpan w:val="2"/>
            <w:tcBorders>
              <w:top w:val="nil"/>
              <w:left w:val="nil"/>
              <w:bottom w:val="nil"/>
              <w:right w:val="nil"/>
            </w:tcBorders>
            <w:shd w:val="clear" w:color="auto" w:fill="auto"/>
            <w:vAlign w:val="center"/>
            <w:hideMark/>
          </w:tcPr>
          <w:p w14:paraId="50379C98" w14:textId="77777777" w:rsidR="00437DAC" w:rsidRPr="001472CC" w:rsidRDefault="00437DAC" w:rsidP="00893ED4">
            <w:pPr>
              <w:pStyle w:val="MDPI42tablebody"/>
              <w:rPr>
                <w:ins w:id="281" w:author="Ryan Ruggiero" w:date="2022-01-02T14:28:00Z"/>
              </w:rPr>
            </w:pPr>
            <w:ins w:id="282" w:author="Ryan Ruggiero" w:date="2022-01-02T14:28:00Z">
              <w:r w:rsidRPr="001472CC">
                <w:t>Volume</w:t>
              </w:r>
            </w:ins>
          </w:p>
        </w:tc>
        <w:tc>
          <w:tcPr>
            <w:tcW w:w="466" w:type="dxa"/>
            <w:gridSpan w:val="2"/>
            <w:tcBorders>
              <w:top w:val="nil"/>
              <w:left w:val="nil"/>
              <w:bottom w:val="nil"/>
              <w:right w:val="nil"/>
            </w:tcBorders>
            <w:shd w:val="clear" w:color="auto" w:fill="auto"/>
            <w:vAlign w:val="center"/>
            <w:hideMark/>
          </w:tcPr>
          <w:p w14:paraId="007F41D3" w14:textId="77777777" w:rsidR="00437DAC" w:rsidRPr="001472CC" w:rsidRDefault="00437DAC" w:rsidP="00893ED4">
            <w:pPr>
              <w:pStyle w:val="MDPI42tablebody"/>
              <w:rPr>
                <w:ins w:id="283" w:author="Ryan Ruggiero" w:date="2022-01-02T14:28:00Z"/>
              </w:rPr>
            </w:pPr>
          </w:p>
        </w:tc>
        <w:tc>
          <w:tcPr>
            <w:tcW w:w="556" w:type="dxa"/>
            <w:tcBorders>
              <w:top w:val="nil"/>
              <w:left w:val="nil"/>
              <w:bottom w:val="nil"/>
              <w:right w:val="nil"/>
            </w:tcBorders>
            <w:shd w:val="clear" w:color="auto" w:fill="auto"/>
            <w:vAlign w:val="center"/>
            <w:hideMark/>
          </w:tcPr>
          <w:p w14:paraId="2D0CDD85" w14:textId="77777777" w:rsidR="00437DAC" w:rsidRPr="001472CC" w:rsidRDefault="00437DAC" w:rsidP="00893ED4">
            <w:pPr>
              <w:pStyle w:val="MDPI42tablebody"/>
              <w:rPr>
                <w:ins w:id="284"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619B150D" w14:textId="77777777" w:rsidR="00437DAC" w:rsidRPr="001472CC" w:rsidRDefault="00437DAC" w:rsidP="00893ED4">
            <w:pPr>
              <w:pStyle w:val="MDPI42tablebody"/>
              <w:rPr>
                <w:ins w:id="285"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158381FC" w14:textId="77777777" w:rsidR="00437DAC" w:rsidRPr="001472CC" w:rsidRDefault="00437DAC" w:rsidP="00893ED4">
            <w:pPr>
              <w:pStyle w:val="MDPI42tablebody"/>
              <w:rPr>
                <w:ins w:id="286" w:author="Ryan Ruggiero" w:date="2022-01-02T14:28:00Z"/>
                <w:rFonts w:ascii="Times New Roman" w:hAnsi="Times New Roman"/>
                <w:color w:val="auto"/>
              </w:rPr>
            </w:pPr>
          </w:p>
        </w:tc>
        <w:tc>
          <w:tcPr>
            <w:tcW w:w="826" w:type="dxa"/>
            <w:tcBorders>
              <w:top w:val="nil"/>
              <w:left w:val="nil"/>
              <w:bottom w:val="nil"/>
              <w:right w:val="nil"/>
            </w:tcBorders>
            <w:shd w:val="clear" w:color="auto" w:fill="auto"/>
            <w:vAlign w:val="center"/>
            <w:hideMark/>
          </w:tcPr>
          <w:p w14:paraId="711E4BB4" w14:textId="77777777" w:rsidR="00437DAC" w:rsidRPr="001472CC" w:rsidRDefault="00437DAC" w:rsidP="00893ED4">
            <w:pPr>
              <w:pStyle w:val="MDPI42tablebody"/>
              <w:rPr>
                <w:ins w:id="287" w:author="Ryan Ruggiero" w:date="2022-01-02T14:28:00Z"/>
                <w:rFonts w:ascii="Times New Roman" w:hAnsi="Times New Roman"/>
                <w:color w:val="auto"/>
              </w:rPr>
            </w:pPr>
          </w:p>
        </w:tc>
        <w:tc>
          <w:tcPr>
            <w:tcW w:w="466" w:type="dxa"/>
            <w:tcBorders>
              <w:top w:val="nil"/>
              <w:left w:val="nil"/>
              <w:bottom w:val="nil"/>
              <w:right w:val="nil"/>
            </w:tcBorders>
            <w:shd w:val="clear" w:color="auto" w:fill="auto"/>
            <w:vAlign w:val="center"/>
            <w:hideMark/>
          </w:tcPr>
          <w:p w14:paraId="324B2A35" w14:textId="77777777" w:rsidR="00437DAC" w:rsidRPr="001472CC" w:rsidRDefault="00437DAC" w:rsidP="00893ED4">
            <w:pPr>
              <w:pStyle w:val="MDPI42tablebody"/>
              <w:rPr>
                <w:ins w:id="288"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089F09CD" w14:textId="77777777" w:rsidR="00437DAC" w:rsidRPr="001472CC" w:rsidRDefault="00437DAC" w:rsidP="00893ED4">
            <w:pPr>
              <w:pStyle w:val="MDPI42tablebody"/>
              <w:rPr>
                <w:ins w:id="289" w:author="Ryan Ruggiero" w:date="2022-01-02T14:28:00Z"/>
                <w:rFonts w:ascii="Times New Roman" w:hAnsi="Times New Roman"/>
                <w:color w:val="auto"/>
              </w:rPr>
            </w:pPr>
          </w:p>
        </w:tc>
        <w:tc>
          <w:tcPr>
            <w:tcW w:w="566" w:type="dxa"/>
            <w:tcBorders>
              <w:top w:val="nil"/>
              <w:left w:val="nil"/>
              <w:bottom w:val="nil"/>
              <w:right w:val="nil"/>
            </w:tcBorders>
            <w:shd w:val="clear" w:color="auto" w:fill="auto"/>
            <w:vAlign w:val="center"/>
            <w:hideMark/>
          </w:tcPr>
          <w:p w14:paraId="5847A914" w14:textId="77777777" w:rsidR="00437DAC" w:rsidRPr="001472CC" w:rsidRDefault="00437DAC" w:rsidP="00893ED4">
            <w:pPr>
              <w:pStyle w:val="MDPI42tablebody"/>
              <w:rPr>
                <w:ins w:id="290" w:author="Ryan Ruggiero" w:date="2022-01-02T14:28:00Z"/>
              </w:rPr>
            </w:pPr>
            <w:ins w:id="291" w:author="Ryan Ruggiero" w:date="2022-01-02T14:28:00Z">
              <w:r w:rsidRPr="001472CC">
                <w:t>1.03</w:t>
              </w:r>
            </w:ins>
          </w:p>
        </w:tc>
        <w:tc>
          <w:tcPr>
            <w:tcW w:w="666" w:type="dxa"/>
            <w:tcBorders>
              <w:top w:val="nil"/>
              <w:left w:val="nil"/>
              <w:bottom w:val="nil"/>
              <w:right w:val="nil"/>
            </w:tcBorders>
            <w:shd w:val="clear" w:color="auto" w:fill="auto"/>
            <w:vAlign w:val="center"/>
            <w:hideMark/>
          </w:tcPr>
          <w:p w14:paraId="502E5987" w14:textId="77777777" w:rsidR="00437DAC" w:rsidRPr="001472CC" w:rsidRDefault="00437DAC" w:rsidP="00893ED4">
            <w:pPr>
              <w:pStyle w:val="MDPI42tablebody"/>
              <w:rPr>
                <w:ins w:id="292" w:author="Ryan Ruggiero" w:date="2022-01-02T14:28:00Z"/>
              </w:rPr>
            </w:pPr>
            <w:ins w:id="293" w:author="Ryan Ruggiero" w:date="2022-01-02T14:28:00Z">
              <w:r w:rsidRPr="001472CC">
                <w:t>5.18</w:t>
              </w:r>
            </w:ins>
          </w:p>
        </w:tc>
        <w:tc>
          <w:tcPr>
            <w:tcW w:w="833" w:type="dxa"/>
            <w:tcBorders>
              <w:top w:val="nil"/>
              <w:left w:val="nil"/>
              <w:bottom w:val="nil"/>
              <w:right w:val="nil"/>
            </w:tcBorders>
            <w:shd w:val="clear" w:color="auto" w:fill="auto"/>
            <w:vAlign w:val="center"/>
            <w:hideMark/>
          </w:tcPr>
          <w:p w14:paraId="1D2D7426" w14:textId="77777777" w:rsidR="00437DAC" w:rsidRPr="001472CC" w:rsidRDefault="00437DAC" w:rsidP="00893ED4">
            <w:pPr>
              <w:pStyle w:val="MDPI42tablebody"/>
              <w:rPr>
                <w:ins w:id="294" w:author="Ryan Ruggiero" w:date="2022-01-02T14:28:00Z"/>
              </w:rPr>
            </w:pPr>
          </w:p>
        </w:tc>
        <w:tc>
          <w:tcPr>
            <w:tcW w:w="566" w:type="dxa"/>
            <w:tcBorders>
              <w:top w:val="nil"/>
              <w:left w:val="nil"/>
              <w:bottom w:val="nil"/>
              <w:right w:val="nil"/>
            </w:tcBorders>
            <w:shd w:val="clear" w:color="auto" w:fill="auto"/>
            <w:vAlign w:val="center"/>
            <w:hideMark/>
          </w:tcPr>
          <w:p w14:paraId="73CDA30E" w14:textId="77777777" w:rsidR="00437DAC" w:rsidRPr="001472CC" w:rsidRDefault="00437DAC" w:rsidP="00893ED4">
            <w:pPr>
              <w:pStyle w:val="MDPI42tablebody"/>
              <w:rPr>
                <w:ins w:id="295" w:author="Ryan Ruggiero" w:date="2022-01-02T14:28:00Z"/>
                <w:rFonts w:ascii="Times New Roman" w:hAnsi="Times New Roman"/>
                <w:color w:val="auto"/>
              </w:rPr>
            </w:pPr>
          </w:p>
        </w:tc>
        <w:tc>
          <w:tcPr>
            <w:tcW w:w="708" w:type="dxa"/>
            <w:tcBorders>
              <w:top w:val="nil"/>
              <w:left w:val="nil"/>
              <w:bottom w:val="nil"/>
              <w:right w:val="nil"/>
            </w:tcBorders>
            <w:shd w:val="clear" w:color="auto" w:fill="auto"/>
            <w:vAlign w:val="center"/>
            <w:hideMark/>
          </w:tcPr>
          <w:p w14:paraId="32F53457" w14:textId="77777777" w:rsidR="00437DAC" w:rsidRPr="001472CC" w:rsidRDefault="00437DAC" w:rsidP="00893ED4">
            <w:pPr>
              <w:pStyle w:val="MDPI42tablebody"/>
              <w:rPr>
                <w:ins w:id="296" w:author="Ryan Ruggiero" w:date="2022-01-02T14:28:00Z"/>
                <w:rFonts w:ascii="Times New Roman" w:hAnsi="Times New Roman"/>
                <w:color w:val="auto"/>
              </w:rPr>
            </w:pPr>
          </w:p>
        </w:tc>
        <w:tc>
          <w:tcPr>
            <w:tcW w:w="666" w:type="dxa"/>
            <w:tcBorders>
              <w:top w:val="nil"/>
              <w:left w:val="nil"/>
              <w:bottom w:val="nil"/>
              <w:right w:val="nil"/>
            </w:tcBorders>
            <w:shd w:val="clear" w:color="auto" w:fill="auto"/>
            <w:vAlign w:val="center"/>
            <w:hideMark/>
          </w:tcPr>
          <w:p w14:paraId="03E5C8F2" w14:textId="77777777" w:rsidR="00437DAC" w:rsidRPr="001472CC" w:rsidRDefault="00437DAC" w:rsidP="00893ED4">
            <w:pPr>
              <w:pStyle w:val="MDPI42tablebody"/>
              <w:rPr>
                <w:ins w:id="297" w:author="Ryan Ruggiero" w:date="2022-01-02T14:28:00Z"/>
              </w:rPr>
            </w:pPr>
            <w:ins w:id="298" w:author="Ryan Ruggiero" w:date="2022-01-02T14:28:00Z">
              <w:r w:rsidRPr="001472CC">
                <w:t>7.55</w:t>
              </w:r>
            </w:ins>
          </w:p>
        </w:tc>
        <w:tc>
          <w:tcPr>
            <w:tcW w:w="768" w:type="dxa"/>
            <w:gridSpan w:val="2"/>
            <w:tcBorders>
              <w:top w:val="nil"/>
              <w:left w:val="nil"/>
              <w:bottom w:val="nil"/>
              <w:right w:val="nil"/>
            </w:tcBorders>
            <w:shd w:val="clear" w:color="auto" w:fill="auto"/>
            <w:vAlign w:val="center"/>
            <w:hideMark/>
          </w:tcPr>
          <w:p w14:paraId="215AAF80" w14:textId="77777777" w:rsidR="00437DAC" w:rsidRPr="001472CC" w:rsidRDefault="00437DAC" w:rsidP="00893ED4">
            <w:pPr>
              <w:pStyle w:val="MDPI42tablebody"/>
              <w:rPr>
                <w:ins w:id="299" w:author="Ryan Ruggiero" w:date="2022-01-02T14:28:00Z"/>
              </w:rPr>
            </w:pPr>
            <w:ins w:id="300" w:author="Ryan Ruggiero" w:date="2022-01-02T14:28:00Z">
              <w:r w:rsidRPr="001472CC">
                <w:t>20.15</w:t>
              </w:r>
            </w:ins>
          </w:p>
        </w:tc>
        <w:tc>
          <w:tcPr>
            <w:tcW w:w="840" w:type="dxa"/>
            <w:tcBorders>
              <w:top w:val="nil"/>
              <w:left w:val="nil"/>
              <w:bottom w:val="nil"/>
              <w:right w:val="nil"/>
            </w:tcBorders>
            <w:shd w:val="clear" w:color="auto" w:fill="auto"/>
            <w:vAlign w:val="center"/>
            <w:hideMark/>
          </w:tcPr>
          <w:p w14:paraId="2F0B9532" w14:textId="77777777" w:rsidR="00437DAC" w:rsidRPr="001472CC" w:rsidRDefault="00437DAC" w:rsidP="00893ED4">
            <w:pPr>
              <w:pStyle w:val="MDPI42tablebody"/>
              <w:rPr>
                <w:ins w:id="301" w:author="Ryan Ruggiero" w:date="2022-01-02T14:28:00Z"/>
              </w:rPr>
            </w:pPr>
          </w:p>
        </w:tc>
      </w:tr>
      <w:tr w:rsidR="00437DAC" w:rsidRPr="001472CC" w14:paraId="0BE99784" w14:textId="77777777" w:rsidTr="00893ED4">
        <w:trPr>
          <w:gridAfter w:val="1"/>
          <w:wAfter w:w="235" w:type="dxa"/>
          <w:trHeight w:val="300"/>
          <w:ins w:id="302" w:author="Ryan Ruggiero" w:date="2022-01-02T14:28:00Z"/>
        </w:trPr>
        <w:tc>
          <w:tcPr>
            <w:tcW w:w="680" w:type="dxa"/>
            <w:vMerge/>
            <w:tcBorders>
              <w:top w:val="nil"/>
              <w:left w:val="nil"/>
              <w:bottom w:val="single" w:sz="12" w:space="0" w:color="000000"/>
              <w:right w:val="nil"/>
            </w:tcBorders>
            <w:vAlign w:val="center"/>
            <w:hideMark/>
          </w:tcPr>
          <w:p w14:paraId="1DFBD427" w14:textId="77777777" w:rsidR="00437DAC" w:rsidRPr="001472CC" w:rsidRDefault="00437DAC" w:rsidP="00893ED4">
            <w:pPr>
              <w:pStyle w:val="MDPI42tablebody"/>
              <w:rPr>
                <w:ins w:id="303" w:author="Ryan Ruggiero" w:date="2022-01-02T14:28:00Z"/>
              </w:rPr>
            </w:pPr>
          </w:p>
        </w:tc>
        <w:tc>
          <w:tcPr>
            <w:tcW w:w="963" w:type="dxa"/>
            <w:gridSpan w:val="2"/>
            <w:tcBorders>
              <w:top w:val="nil"/>
              <w:left w:val="nil"/>
              <w:bottom w:val="single" w:sz="12" w:space="0" w:color="auto"/>
              <w:right w:val="nil"/>
            </w:tcBorders>
            <w:shd w:val="clear" w:color="000000" w:fill="FFFFFF"/>
            <w:vAlign w:val="center"/>
            <w:hideMark/>
          </w:tcPr>
          <w:p w14:paraId="61068BAC" w14:textId="77777777" w:rsidR="00437DAC" w:rsidRPr="001472CC" w:rsidRDefault="00437DAC" w:rsidP="00893ED4">
            <w:pPr>
              <w:pStyle w:val="MDPI42tablebody"/>
              <w:rPr>
                <w:ins w:id="304" w:author="Ryan Ruggiero" w:date="2022-01-02T14:28:00Z"/>
              </w:rPr>
            </w:pPr>
            <w:ins w:id="305" w:author="Ryan Ruggiero" w:date="2022-01-02T14:28:00Z">
              <w:r w:rsidRPr="001472CC">
                <w:t>RR</w:t>
              </w:r>
            </w:ins>
          </w:p>
        </w:tc>
        <w:tc>
          <w:tcPr>
            <w:tcW w:w="466" w:type="dxa"/>
            <w:gridSpan w:val="2"/>
            <w:tcBorders>
              <w:top w:val="nil"/>
              <w:left w:val="nil"/>
              <w:bottom w:val="single" w:sz="12" w:space="0" w:color="auto"/>
              <w:right w:val="nil"/>
            </w:tcBorders>
            <w:shd w:val="clear" w:color="000000" w:fill="FFFFFF"/>
            <w:vAlign w:val="center"/>
            <w:hideMark/>
          </w:tcPr>
          <w:p w14:paraId="53292577" w14:textId="77777777" w:rsidR="00437DAC" w:rsidRPr="001472CC" w:rsidRDefault="00437DAC" w:rsidP="00893ED4">
            <w:pPr>
              <w:pStyle w:val="MDPI42tablebody"/>
              <w:rPr>
                <w:ins w:id="306" w:author="Ryan Ruggiero" w:date="2022-01-02T14:28:00Z"/>
              </w:rPr>
            </w:pPr>
            <w:ins w:id="307" w:author="Ryan Ruggiero" w:date="2022-01-02T14:28:00Z">
              <w:r w:rsidRPr="001472CC">
                <w:t> </w:t>
              </w:r>
            </w:ins>
          </w:p>
        </w:tc>
        <w:tc>
          <w:tcPr>
            <w:tcW w:w="556" w:type="dxa"/>
            <w:tcBorders>
              <w:top w:val="nil"/>
              <w:left w:val="nil"/>
              <w:bottom w:val="single" w:sz="12" w:space="0" w:color="auto"/>
              <w:right w:val="nil"/>
            </w:tcBorders>
            <w:shd w:val="clear" w:color="000000" w:fill="FFFFFF"/>
            <w:vAlign w:val="center"/>
            <w:hideMark/>
          </w:tcPr>
          <w:p w14:paraId="6C8F3A38" w14:textId="77777777" w:rsidR="00437DAC" w:rsidRPr="001472CC" w:rsidRDefault="00437DAC" w:rsidP="00893ED4">
            <w:pPr>
              <w:pStyle w:val="MDPI42tablebody"/>
              <w:rPr>
                <w:ins w:id="308" w:author="Ryan Ruggiero" w:date="2022-01-02T14:28:00Z"/>
              </w:rPr>
            </w:pPr>
            <w:ins w:id="309"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4DB95713" w14:textId="77777777" w:rsidR="00437DAC" w:rsidRPr="001472CC" w:rsidRDefault="00437DAC" w:rsidP="00893ED4">
            <w:pPr>
              <w:pStyle w:val="MDPI42tablebody"/>
              <w:rPr>
                <w:ins w:id="310" w:author="Ryan Ruggiero" w:date="2022-01-02T14:28:00Z"/>
              </w:rPr>
            </w:pPr>
            <w:ins w:id="311" w:author="Ryan Ruggiero" w:date="2022-01-02T14:28:00Z">
              <w:r w:rsidRPr="001472CC">
                <w:t> </w:t>
              </w:r>
            </w:ins>
          </w:p>
        </w:tc>
        <w:tc>
          <w:tcPr>
            <w:tcW w:w="666" w:type="dxa"/>
            <w:tcBorders>
              <w:top w:val="nil"/>
              <w:left w:val="nil"/>
              <w:bottom w:val="single" w:sz="12" w:space="0" w:color="auto"/>
              <w:right w:val="nil"/>
            </w:tcBorders>
            <w:shd w:val="clear" w:color="000000" w:fill="FFFFFF"/>
            <w:vAlign w:val="center"/>
            <w:hideMark/>
          </w:tcPr>
          <w:p w14:paraId="5A4E60EC" w14:textId="77777777" w:rsidR="00437DAC" w:rsidRPr="001472CC" w:rsidRDefault="00437DAC" w:rsidP="00893ED4">
            <w:pPr>
              <w:pStyle w:val="MDPI42tablebody"/>
              <w:rPr>
                <w:ins w:id="312" w:author="Ryan Ruggiero" w:date="2022-01-02T14:28:00Z"/>
              </w:rPr>
            </w:pPr>
            <w:ins w:id="313" w:author="Ryan Ruggiero" w:date="2022-01-02T14:28:00Z">
              <w:r w:rsidRPr="001472CC">
                <w:t> </w:t>
              </w:r>
            </w:ins>
          </w:p>
        </w:tc>
        <w:tc>
          <w:tcPr>
            <w:tcW w:w="826" w:type="dxa"/>
            <w:tcBorders>
              <w:top w:val="nil"/>
              <w:left w:val="nil"/>
              <w:bottom w:val="single" w:sz="12" w:space="0" w:color="auto"/>
              <w:right w:val="nil"/>
            </w:tcBorders>
            <w:shd w:val="clear" w:color="000000" w:fill="FFFFFF"/>
            <w:vAlign w:val="center"/>
            <w:hideMark/>
          </w:tcPr>
          <w:p w14:paraId="0BE92297" w14:textId="77777777" w:rsidR="00437DAC" w:rsidRPr="001472CC" w:rsidRDefault="00437DAC" w:rsidP="00893ED4">
            <w:pPr>
              <w:pStyle w:val="MDPI42tablebody"/>
              <w:rPr>
                <w:ins w:id="314" w:author="Ryan Ruggiero" w:date="2022-01-02T14:28:00Z"/>
              </w:rPr>
            </w:pPr>
            <w:ins w:id="315" w:author="Ryan Ruggiero" w:date="2022-01-02T14:28:00Z">
              <w:r w:rsidRPr="001472CC">
                <w:t> </w:t>
              </w:r>
            </w:ins>
          </w:p>
        </w:tc>
        <w:tc>
          <w:tcPr>
            <w:tcW w:w="466" w:type="dxa"/>
            <w:tcBorders>
              <w:top w:val="nil"/>
              <w:left w:val="nil"/>
              <w:bottom w:val="single" w:sz="12" w:space="0" w:color="auto"/>
              <w:right w:val="nil"/>
            </w:tcBorders>
            <w:shd w:val="clear" w:color="000000" w:fill="FFFFFF"/>
            <w:vAlign w:val="center"/>
            <w:hideMark/>
          </w:tcPr>
          <w:p w14:paraId="09E0C111" w14:textId="77777777" w:rsidR="00437DAC" w:rsidRPr="001472CC" w:rsidRDefault="00437DAC" w:rsidP="00893ED4">
            <w:pPr>
              <w:pStyle w:val="MDPI42tablebody"/>
              <w:rPr>
                <w:ins w:id="316" w:author="Ryan Ruggiero" w:date="2022-01-02T14:28:00Z"/>
              </w:rPr>
            </w:pPr>
            <w:ins w:id="317"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0E5B6439" w14:textId="77777777" w:rsidR="00437DAC" w:rsidRPr="001472CC" w:rsidRDefault="00437DAC" w:rsidP="00893ED4">
            <w:pPr>
              <w:pStyle w:val="MDPI42tablebody"/>
              <w:rPr>
                <w:ins w:id="318" w:author="Ryan Ruggiero" w:date="2022-01-02T14:28:00Z"/>
              </w:rPr>
            </w:pPr>
            <w:ins w:id="319"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63209747" w14:textId="77777777" w:rsidR="00437DAC" w:rsidRPr="001472CC" w:rsidRDefault="00437DAC" w:rsidP="00893ED4">
            <w:pPr>
              <w:pStyle w:val="MDPI42tablebody"/>
              <w:rPr>
                <w:ins w:id="320" w:author="Ryan Ruggiero" w:date="2022-01-02T14:28:00Z"/>
              </w:rPr>
            </w:pPr>
            <w:ins w:id="321" w:author="Ryan Ruggiero" w:date="2022-01-02T14:28:00Z">
              <w:r w:rsidRPr="001472CC">
                <w:t>0.03</w:t>
              </w:r>
            </w:ins>
          </w:p>
        </w:tc>
        <w:tc>
          <w:tcPr>
            <w:tcW w:w="666" w:type="dxa"/>
            <w:tcBorders>
              <w:top w:val="nil"/>
              <w:left w:val="nil"/>
              <w:bottom w:val="single" w:sz="12" w:space="0" w:color="auto"/>
              <w:right w:val="nil"/>
            </w:tcBorders>
            <w:shd w:val="clear" w:color="000000" w:fill="FFFFFF"/>
            <w:vAlign w:val="center"/>
            <w:hideMark/>
          </w:tcPr>
          <w:p w14:paraId="74585DF3" w14:textId="77777777" w:rsidR="00437DAC" w:rsidRPr="001472CC" w:rsidRDefault="00437DAC" w:rsidP="00893ED4">
            <w:pPr>
              <w:pStyle w:val="MDPI42tablebody"/>
              <w:rPr>
                <w:ins w:id="322" w:author="Ryan Ruggiero" w:date="2022-01-02T14:28:00Z"/>
              </w:rPr>
            </w:pPr>
            <w:ins w:id="323" w:author="Ryan Ruggiero" w:date="2022-01-02T14:28:00Z">
              <w:r w:rsidRPr="001472CC">
                <w:t>0.26</w:t>
              </w:r>
            </w:ins>
          </w:p>
        </w:tc>
        <w:tc>
          <w:tcPr>
            <w:tcW w:w="833" w:type="dxa"/>
            <w:tcBorders>
              <w:top w:val="nil"/>
              <w:left w:val="nil"/>
              <w:bottom w:val="single" w:sz="12" w:space="0" w:color="auto"/>
              <w:right w:val="nil"/>
            </w:tcBorders>
            <w:shd w:val="clear" w:color="000000" w:fill="FFFFFF"/>
            <w:vAlign w:val="center"/>
            <w:hideMark/>
          </w:tcPr>
          <w:p w14:paraId="7D192756" w14:textId="77777777" w:rsidR="00437DAC" w:rsidRPr="001472CC" w:rsidRDefault="00437DAC" w:rsidP="00893ED4">
            <w:pPr>
              <w:pStyle w:val="MDPI42tablebody"/>
              <w:rPr>
                <w:ins w:id="324" w:author="Ryan Ruggiero" w:date="2022-01-02T14:28:00Z"/>
              </w:rPr>
            </w:pPr>
            <w:ins w:id="325" w:author="Ryan Ruggiero" w:date="2022-01-02T14:28:00Z">
              <w:r w:rsidRPr="001472CC">
                <w:t> </w:t>
              </w:r>
            </w:ins>
          </w:p>
        </w:tc>
        <w:tc>
          <w:tcPr>
            <w:tcW w:w="566" w:type="dxa"/>
            <w:tcBorders>
              <w:top w:val="nil"/>
              <w:left w:val="nil"/>
              <w:bottom w:val="single" w:sz="12" w:space="0" w:color="auto"/>
              <w:right w:val="nil"/>
            </w:tcBorders>
            <w:shd w:val="clear" w:color="000000" w:fill="FFFFFF"/>
            <w:vAlign w:val="center"/>
            <w:hideMark/>
          </w:tcPr>
          <w:p w14:paraId="49071C62" w14:textId="77777777" w:rsidR="00437DAC" w:rsidRPr="001472CC" w:rsidRDefault="00437DAC" w:rsidP="00893ED4">
            <w:pPr>
              <w:pStyle w:val="MDPI42tablebody"/>
              <w:rPr>
                <w:ins w:id="326" w:author="Ryan Ruggiero" w:date="2022-01-02T14:28:00Z"/>
              </w:rPr>
            </w:pPr>
            <w:ins w:id="327" w:author="Ryan Ruggiero" w:date="2022-01-02T14:28:00Z">
              <w:r w:rsidRPr="001472CC">
                <w:t> </w:t>
              </w:r>
            </w:ins>
          </w:p>
        </w:tc>
        <w:tc>
          <w:tcPr>
            <w:tcW w:w="708" w:type="dxa"/>
            <w:tcBorders>
              <w:top w:val="nil"/>
              <w:left w:val="nil"/>
              <w:bottom w:val="single" w:sz="12" w:space="0" w:color="auto"/>
              <w:right w:val="nil"/>
            </w:tcBorders>
            <w:shd w:val="clear" w:color="000000" w:fill="FFFFFF"/>
            <w:vAlign w:val="center"/>
            <w:hideMark/>
          </w:tcPr>
          <w:p w14:paraId="30D8A51C" w14:textId="77777777" w:rsidR="00437DAC" w:rsidRPr="001472CC" w:rsidRDefault="00437DAC" w:rsidP="00893ED4">
            <w:pPr>
              <w:pStyle w:val="MDPI42tablebody"/>
              <w:rPr>
                <w:ins w:id="328" w:author="Ryan Ruggiero" w:date="2022-01-02T14:28:00Z"/>
              </w:rPr>
            </w:pPr>
            <w:ins w:id="329" w:author="Ryan Ruggiero" w:date="2022-01-02T14:28:00Z">
              <w:r w:rsidRPr="001472CC">
                <w:t> </w:t>
              </w:r>
            </w:ins>
          </w:p>
        </w:tc>
        <w:tc>
          <w:tcPr>
            <w:tcW w:w="666" w:type="dxa"/>
            <w:tcBorders>
              <w:top w:val="nil"/>
              <w:left w:val="nil"/>
              <w:bottom w:val="single" w:sz="12" w:space="0" w:color="auto"/>
              <w:right w:val="nil"/>
            </w:tcBorders>
            <w:shd w:val="clear" w:color="000000" w:fill="FFFFFF"/>
            <w:vAlign w:val="center"/>
            <w:hideMark/>
          </w:tcPr>
          <w:p w14:paraId="0242DDEB" w14:textId="77777777" w:rsidR="00437DAC" w:rsidRPr="001472CC" w:rsidRDefault="00437DAC" w:rsidP="00893ED4">
            <w:pPr>
              <w:pStyle w:val="MDPI42tablebody"/>
              <w:rPr>
                <w:ins w:id="330" w:author="Ryan Ruggiero" w:date="2022-01-02T14:28:00Z"/>
              </w:rPr>
            </w:pPr>
            <w:ins w:id="331" w:author="Ryan Ruggiero" w:date="2022-01-02T14:28:00Z">
              <w:r w:rsidRPr="001472CC">
                <w:t>0.29</w:t>
              </w:r>
            </w:ins>
          </w:p>
        </w:tc>
        <w:tc>
          <w:tcPr>
            <w:tcW w:w="768" w:type="dxa"/>
            <w:gridSpan w:val="2"/>
            <w:tcBorders>
              <w:top w:val="nil"/>
              <w:left w:val="nil"/>
              <w:bottom w:val="single" w:sz="12" w:space="0" w:color="auto"/>
              <w:right w:val="nil"/>
            </w:tcBorders>
            <w:shd w:val="clear" w:color="000000" w:fill="FFFFFF"/>
            <w:vAlign w:val="center"/>
            <w:hideMark/>
          </w:tcPr>
          <w:p w14:paraId="5A48436E" w14:textId="77777777" w:rsidR="00437DAC" w:rsidRPr="001472CC" w:rsidRDefault="00437DAC" w:rsidP="00893ED4">
            <w:pPr>
              <w:pStyle w:val="MDPI42tablebody"/>
              <w:rPr>
                <w:ins w:id="332" w:author="Ryan Ruggiero" w:date="2022-01-02T14:28:00Z"/>
              </w:rPr>
            </w:pPr>
            <w:ins w:id="333" w:author="Ryan Ruggiero" w:date="2022-01-02T14:28:00Z">
              <w:r w:rsidRPr="001472CC">
                <w:t>0.41</w:t>
              </w:r>
            </w:ins>
          </w:p>
        </w:tc>
        <w:tc>
          <w:tcPr>
            <w:tcW w:w="840" w:type="dxa"/>
            <w:tcBorders>
              <w:top w:val="nil"/>
              <w:left w:val="nil"/>
              <w:bottom w:val="single" w:sz="12" w:space="0" w:color="auto"/>
              <w:right w:val="nil"/>
            </w:tcBorders>
            <w:shd w:val="clear" w:color="auto" w:fill="auto"/>
            <w:noWrap/>
            <w:vAlign w:val="bottom"/>
            <w:hideMark/>
          </w:tcPr>
          <w:p w14:paraId="214FC29C" w14:textId="77777777" w:rsidR="00437DAC" w:rsidRPr="001472CC" w:rsidRDefault="00437DAC" w:rsidP="00893ED4">
            <w:pPr>
              <w:pStyle w:val="MDPI42tablebody"/>
              <w:rPr>
                <w:ins w:id="334" w:author="Ryan Ruggiero" w:date="2022-01-02T14:28:00Z"/>
                <w:rFonts w:ascii="Calibri" w:hAnsi="Calibri"/>
                <w:sz w:val="22"/>
                <w:szCs w:val="22"/>
              </w:rPr>
            </w:pPr>
            <w:ins w:id="335" w:author="Ryan Ruggiero" w:date="2022-01-02T14:28:00Z">
              <w:r w:rsidRPr="001472CC">
                <w:rPr>
                  <w:rFonts w:ascii="Calibri" w:hAnsi="Calibri"/>
                  <w:sz w:val="22"/>
                  <w:szCs w:val="22"/>
                </w:rPr>
                <w:t> </w:t>
              </w:r>
            </w:ins>
          </w:p>
        </w:tc>
      </w:tr>
    </w:tbl>
    <w:p w14:paraId="1B666950" w14:textId="77777777" w:rsidR="00437DAC" w:rsidRDefault="00437DAC" w:rsidP="00437DAC">
      <w:pPr>
        <w:pStyle w:val="MDPI43tablefooter"/>
        <w:rPr>
          <w:ins w:id="336" w:author="Ryan Ruggiero" w:date="2022-01-02T14:28:00Z"/>
        </w:rPr>
      </w:pPr>
      <w:ins w:id="337" w:author="Ryan Ruggiero" w:date="2022-01-02T14:28:00Z">
        <w:r>
          <w:rPr>
            <w:i/>
            <w:iCs/>
          </w:rPr>
          <w:t>Note</w:t>
        </w:r>
        <w:r w:rsidRPr="001472CC">
          <w:rPr>
            <w:i/>
            <w:iCs/>
          </w:rPr>
          <w:t xml:space="preserve"> sampling errors resulted in the following number of missing events and load estimates:</w:t>
        </w:r>
      </w:ins>
    </w:p>
    <w:p w14:paraId="42E2EB0B" w14:textId="77777777" w:rsidR="00437DAC" w:rsidRDefault="00437DAC" w:rsidP="00437DAC">
      <w:pPr>
        <w:pStyle w:val="MDPI43tablefooter"/>
        <w:rPr>
          <w:ins w:id="338" w:author="Ryan Ruggiero" w:date="2022-01-02T14:28:00Z"/>
        </w:rPr>
      </w:pPr>
      <w:ins w:id="339" w:author="Ryan Ruggiero" w:date="2022-01-02T14:28:00Z">
        <w:r>
          <w:rPr>
            <w:sz w:val="16"/>
            <w:szCs w:val="16"/>
            <w:vertAlign w:val="superscript"/>
          </w:rPr>
          <w:t>a</w:t>
        </w:r>
        <w:r>
          <w:t xml:space="preserve"> Growing: 1 event, 171 g/ha, </w:t>
        </w:r>
        <w:proofErr w:type="gramStart"/>
        <w:r>
          <w:t>Non-Growing</w:t>
        </w:r>
        <w:proofErr w:type="gramEnd"/>
        <w:r>
          <w:t>: 4 events, 261 g/ha</w:t>
        </w:r>
      </w:ins>
    </w:p>
    <w:p w14:paraId="165FDBB1" w14:textId="77777777" w:rsidR="00437DAC" w:rsidRDefault="00437DAC" w:rsidP="00437DAC">
      <w:pPr>
        <w:pStyle w:val="MDPI43tablefooter"/>
        <w:rPr>
          <w:ins w:id="340" w:author="Ryan Ruggiero" w:date="2022-01-02T14:28:00Z"/>
        </w:rPr>
      </w:pPr>
      <w:ins w:id="341" w:author="Ryan Ruggiero" w:date="2022-01-02T14:28:00Z">
        <w:r>
          <w:rPr>
            <w:sz w:val="16"/>
            <w:szCs w:val="16"/>
            <w:vertAlign w:val="superscript"/>
          </w:rPr>
          <w:t>b</w:t>
        </w:r>
        <w:r>
          <w:t xml:space="preserve"> Growing: 3 events, 64 g/ha, </w:t>
        </w:r>
        <w:proofErr w:type="gramStart"/>
        <w:r>
          <w:t>Non-Growing</w:t>
        </w:r>
        <w:proofErr w:type="gramEnd"/>
        <w:r>
          <w:t>: 7 events, 630 g/ha</w:t>
        </w:r>
      </w:ins>
    </w:p>
    <w:p w14:paraId="767BCED8" w14:textId="77777777" w:rsidR="00437DAC" w:rsidRDefault="00437DAC" w:rsidP="00437DAC">
      <w:pPr>
        <w:pStyle w:val="MDPI43tablefooter"/>
        <w:rPr>
          <w:ins w:id="342" w:author="Ryan Ruggiero" w:date="2022-01-02T14:28:00Z"/>
        </w:rPr>
      </w:pPr>
      <w:ins w:id="343" w:author="Ryan Ruggiero" w:date="2022-01-02T14:28:00Z">
        <w:r>
          <w:rPr>
            <w:sz w:val="16"/>
            <w:szCs w:val="16"/>
            <w:vertAlign w:val="superscript"/>
          </w:rPr>
          <w:t>c</w:t>
        </w:r>
        <w:r>
          <w:t> </w:t>
        </w:r>
        <w:proofErr w:type="gramStart"/>
        <w:r>
          <w:t>Non-Growing</w:t>
        </w:r>
        <w:proofErr w:type="gramEnd"/>
        <w:r>
          <w:t>: 14 events, 2770 g/ha</w:t>
        </w:r>
      </w:ins>
    </w:p>
    <w:p w14:paraId="06BB217E" w14:textId="77777777" w:rsidR="00437DAC" w:rsidRDefault="00437DAC" w:rsidP="00437DAC">
      <w:pPr>
        <w:pStyle w:val="MDPI43tablefooter"/>
        <w:rPr>
          <w:ins w:id="344" w:author="Ryan Ruggiero" w:date="2022-01-02T14:28:00Z"/>
        </w:rPr>
      </w:pPr>
      <w:ins w:id="345" w:author="Ryan Ruggiero" w:date="2022-01-02T14:28:00Z">
        <w:r>
          <w:rPr>
            <w:sz w:val="16"/>
            <w:szCs w:val="16"/>
            <w:vertAlign w:val="superscript"/>
          </w:rPr>
          <w:t>d</w:t>
        </w:r>
        <w:r>
          <w:t> Growing: 1 event, 2 g/ha</w:t>
        </w:r>
      </w:ins>
    </w:p>
    <w:p w14:paraId="54009D56" w14:textId="77777777" w:rsidR="00437DAC" w:rsidRDefault="00437DAC" w:rsidP="00437DAC">
      <w:pPr>
        <w:pStyle w:val="MDPI43tablefooter"/>
        <w:rPr>
          <w:ins w:id="346" w:author="Ryan Ruggiero" w:date="2022-01-02T14:28:00Z"/>
        </w:rPr>
      </w:pPr>
      <w:ins w:id="347" w:author="Ryan Ruggiero" w:date="2022-01-02T14:28:00Z">
        <w:r>
          <w:rPr>
            <w:sz w:val="16"/>
            <w:szCs w:val="16"/>
            <w:vertAlign w:val="superscript"/>
          </w:rPr>
          <w:t>e</w:t>
        </w:r>
        <w:r>
          <w:t> </w:t>
        </w:r>
        <w:proofErr w:type="gramStart"/>
        <w:r>
          <w:t>Non-Growing</w:t>
        </w:r>
        <w:proofErr w:type="gramEnd"/>
        <w:r>
          <w:t>: 14 events, 555 g/ha</w:t>
        </w:r>
      </w:ins>
    </w:p>
    <w:p w14:paraId="36A0DFC8" w14:textId="77777777" w:rsidR="00437DAC" w:rsidRDefault="00437DAC" w:rsidP="00437DAC">
      <w:pPr>
        <w:pStyle w:val="MDPI43tablefooter"/>
        <w:rPr>
          <w:ins w:id="348" w:author="Ryan Ruggiero" w:date="2022-01-02T14:28:00Z"/>
        </w:rPr>
      </w:pPr>
      <w:ins w:id="349" w:author="Ryan Ruggiero" w:date="2022-01-02T14:28:00Z">
        <w:r>
          <w:rPr>
            <w:sz w:val="16"/>
            <w:szCs w:val="16"/>
            <w:vertAlign w:val="superscript"/>
          </w:rPr>
          <w:t>f</w:t>
        </w:r>
        <w:r>
          <w:t> Growing: 1 event, 3 g/ha</w:t>
        </w:r>
      </w:ins>
    </w:p>
    <w:p w14:paraId="68171F6A" w14:textId="77777777" w:rsidR="001472CC" w:rsidRDefault="001472CC" w:rsidP="00C801C9">
      <w:pPr>
        <w:pStyle w:val="MDPI42tablebody"/>
      </w:pPr>
    </w:p>
    <w:p w14:paraId="1ECBED1A" w14:textId="72B9F98A" w:rsidR="00ED2E84" w:rsidRDefault="00ED2E84" w:rsidP="00ED2E84">
      <w:pPr>
        <w:pStyle w:val="MDPI22heading2"/>
      </w:pPr>
      <w:r>
        <w:t xml:space="preserve">3.2 </w:t>
      </w:r>
      <w:r w:rsidR="00015C79">
        <w:t xml:space="preserve">Rainfall, </w:t>
      </w:r>
      <w:r w:rsidR="00471C13">
        <w:t>TD</w:t>
      </w:r>
      <w:r>
        <w:t xml:space="preserve"> Discharge</w:t>
      </w:r>
      <w:r w:rsidR="00015C79">
        <w:t xml:space="preserve">, and </w:t>
      </w:r>
      <w:r>
        <w:t>P Export Dynamics</w:t>
      </w:r>
    </w:p>
    <w:p w14:paraId="098C612E" w14:textId="58D29774" w:rsidR="00ED2E84" w:rsidRDefault="00ED2E84" w:rsidP="00ED2E84">
      <w:pPr>
        <w:pStyle w:val="MDPI23heading3"/>
      </w:pPr>
      <w:r>
        <w:t>3.2.1 Seasonal Differences</w:t>
      </w:r>
    </w:p>
    <w:p w14:paraId="65C2746F" w14:textId="7B18145C" w:rsidR="005975C6" w:rsidRPr="003030D2" w:rsidRDefault="00D13C68" w:rsidP="00CB393B">
      <w:pPr>
        <w:pStyle w:val="MDPI31text"/>
      </w:pPr>
      <w:r>
        <w:t xml:space="preserve">In the summer, event maximum rainfall intensity was the highest, and time to peak flow rate and </w:t>
      </w:r>
      <w:r w:rsidR="00DE4542">
        <w:t>RR</w:t>
      </w:r>
      <w:r>
        <w:t xml:space="preserve"> were significantly lower than the other seasons (Figure 1).</w:t>
      </w:r>
      <w:r w:rsidR="002F3484">
        <w:t xml:space="preserve"> </w:t>
      </w:r>
      <w:r w:rsidR="00CB393B">
        <w:t>Event TP and SRP FWMC in</w:t>
      </w:r>
      <w:r w:rsidR="00471C13">
        <w:t xml:space="preserve"> TD</w:t>
      </w:r>
      <w:r w:rsidR="00CB393B">
        <w:t xml:space="preserve"> were not significantly different between the four seasons, however SRP loads were significantly higher in the winter (Figure 1). King et al. </w:t>
      </w:r>
      <w:r w:rsidR="00CB393B">
        <w:fldChar w:fldCharType="begin"/>
      </w:r>
      <w:r w:rsidR="006E6F01">
        <w:instrText xml:space="preserve"> ADDIN ZOTERO_ITEM CSL_CITATION {"citationID":"a2afa59dde9","properties":{"formattedCitation":"[56]","plainCitation":"[56]","noteIndex":0},"citationItems":[{"id":196,"uris":["http://zotero.org/users/7517824/items/ZGUABGSL"],"uri":["http://zotero.org/users/7517824/items/ZGUABGSL"],"itemData":{"id":196,"type":"article-journal","abstract":"Phosphorus (P) transport from agricultural fields continues to be a focal point for addressing harmful algal blooms and nuisance algae in freshwater systems throughout the world. In humid, poorly drained regions, attention has turned to P delivery through subsurface tile drainage. However, research on the contributions of tile drainage to watershed-scale P losses is limited. The objective of this study was to evaluate long-term P movement through tile drainage and its manifestation at the watershed outlet. Discharge data and associated P concentrations were collected for 8 yr (2005–2012) from six tile drains and from the watershed outlet of a headwater watershed within the Upper Big Walnut Creek watershed in central Ohio. Results showed that tile drainage accounted for 47% of the discharge, 48% of the dissolved P, and 40% of the total P exported from the watershed. Average annual total P loss from the watershed was 0.98 kg ha-1, and annual total P loss from the six tile drains was 0.48 kg ha-1. Phosphorus loads in tile and watershed discharge tended to be greater in the winter, spring, and fall, whereas P concentrations were greatest in the summer. Over the 8-yr study, P transported in tile drains represented &lt;2% of typical application rates in this watershed, but &gt;90% of all measured concentrations exceeded recommended levels (0.03 mg L-1) for minimizing harmful algal blooms and nuisance algae. Thus, the results of this study show that in systematically tile-drained headwater watersheds, the amount of P delivered to surface waters via tile drains cannot be dismissed. Given the amount of P loss relative to typical application rates, development and implementation of best management practices (BMPs) must jointly consider economic and environmental benefits. Specifically, implementation of BMPs should focus on late fall, winter, and early spring seasons when most P loading occurs.","container-title":"Journal of Environmental Quality","DOI":"10.2134/jeq2014.04.0149","ISSN":"00472425","issue":"2","journalAbbreviation":"J. Environ. Qual.","language":"en","note":"note: this paper shows usuage of 4 hydrologic season that you used as well.","page":"486-494","source":"DOI.org (Crossref)","title":"Contributions of Systematic Tile Drainage to Watershed-Scale Phosphorus Transport","volume":"44","author":[{"family":"King","given":"Kevin W."},{"family":"Williams","given":"Mark R."},{"family":"Fausey","given":"Norman R."}],"issued":{"date-parts":[["2015",3]]}}}],"schema":"https://github.com/citation-style-language/schema/raw/master/csl-citation.json"} </w:instrText>
      </w:r>
      <w:r w:rsidR="00CB393B">
        <w:fldChar w:fldCharType="separate"/>
      </w:r>
      <w:r w:rsidR="006E6F01" w:rsidRPr="006E6F01">
        <w:t>[56]</w:t>
      </w:r>
      <w:r w:rsidR="00CB393B">
        <w:fldChar w:fldCharType="end"/>
      </w:r>
      <w:r w:rsidR="00CB393B">
        <w:t xml:space="preserve"> found that while </w:t>
      </w:r>
      <w:r w:rsidR="00471C13">
        <w:t>TD</w:t>
      </w:r>
      <w:r w:rsidR="00CB393B">
        <w:t xml:space="preserve"> SRP FWMC were lowest in the winter, SRP loads were significantly higher than summer and fall values. The winter represents a period when legacy P acts as homogeneous </w:t>
      </w:r>
      <w:r w:rsidR="00025233">
        <w:t xml:space="preserve">P </w:t>
      </w:r>
      <w:r w:rsidR="00CB393B">
        <w:t>source during events</w:t>
      </w:r>
      <w:r w:rsidR="001F359B">
        <w:t xml:space="preserve"> and thus P is </w:t>
      </w:r>
      <w:r w:rsidR="00CB393B">
        <w:t xml:space="preserve">more transport limited </w:t>
      </w:r>
      <w:r w:rsidR="00CB393B">
        <w:fldChar w:fldCharType="begin"/>
      </w:r>
      <w:r w:rsidR="006E6F01">
        <w:instrText xml:space="preserve"> ADDIN ZOTERO_ITEM CSL_CITATION {"citationID":"a6u57fartu","properties":{"formattedCitation":"[36]","plainCitation":"[36]","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rsidR="00CB393B">
        <w:fldChar w:fldCharType="separate"/>
      </w:r>
      <w:r w:rsidR="006E6F01" w:rsidRPr="006E6F01">
        <w:t>[36]</w:t>
      </w:r>
      <w:r w:rsidR="00CB393B">
        <w:fldChar w:fldCharType="end"/>
      </w:r>
      <w:r w:rsidR="00CB393B">
        <w:t>. SRP FWMC may be lower in winter because it’s the longest time since P application</w:t>
      </w:r>
      <w:r w:rsidR="001F359B">
        <w:t>, t</w:t>
      </w:r>
      <w:r w:rsidR="00CB393B">
        <w:t>hus</w:t>
      </w:r>
      <w:r w:rsidR="00FA1E46">
        <w:t>,</w:t>
      </w:r>
      <w:r w:rsidR="00CB393B">
        <w:t xml:space="preserve"> legacy P is the main contributing</w:t>
      </w:r>
      <w:r w:rsidR="00FA1E46">
        <w:t xml:space="preserve"> </w:t>
      </w:r>
      <w:r w:rsidR="00CB393B">
        <w:t xml:space="preserve">source </w:t>
      </w:r>
      <w:r w:rsidR="00FA1E46">
        <w:t xml:space="preserve">of P to TD </w:t>
      </w:r>
      <w:r w:rsidR="00CB393B">
        <w:fldChar w:fldCharType="begin"/>
      </w:r>
      <w:r w:rsidR="006E6F01">
        <w:instrText xml:space="preserve"> ADDIN ZOTERO_ITEM CSL_CITATION {"citationID":"a1t43ku591a","properties":{"formattedCitation":"[36]","plainCitation":"[36]","noteIndex":0},"citationItems":[{"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W."}],"issued":{"date-parts":[["2020",5]]}}}],"schema":"https://github.com/citation-style-language/schema/raw/master/csl-citation.json"} </w:instrText>
      </w:r>
      <w:r w:rsidR="00CB393B">
        <w:fldChar w:fldCharType="separate"/>
      </w:r>
      <w:r w:rsidR="006E6F01" w:rsidRPr="006E6F01">
        <w:t>[36]</w:t>
      </w:r>
      <w:r w:rsidR="00CB393B">
        <w:fldChar w:fldCharType="end"/>
      </w:r>
      <w:r w:rsidR="00FA1E46">
        <w:t>. H</w:t>
      </w:r>
      <w:r w:rsidR="00CB393B">
        <w:t>owever, since P-mineral soil binding energies decrease due to wetter soils in winter, SRP loading</w:t>
      </w:r>
      <w:r w:rsidR="00FE3F77">
        <w:t xml:space="preserve"> may be</w:t>
      </w:r>
      <w:r w:rsidR="00CB393B">
        <w:t xml:space="preserve"> higher </w:t>
      </w:r>
      <w:r w:rsidR="00CB393B">
        <w:fldChar w:fldCharType="begin"/>
      </w:r>
      <w:r w:rsidR="00BA607E">
        <w:instrText xml:space="preserve"> ADDIN ZOTERO_ITEM CSL_CITATION {"citationID":"a25h3lejrdf","properties":{"formattedCitation":"[31]","plainCitation":"[31]","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CB393B">
        <w:fldChar w:fldCharType="separate"/>
      </w:r>
      <w:r w:rsidR="00BA607E" w:rsidRPr="00BA607E">
        <w:t>[31]</w:t>
      </w:r>
      <w:r w:rsidR="00CB393B">
        <w:fldChar w:fldCharType="end"/>
      </w:r>
      <w:r w:rsidR="00CB393B">
        <w:t xml:space="preserve">. </w:t>
      </w:r>
    </w:p>
    <w:p w14:paraId="25039FAD" w14:textId="2D63C69B" w:rsidR="005975C6" w:rsidRDefault="005975C6" w:rsidP="00C32CDD">
      <w:pPr>
        <w:pStyle w:val="MDPI52figure"/>
        <w:ind w:left="2608"/>
        <w:jc w:val="left"/>
        <w:rPr>
          <w:b/>
        </w:rPr>
      </w:pPr>
    </w:p>
    <w:p w14:paraId="21AED12E" w14:textId="3EC53CBC" w:rsidR="005975C6" w:rsidRPr="00CB76CF" w:rsidRDefault="00D25FC0" w:rsidP="00C801C9">
      <w:pPr>
        <w:pStyle w:val="MDPI52figure"/>
      </w:pPr>
      <w:r w:rsidRPr="00D25FC0">
        <w:rPr>
          <w:noProof/>
        </w:rPr>
        <w:lastRenderedPageBreak/>
        <w:drawing>
          <wp:inline distT="0" distB="0" distL="0" distR="0" wp14:anchorId="2FB7C972" wp14:editId="4F04BBDE">
            <wp:extent cx="6645910" cy="4112260"/>
            <wp:effectExtent l="0" t="0" r="2540" b="2540"/>
            <wp:docPr id="4" name="Picture 4" descr="A picture containing 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diagram&#10;&#10;Description automatically generated"/>
                    <pic:cNvPicPr/>
                  </pic:nvPicPr>
                  <pic:blipFill>
                    <a:blip r:embed="rId15"/>
                    <a:stretch>
                      <a:fillRect/>
                    </a:stretch>
                  </pic:blipFill>
                  <pic:spPr>
                    <a:xfrm>
                      <a:off x="0" y="0"/>
                      <a:ext cx="6645910" cy="4112260"/>
                    </a:xfrm>
                    <a:prstGeom prst="rect">
                      <a:avLst/>
                    </a:prstGeom>
                  </pic:spPr>
                </pic:pic>
              </a:graphicData>
            </a:graphic>
          </wp:inline>
        </w:drawing>
      </w:r>
    </w:p>
    <w:p w14:paraId="671A3F5D" w14:textId="706B149A" w:rsidR="00C801C9" w:rsidRDefault="00C801C9" w:rsidP="00C801C9">
      <w:pPr>
        <w:pStyle w:val="MDPI52figure"/>
      </w:pPr>
      <w:r>
        <w:t xml:space="preserve">Figure 1: Boxplots of </w:t>
      </w:r>
      <w:r w:rsidR="00471C13">
        <w:t>TD</w:t>
      </w:r>
      <w:r>
        <w:t xml:space="preserve"> discharge and rainfall metrics for four hydrologic seasons (Fall: Oct-Dec, Winter: Jan-Mar, Spring: Apr-June, Summer: July-Sep). Letters denote significant differences between seasons.</w:t>
      </w:r>
      <w:ins w:id="350" w:author="Ryan Ruggiero" w:date="2022-01-02T14:27:00Z">
        <w:r w:rsidR="003D6D7C">
          <w:t xml:space="preserve"> Jitter is used for plotting only and does not correspond to dates.</w:t>
        </w:r>
      </w:ins>
    </w:p>
    <w:p w14:paraId="5B3F3D0B" w14:textId="77777777" w:rsidR="00C801C9" w:rsidRDefault="00C801C9" w:rsidP="001F2BEB">
      <w:pPr>
        <w:pStyle w:val="MDPI32textnoindent"/>
        <w:ind w:left="0"/>
      </w:pPr>
    </w:p>
    <w:p w14:paraId="1A740B41" w14:textId="596B727C" w:rsidR="001F2BEB" w:rsidRDefault="001F2BEB" w:rsidP="001F2BEB">
      <w:pPr>
        <w:pStyle w:val="MDPI31text"/>
      </w:pPr>
      <w:r>
        <w:t xml:space="preserve">The mean event </w:t>
      </w:r>
      <w:r w:rsidR="001F4FC3">
        <w:t>TD</w:t>
      </w:r>
      <w:r>
        <w:t xml:space="preserve"> RR was 44%; AHS and DCN had mean RR of 55% and 54%</w:t>
      </w:r>
      <w:r w:rsidR="00ED7763">
        <w:t xml:space="preserve"> respectively</w:t>
      </w:r>
      <w:r>
        <w:t xml:space="preserve">, while DCS had a mean of 26% (Table </w:t>
      </w:r>
      <w:r w:rsidR="004E46EA">
        <w:t>S</w:t>
      </w:r>
      <w:r>
        <w:t>2).</w:t>
      </w:r>
      <w:r w:rsidR="00486D15">
        <w:t xml:space="preserve"> </w:t>
      </w:r>
      <w:r>
        <w:t>There were 5 events where RR were greater than one, all of which corresponded to fall rain-on-snow events. Mean RR at DCN during the NG season of the 2020 WY was 94% (Table 2)</w:t>
      </w:r>
      <w:r w:rsidR="00486D15">
        <w:t xml:space="preserve">, </w:t>
      </w:r>
      <w:r>
        <w:t xml:space="preserve">suggesting that shallow ground water was significantly augmenting event flows at this site during this period. At the field scale with extremely fine textured clay soils, relatively short response times to rainfall and flashy hydrographs are usually attributed to PFP </w:t>
      </w:r>
      <w:r>
        <w:fldChar w:fldCharType="begin"/>
      </w:r>
      <w:r w:rsidR="00BA607E">
        <w:instrText xml:space="preserve"> ADDIN ZOTERO_ITEM CSL_CITATION {"citationID":"a21frdtfg58","properties":{"formattedCitation":"[13], [21]","plainCitation":"[13], [21]","noteIndex":0},"citationItems":[{"id":2,"uris":["http://zotero.org/users/7517824/items/A4B7TB3H"],"uri":["http://zotero.org/users/7517824/items/A4B7TB3H"],"itemData":{"id":2,"type":"article-journal","abstract":"Recent research on tile-drainage has placed emphasis on dissolved reactive phosphorus (DRP) delivery and transport pathways but less emphasis on particulate P (PP), resulting in its exclusion from agricultural water management models. In this study, we quantified the fluxes, mechanisms, and factors driving PP delivery into tiles through statistical analysis of a long-term hydrologic and water quality dataset. The dataset includes 5 yr of surface and tile discharge, total P (TP), DRP, total nitrogen (TN), and dissolved inorganic N concentrations from two edge-of-field study sites with contrasting soil and management practices. Hydrograph recession techniques were coupled with multiple linear regression for understanding hydrologic flow pathways, and empirical mode decomposition (EMD) time-series analysis was used to determine the significance of PP seasonality processes and the effect of management practices. The analysis of hydrologic flow pathways demonstrated that quickflow contributed 66 and 36% of subsurface discharge in the clay and loam sites, respectively. Phosphorus loading analysis showed that macropore flow plays a significant role in PP delivery to subsurface P loading and that PP significantly contributed to TP and DRP delivery; however, greater PP loadings were observed at the clay site despite greater subsurface discharge and soil test P levels at the loam site. Furthermore, PP delivery was significantly affected by environmental conditions and management practices. We highlight the efficacy of hydrograph recession analysis for identifying macropore and diffuse drainage, of P/N ratios to characterize sediment delivery mechanisms in tiles, and of EMD to detect management impacts on TP and DRP at the field scale.","container-title":"Journal of Environmental Quality","DOI":"10.1002/jeq2.20116","ISSN":"0047-2425, 1537-2537","issue":"5","journalAbbreviation":"J. environ. qual.","language":"en","page":"1370-1383","source":"DOI.org (Crossref)","title":"Impacts of preferential flow and agroecosystem management on subsurface particulate phosphorus loadings in tile‐drained landscapes","volume":"49","author":[{"family":"Nazari","given":"Saeid"},{"family":"Ford","given":"William I."},{"family":"King","given":"Kevin W."}],"issued":{"date-parts":[["2020",9]]}}},{"id":195,"uris":["http://zotero.org/users/7517824/items/YBH9SEUL"],"uri":["http://zotero.org/users/7517824/items/YBH9SEUL"],"itemData":{"id":195,"type":"article-journal","abstract":"Understanding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BA607E" w:rsidRPr="00BA607E">
        <w:t>[13], [21]</w:t>
      </w:r>
      <w:r>
        <w:fldChar w:fldCharType="end"/>
      </w:r>
      <w:r>
        <w:t xml:space="preserve">. </w:t>
      </w:r>
      <w:r w:rsidR="00192D8E">
        <w:t>Du</w:t>
      </w:r>
      <w:r>
        <w:t>ring the NG season soils</w:t>
      </w:r>
      <w:r w:rsidR="00192D8E">
        <w:t xml:space="preserve"> stay </w:t>
      </w:r>
      <w:r>
        <w:t>wetter</w:t>
      </w:r>
      <w:r w:rsidR="00192D8E">
        <w:t xml:space="preserve"> for </w:t>
      </w:r>
      <w:r w:rsidR="00486D15">
        <w:t>longer and</w:t>
      </w:r>
      <w:r>
        <w:t xml:space="preserve"> </w:t>
      </w:r>
      <w:r w:rsidR="00192D8E">
        <w:t xml:space="preserve">may be </w:t>
      </w:r>
      <w:r>
        <w:t>closer to field capacity</w:t>
      </w:r>
      <w:r w:rsidR="00192D8E">
        <w:t xml:space="preserve">. Thus, clay </w:t>
      </w:r>
      <w:r>
        <w:t>soils</w:t>
      </w:r>
      <w:r w:rsidR="00192D8E">
        <w:t xml:space="preserve"> </w:t>
      </w:r>
      <w:r>
        <w:t>would be expected to swe</w:t>
      </w:r>
      <w:r w:rsidR="00192D8E">
        <w:t xml:space="preserve">ll and </w:t>
      </w:r>
      <w:r>
        <w:t xml:space="preserve">the PFP network would decrease </w:t>
      </w:r>
      <w:r>
        <w:fldChar w:fldCharType="begin"/>
      </w:r>
      <w:r w:rsidR="006E6F01">
        <w:instrText xml:space="preserve"> ADDIN ZOTERO_ITEM CSL_CITATION {"citationID":"a5d6orjal8","properties":{"formattedCitation":"[57]","plainCitation":"[57]","noteIndex":0},"citationItems":[{"id":12,"uris":["http://zotero.org/users/7517824/items/3VQELAZW"],"uri":["http://zotero.org/users/7517824/items/3VQELAZW"],"itemData":{"id":12,"type":"article-journal","abstract":"Preferential ¯ow allows agricultural chemicals to rapidly move past crop root zone to subsoil, potentially contaminating groundwater. Deep shrinkage cracks in a shrink/swell soil may serve as preferential ¯ow channels. Design and operation of an irrigation system is critical in shrink/swell soils in order to reduce or eliminate preferential ¯ow while providing suf®cient water for plant growth. The objective of this study was to compare microsprinkler irrigation (MI) and surface ¯ood irrigation (FI) systems for their ability to reduce preferential ¯ow and chemical leaching through a shrink/swell soil in a pear orchard. The MI system applied water at a rate of 2.8 mm hÀ1, and the FI followed the traditional orchard irrigation method. Bromide tracer was applied to the pear orchard. Soil cores and percolate samples from passive capillary samplers (PCAPS) installed at 1.2 m depth were collected to test for the presence of Br tracer in the soil and percolate. The MI system greatly decreased water and Br leaching from soil to the PCAPS in comparison to FI. The percolate in MI was nearly zero. Most of the loss of Br occurred in the ®rst one or two FI events. MI systems, such as that used in this study should be considered as an alternative to FI in such shrink/swell soils to reduce macropore ¯ow. # 2002 Elsevier Science B.V. All rights reserved.","container-title":"Agricultural Water Management","DOI":"10.1016/S0378-3774(01)00150-0","ISSN":"03783774","issue":"2","journalAbbreviation":"Agricultural Water Management","language":"en","page":"159-171","source":"DOI.org (Crossref)","title":"Using microsprinkler irrigation to reduce leaching in a shrink/swell clay soil","volume":"54","author":[{"family":"Chen","given":"Chengci"},{"family":"Roseberg","given":"Richard J"},{"family":"Selker","given":"John S"}],"issued":{"date-parts":[["2002",3]]}}}],"schema":"https://github.com/citation-style-language/schema/raw/master/csl-citation.json"} </w:instrText>
      </w:r>
      <w:r>
        <w:fldChar w:fldCharType="separate"/>
      </w:r>
      <w:r w:rsidR="006E6F01" w:rsidRPr="006E6F01">
        <w:t>[57]</w:t>
      </w:r>
      <w:r>
        <w:fldChar w:fldCharType="end"/>
      </w:r>
      <w:r>
        <w:t>. However</w:t>
      </w:r>
      <w:r w:rsidR="00DB175F">
        <w:t xml:space="preserve">, rapid </w:t>
      </w:r>
      <w:r w:rsidR="00471C13">
        <w:t>TD</w:t>
      </w:r>
      <w:r w:rsidR="00DB175F">
        <w:t xml:space="preserve"> response to rainfall occurred</w:t>
      </w:r>
      <w:r w:rsidR="00BE278C">
        <w:t xml:space="preserve"> throughout th</w:t>
      </w:r>
      <w:r w:rsidR="00192D8E">
        <w:t>is</w:t>
      </w:r>
      <w:r w:rsidR="00BE278C">
        <w:t xml:space="preserve"> study and</w:t>
      </w:r>
      <w:r w:rsidR="00DB175F">
        <w:t xml:space="preserve"> over a large range of AMC</w:t>
      </w:r>
      <w:r w:rsidR="00ED1B1B">
        <w:t xml:space="preserve">. This </w:t>
      </w:r>
      <w:r w:rsidR="00DB175F">
        <w:t>s</w:t>
      </w:r>
      <w:r>
        <w:t>uggest</w:t>
      </w:r>
      <w:r w:rsidR="00ED1B1B">
        <w:t>s</w:t>
      </w:r>
      <w:r>
        <w:t xml:space="preserve"> that PFP we</w:t>
      </w:r>
      <w:r w:rsidR="00DB175F">
        <w:t>re</w:t>
      </w:r>
      <w:r>
        <w:t xml:space="preserve"> highly active </w:t>
      </w:r>
      <w:r w:rsidR="00DB175F">
        <w:t xml:space="preserve">regardless of </w:t>
      </w:r>
      <w:r w:rsidR="00D971AD">
        <w:t>AMC</w:t>
      </w:r>
      <w:r w:rsidR="00450701">
        <w:t xml:space="preserve">, which agrees with others who have found that PFP activity persists during the non-growing season </w:t>
      </w:r>
      <w:r w:rsidR="00BE278C">
        <w:t>in fine textured soils</w:t>
      </w:r>
      <w:r w:rsidR="00450701">
        <w:t xml:space="preserve"> </w:t>
      </w:r>
      <w:r w:rsidR="00450701">
        <w:fldChar w:fldCharType="begin"/>
      </w:r>
      <w:r w:rsidR="006E6F01">
        <w:instrText xml:space="preserve"> ADDIN ZOTERO_ITEM CSL_CITATION {"citationID":"xJJpS2NC","properties":{"formattedCitation":"[16], [20], [58]","plainCitation":"[16], [20], [58]","noteIndex":0},"citationItems":[{"id":27,"uris":["http://zotero.org/users/7517824/items/I7MBUQLE"],"uri":["http://zotero.org/users/7517824/items/I7MBUQLE"],"itemData":{"id":27,"type":"article-journal","container-title":"Vadose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201,"uris":["http://zotero.org/users/7517824/items/X2J74DS5"],"uri":["http://zotero.org/users/7517824/items/X2J74DS5"],"itemData":{"id":201,"type":"article-journal","container-title":"Vadose Zone Journal","DOI":"10.2136/vzj2017.11.0206","ISSN":"15391663","issue":"1","journalAbbreviation":"Vadose Zone Journal","language":"en","page":"170206","source":"DOI.org (Crossref)","title":"Specific Conductance as a Tracer of Preferential Flow in a Subsurface-Drained Field","volume":"17","author":[{"family":"Smith","given":"Erik A."},{"family":"Capel","given":"Paul D."}],"issued":{"date-parts":[["2018"]]}}},{"id":2243,"uris":["http://zotero.org/users/7517824/items/S3LXQMCC"],"uri":["http://zotero.org/users/7517824/items/S3LXQMCC"],"itemData":{"id":2243,"type":"article-journal","abstract":"More water and nutrients from artificially-drained agricultural land reach surface waters by leaching through macropores than by percolating through the soil matrix. However, the Soil and Water Assessment Tool (SWAT) describes water flows poorly in land with subsurface drainage because it does not partition water between macropore and matrix transport processes. We produced a new percolation algorithm to distinguish the macropore flow pathway, which was integrated in the SWAT-MAC model and used to predict water flows in a 30 km\n              2\n              agricultural subwatershed in southern Quebec, Canada. Partitioning of subsurface flow between macropore and matrix components was reasonable, compared to a chemical-based hydrograph separation of streamflow in this subwatershed. The macropore flow algorithm also improved water allocation between the annual surface runoff and subsurface flow in the SWAT-MAC model. We predict more macropore flow into tile drains under fine-textured soils than coarse-textured soils, which is consistent with experimental observations. However, macropore flow was underestimated in the non-growing season and over-predicted during the growing season, which can be adjusted in the macropore flow algorithm by accounting for dynamic macropore connectivity or effective macroporosity. There are too few observations of regional-specific effects of soil moisture and management practices on macropore flow to correct the algorithm at this time. We conclude that the percolation algorithm of SWAT-MAC represents the macropore flow pathway and improves the description of water movement through agricultural soils with subsurface drainage systems, which are important for transferring water and nutrients to downstream aquatic systems in cold, humid temperate regions.","container-title":"Frontiers in Water","DOI":"10.3389/frwa.2021.704291","ISSN":"2624-9375","journalAbbreviation":"Front. Water","page":"704291","source":"DOI.org (Crossref)","title":"Re-conceptualizing the Soil and Water Assessment Tool to Predict Subsurface Water Flow Through Macroporous Soils","volume":"3","author":[{"family":"Poon","given":"David"},{"family":"Whalen","given":"Joann K."},{"family":"Michaud","given":"Aubert R."}],"issued":{"date-parts":[["2021",7,26]]}}}],"schema":"https://github.com/citation-style-language/schema/raw/master/csl-citation.json"} </w:instrText>
      </w:r>
      <w:r w:rsidR="00450701">
        <w:fldChar w:fldCharType="separate"/>
      </w:r>
      <w:r w:rsidR="006E6F01" w:rsidRPr="006E6F01">
        <w:t>[16], [20], [58]</w:t>
      </w:r>
      <w:r w:rsidR="00450701">
        <w:fldChar w:fldCharType="end"/>
      </w:r>
      <w:r w:rsidR="00450701">
        <w:t xml:space="preserve">. </w:t>
      </w:r>
      <w:r>
        <w:t>PFP transport to</w:t>
      </w:r>
      <w:r w:rsidR="00471C13">
        <w:t xml:space="preserve"> TD</w:t>
      </w:r>
      <w:r>
        <w:t xml:space="preserve"> in this study could </w:t>
      </w:r>
      <w:r w:rsidR="00450701">
        <w:t>also be a</w:t>
      </w:r>
      <w:r>
        <w:t xml:space="preserve"> function of the recent </w:t>
      </w:r>
      <w:r w:rsidR="00471C13">
        <w:t>TD</w:t>
      </w:r>
      <w:r>
        <w:t xml:space="preserve"> installations (2016 at AHS and 2018 at DC). T</w:t>
      </w:r>
      <w:r w:rsidR="00401F7F">
        <w:t>iles</w:t>
      </w:r>
      <w:r>
        <w:t xml:space="preserve"> backfilled incorrectly or backfilled during a drought period when soils are dry and blocky may result in large PFP that exist directly over </w:t>
      </w:r>
      <w:r w:rsidR="00D67298">
        <w:t>TD</w:t>
      </w:r>
      <w:r>
        <w:t xml:space="preserve"> laterals, which may not diminish until years of freeze-thaw cycles help settle the backfill material</w:t>
      </w:r>
      <w:r w:rsidR="00486D15">
        <w:t xml:space="preserve"> </w:t>
      </w:r>
      <w:r w:rsidR="00486D15">
        <w:fldChar w:fldCharType="begin"/>
      </w:r>
      <w:r w:rsidR="006E6F01">
        <w:instrText xml:space="preserve"> ADDIN ZOTERO_ITEM CSL_CITATION {"citationID":"ai74erfc8k","properties":{"formattedCitation":"[59]","plainCitation":"[59]","noteIndex":0},"citationItems":[{"id":34,"uris":["http://zotero.org/users/7517824/items/M666R24M"],"uri":["http://zotero.org/users/7517824/items/M666R24M"],"itemData":{"id":34,"type":"article-journal","container-title":"Irrigation and Drainage","DOI":"10.1002/ird.277","ISSN":"15310353, 15310361","issue":"5","journalAbbreviation":"Irrig. and Drain.","language":"en","page":"523-531","source":"DOI.org (Crossref)","title":"Efficiency of old tile drain systems in soils with high clay content: differences in the trench backfill zone versus the zone midway between trenches","title-short":"Efficiency of old tile drain systems in soils with high clay content","volume":"55","author":[{"family":"Messing","given":"I."},{"family":"Wesström","given":"I."}],"issued":{"date-parts":[["2006",12]]}}}],"schema":"https://github.com/citation-style-language/schema/raw/master/csl-citation.json"} </w:instrText>
      </w:r>
      <w:r w:rsidR="00486D15">
        <w:fldChar w:fldCharType="separate"/>
      </w:r>
      <w:r w:rsidR="006E6F01" w:rsidRPr="006E6F01">
        <w:t>[59]</w:t>
      </w:r>
      <w:r w:rsidR="00486D15">
        <w:fldChar w:fldCharType="end"/>
      </w:r>
      <w:r>
        <w:t>.</w:t>
      </w:r>
    </w:p>
    <w:p w14:paraId="1A4D577C" w14:textId="003730F7" w:rsidR="00B365BE" w:rsidRDefault="00B365BE" w:rsidP="00B365BE">
      <w:pPr>
        <w:pStyle w:val="MDPI23heading3"/>
      </w:pPr>
      <w:r>
        <w:t>3.2.2 P Export Relative to P Application Periods</w:t>
      </w:r>
    </w:p>
    <w:p w14:paraId="16EF6ABD" w14:textId="0E8930C7" w:rsidR="0048505A" w:rsidRDefault="00B365BE" w:rsidP="0048505A">
      <w:pPr>
        <w:pStyle w:val="MDPI31text"/>
      </w:pPr>
      <w:r>
        <w:t xml:space="preserve">Days since P application was the better predictor of event TP and SRP loads, peak sample concentrations, and FWMC, as opposed to days since </w:t>
      </w:r>
      <w:r w:rsidR="00AC4E12">
        <w:t>MI</w:t>
      </w:r>
      <w:r>
        <w:t xml:space="preserve"> (Figure </w:t>
      </w:r>
      <w:r w:rsidR="004E46EA">
        <w:t>S</w:t>
      </w:r>
      <w:r>
        <w:t xml:space="preserve">2). </w:t>
      </w:r>
      <w:r w:rsidR="00C806F8">
        <w:t>Nevertheless</w:t>
      </w:r>
      <w:r>
        <w:t xml:space="preserve">, P concentrations in event samples and event FWMC were highest post </w:t>
      </w:r>
      <w:r w:rsidR="00035C40">
        <w:t>MI</w:t>
      </w:r>
      <w:r>
        <w:t xml:space="preserve">. There were four </w:t>
      </w:r>
      <w:r w:rsidR="00035C40">
        <w:t>MI</w:t>
      </w:r>
      <w:r>
        <w:t xml:space="preserve"> periods observed during this study,</w:t>
      </w:r>
      <w:r w:rsidR="00534D1B">
        <w:t xml:space="preserve"> </w:t>
      </w:r>
      <w:proofErr w:type="gramStart"/>
      <w:r w:rsidR="00534D1B">
        <w:t>i.e.</w:t>
      </w:r>
      <w:proofErr w:type="gramEnd"/>
      <w:r w:rsidR="00534D1B">
        <w:t xml:space="preserve"> </w:t>
      </w:r>
      <w:r>
        <w:t xml:space="preserve">the autumns of each year. There was </w:t>
      </w:r>
      <w:r>
        <w:lastRenderedPageBreak/>
        <w:t>moderate and severe drought pre-</w:t>
      </w:r>
      <w:r w:rsidR="00035C40">
        <w:t>MI</w:t>
      </w:r>
      <w:r>
        <w:t xml:space="preserve"> in the falls of the 2019 and 2021 WY, respectively, while conditions pre-</w:t>
      </w:r>
      <w:r w:rsidR="00962823">
        <w:t>MI</w:t>
      </w:r>
      <w:r>
        <w:t xml:space="preserve"> in the 2020 and 2022 WY were abnormally dry and normal, respectively. In the falls of the drier years, event TP export through </w:t>
      </w:r>
      <w:r w:rsidR="00D67298">
        <w:t xml:space="preserve">TD </w:t>
      </w:r>
      <w:r>
        <w:t xml:space="preserve">was relatively low because of small FWMC (&lt; 1000 </w:t>
      </w:r>
      <w:proofErr w:type="spellStart"/>
      <w:r>
        <w:t>ugP</w:t>
      </w:r>
      <w:proofErr w:type="spellEnd"/>
      <w:r>
        <w:t xml:space="preserve">/L) and small event discharges in </w:t>
      </w:r>
      <w:r w:rsidR="00D739DB">
        <w:t xml:space="preserve">the </w:t>
      </w:r>
      <w:r>
        <w:t xml:space="preserve">2019 and 2021 WY, respectively. In the falls of the wetter years, event FWMC remained elevated throughout the fall (&gt;1000 ug P/L), where in the 2020 WY the result was that fall events contributed to most of the annual P export. P concentrations in </w:t>
      </w:r>
      <w:r w:rsidR="00CF4AF4">
        <w:t xml:space="preserve">TD </w:t>
      </w:r>
      <w:r>
        <w:t>were also elevated following the P application periods later in the WY, namely post cover crop termination and during planting. In the 2019, 2020, and 2021 WY</w:t>
      </w:r>
      <w:r w:rsidR="001A464C">
        <w:t>,</w:t>
      </w:r>
      <w:r>
        <w:t xml:space="preserve"> P concentrations in event samples post cover crop termination were elevated relative to events prior. As the glyphosate-P application rates were relatively small (Table 1), this suggests that the cover crop </w:t>
      </w:r>
      <w:r w:rsidR="0072655A">
        <w:t xml:space="preserve">was the main </w:t>
      </w:r>
      <w:r>
        <w:t xml:space="preserve">contributing P-source during this period, which can occur during the spring thaw if their cells lyse over winter </w:t>
      </w:r>
      <w:r>
        <w:fldChar w:fldCharType="begin"/>
      </w:r>
      <w:r w:rsidR="006E6F01">
        <w:instrText xml:space="preserve"> ADDIN ZOTERO_ITEM CSL_CITATION {"citationID":"a14v1t5cd5t","properties":{"formattedCitation":"[60]","plainCitation":"[60]","noteIndex":0},"citationItems":[{"id":25,"uris":["http://zotero.org/users/7517824/items/INN9H76K"],"uri":["http://zotero.org/users/7517824/items/INN9H76K"],"itemData":{"id":25,"type":"article-journal","container-title":"Acta Agriculturae Scandinavica, Section B — Soil &amp; Plant Science","DOI":"10.1080/09064710.2015.1030444","ISSN":"0906-4710, 1651-1913","issue":"6","journalAbbreviation":"Acta Agriculturae Scandinavica, Section B — Soil &amp; Plant Science","language":"en","page":"529-536","source":"DOI.org (Crossref)","title":"Freezing and thawing effects on phosphorus release from grass and cover crop species","volume":"65","author":[{"family":"Øgaard","given":"Anne Falk"}],"issued":{"date-parts":[["2015",8,18]]}}}],"schema":"https://github.com/citation-style-language/schema/raw/master/csl-citation.json"} </w:instrText>
      </w:r>
      <w:r>
        <w:fldChar w:fldCharType="separate"/>
      </w:r>
      <w:r w:rsidR="006E6F01" w:rsidRPr="006E6F01">
        <w:t>[60]</w:t>
      </w:r>
      <w:r>
        <w:fldChar w:fldCharType="end"/>
      </w:r>
      <w:r>
        <w:t xml:space="preserve">. </w:t>
      </w:r>
      <w:r w:rsidR="00572AA0">
        <w:t xml:space="preserve">In the </w:t>
      </w:r>
      <w:r>
        <w:t>2019 WY</w:t>
      </w:r>
      <w:r w:rsidR="00572AA0">
        <w:t xml:space="preserve">, </w:t>
      </w:r>
      <w:r>
        <w:t>the only year that had events post planting and</w:t>
      </w:r>
      <w:r w:rsidR="0048505A">
        <w:t xml:space="preserve"> post </w:t>
      </w:r>
      <w:r>
        <w:t>fertilizer application</w:t>
      </w:r>
      <w:r w:rsidR="00572AA0">
        <w:t xml:space="preserve">, event peak </w:t>
      </w:r>
      <w:r>
        <w:t>P concentrations spik</w:t>
      </w:r>
      <w:r w:rsidR="00572AA0">
        <w:t>ed</w:t>
      </w:r>
      <w:r>
        <w:t xml:space="preserve"> slightly higher</w:t>
      </w:r>
      <w:r w:rsidR="00572AA0">
        <w:t xml:space="preserve"> post fertilizer application</w:t>
      </w:r>
      <w:r>
        <w:t xml:space="preserve"> than post cover crop termination.</w:t>
      </w:r>
    </w:p>
    <w:p w14:paraId="0E93BB80" w14:textId="382CE57D" w:rsidR="00C801C9" w:rsidRDefault="00B365BE" w:rsidP="00EE37EA">
      <w:pPr>
        <w:pStyle w:val="MDPI32textnoindent"/>
      </w:pPr>
      <w:r>
        <w:t xml:space="preserve">3.2.3 P </w:t>
      </w:r>
      <w:r w:rsidR="00EE37EA">
        <w:t>Concentrations</w:t>
      </w:r>
      <w:r>
        <w:t xml:space="preserve"> in </w:t>
      </w:r>
      <w:r w:rsidR="00BB13D4">
        <w:t xml:space="preserve">TD </w:t>
      </w:r>
      <w:r>
        <w:t>During Events</w:t>
      </w:r>
    </w:p>
    <w:p w14:paraId="6E9950C1" w14:textId="6D4062A3" w:rsidR="00EE37EA" w:rsidRDefault="00EE37EA" w:rsidP="00EE37EA">
      <w:pPr>
        <w:pStyle w:val="MDPI31text"/>
      </w:pPr>
      <w:r>
        <w:t xml:space="preserve">There were 840 </w:t>
      </w:r>
      <w:r w:rsidR="009B1B25">
        <w:t>TD</w:t>
      </w:r>
      <w:r>
        <w:t xml:space="preserve"> event samples analyzed for TP, and 467 were also analyzed for SRP. Overall, while linear trends were significant for TP, flow rate explained little of the variation in P concentrations during events (</w:t>
      </w:r>
      <w:r>
        <w:rPr>
          <w:i/>
        </w:rPr>
        <w:t>R</w:t>
      </w:r>
      <w:r>
        <w:rPr>
          <w:vertAlign w:val="superscript"/>
        </w:rPr>
        <w:t>2</w:t>
      </w:r>
      <w:r>
        <w:t xml:space="preserve"> = 0.05). This agrees with others who have concluded that flow rate poorly predicts P concentrations in </w:t>
      </w:r>
      <w:r w:rsidR="00C13CF6">
        <w:t>TD</w:t>
      </w:r>
      <w:r>
        <w:t xml:space="preserve"> due to high variability at low flow rates </w:t>
      </w:r>
      <w:r>
        <w:fldChar w:fldCharType="begin"/>
      </w:r>
      <w:r w:rsidR="006E6F01">
        <w:instrText xml:space="preserve"> ADDIN ZOTERO_ITEM CSL_CITATION {"citationID":"aj9h16gr11","properties":{"formattedCitation":"[16], [47]","plainCitation":"[16], [47]","noteIndex":0},"citationItems":[{"id":27,"uris":["http://zotero.org/users/7517824/items/I7MBUQLE"],"uri":["http://zotero.org/users/7517824/items/I7MBUQLE"],"itemData":{"id":27,"type":"article-journal","container-title":"Vadose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id":132,"uris":["http://zotero.org/users/7517824/items/3DVABZED"],"uri":["http://zotero.org/users/7517824/items/3DVABZED"],"itemData":{"id":132,"type":"article-journal","container-title":"Agricultural Water Management","DOI":"10.1016/j.agwat.2010.09.010","ISSN":"03783774","issue":"4","journalAbbreviation":"Agricultural Water Management","language":"en","page":"532-540","source":"DOI.org (Crossref)","title":"Phosphorus dynamics in tile-drain flow during storms in the US Midwest","volume":"98","author":[{"family":"Vidon","given":"P."},{"family":"Cuadra","given":"P.E."}],"issued":{"date-parts":[["2011",2]]}}}],"schema":"https://github.com/citation-style-language/schema/raw/master/csl-citation.json"} </w:instrText>
      </w:r>
      <w:r>
        <w:fldChar w:fldCharType="separate"/>
      </w:r>
      <w:r w:rsidR="006E6F01" w:rsidRPr="006E6F01">
        <w:t>[16], [47]</w:t>
      </w:r>
      <w:r>
        <w:fldChar w:fldCharType="end"/>
      </w:r>
      <w:r>
        <w:t xml:space="preserve">. In this study, </w:t>
      </w:r>
      <w:r w:rsidR="004F37F8">
        <w:t xml:space="preserve">the </w:t>
      </w:r>
      <w:r>
        <w:t>high</w:t>
      </w:r>
      <w:r w:rsidR="004F37F8">
        <w:t>est</w:t>
      </w:r>
      <w:r>
        <w:t xml:space="preserve"> TP and SRP concentrations</w:t>
      </w:r>
      <w:r w:rsidR="004F37F8">
        <w:t xml:space="preserve"> were post </w:t>
      </w:r>
      <w:r w:rsidR="00035C40">
        <w:t>MI</w:t>
      </w:r>
      <w:r w:rsidR="00C13CF6">
        <w:t xml:space="preserve"> and</w:t>
      </w:r>
      <w:r w:rsidR="005E5EAD">
        <w:t xml:space="preserve"> </w:t>
      </w:r>
      <w:r w:rsidR="004F37F8">
        <w:t>coincided with</w:t>
      </w:r>
      <w:r w:rsidR="005E5EAD">
        <w:t xml:space="preserve"> </w:t>
      </w:r>
      <w:r w:rsidR="004F37F8">
        <w:t>initial event samples</w:t>
      </w:r>
      <w:r>
        <w:t>. When removing samples that occurred within the first hour of the event, the relationship between SRP concentrations and flow rate was significant, and when removing samples</w:t>
      </w:r>
      <w:r w:rsidR="00A77E12">
        <w:t xml:space="preserve"> taken within</w:t>
      </w:r>
      <w:r>
        <w:t xml:space="preserve"> the first 10 hours, linear trends drastically improved (Figure 2).</w:t>
      </w:r>
    </w:p>
    <w:p w14:paraId="4F9A93D0" w14:textId="5A14F55C" w:rsidR="00A407A1" w:rsidRDefault="00D25FC0" w:rsidP="00EE37EA">
      <w:pPr>
        <w:pStyle w:val="MDPI31text"/>
      </w:pPr>
      <w:r w:rsidRPr="00D25FC0">
        <w:rPr>
          <w:noProof/>
        </w:rPr>
        <w:drawing>
          <wp:anchor distT="0" distB="0" distL="114300" distR="114300" simplePos="0" relativeHeight="251664384" behindDoc="0" locked="0" layoutInCell="1" allowOverlap="1" wp14:anchorId="301D23EA" wp14:editId="59030F3F">
            <wp:simplePos x="0" y="0"/>
            <wp:positionH relativeFrom="page">
              <wp:posOffset>1593721</wp:posOffset>
            </wp:positionH>
            <wp:positionV relativeFrom="paragraph">
              <wp:posOffset>98128</wp:posOffset>
            </wp:positionV>
            <wp:extent cx="5093036" cy="3587413"/>
            <wp:effectExtent l="0" t="0" r="0" b="0"/>
            <wp:wrapSquare wrapText="bothSides"/>
            <wp:docPr id="1" name="Picture 1" descr="Chart, scatte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scatter chart&#10;&#10;Description automatically generated"/>
                    <pic:cNvPicPr/>
                  </pic:nvPicPr>
                  <pic:blipFill>
                    <a:blip r:embed="rId16"/>
                    <a:stretch>
                      <a:fillRect/>
                    </a:stretch>
                  </pic:blipFill>
                  <pic:spPr>
                    <a:xfrm>
                      <a:off x="0" y="0"/>
                      <a:ext cx="5093036" cy="3587413"/>
                    </a:xfrm>
                    <a:prstGeom prst="rect">
                      <a:avLst/>
                    </a:prstGeom>
                  </pic:spPr>
                </pic:pic>
              </a:graphicData>
            </a:graphic>
          </wp:anchor>
        </w:drawing>
      </w:r>
    </w:p>
    <w:p w14:paraId="2293383C" w14:textId="77777777" w:rsidR="00D25FC0" w:rsidRDefault="00D25FC0" w:rsidP="00EE37EA">
      <w:pPr>
        <w:pStyle w:val="MDPI52figure"/>
      </w:pPr>
    </w:p>
    <w:p w14:paraId="55D68DB9" w14:textId="77777777" w:rsidR="00D25FC0" w:rsidRDefault="00D25FC0" w:rsidP="00EE37EA">
      <w:pPr>
        <w:pStyle w:val="MDPI52figure"/>
      </w:pPr>
    </w:p>
    <w:p w14:paraId="0A05607F" w14:textId="77777777" w:rsidR="00D25FC0" w:rsidRDefault="00D25FC0" w:rsidP="00EE37EA">
      <w:pPr>
        <w:pStyle w:val="MDPI52figure"/>
      </w:pPr>
    </w:p>
    <w:p w14:paraId="566C471D" w14:textId="77777777" w:rsidR="00D25FC0" w:rsidRDefault="00D25FC0" w:rsidP="00EE37EA">
      <w:pPr>
        <w:pStyle w:val="MDPI52figure"/>
      </w:pPr>
    </w:p>
    <w:p w14:paraId="6164A255" w14:textId="77777777" w:rsidR="00D25FC0" w:rsidRDefault="00D25FC0" w:rsidP="00EE37EA">
      <w:pPr>
        <w:pStyle w:val="MDPI52figure"/>
      </w:pPr>
    </w:p>
    <w:p w14:paraId="54332E99" w14:textId="77777777" w:rsidR="00D25FC0" w:rsidRDefault="00D25FC0" w:rsidP="00EE37EA">
      <w:pPr>
        <w:pStyle w:val="MDPI52figure"/>
      </w:pPr>
    </w:p>
    <w:p w14:paraId="1E7C8EC4" w14:textId="77777777" w:rsidR="00D25FC0" w:rsidRDefault="00D25FC0" w:rsidP="00EE37EA">
      <w:pPr>
        <w:pStyle w:val="MDPI52figure"/>
      </w:pPr>
    </w:p>
    <w:p w14:paraId="2C2ABBA6" w14:textId="77777777" w:rsidR="00D25FC0" w:rsidRDefault="00D25FC0" w:rsidP="00EE37EA">
      <w:pPr>
        <w:pStyle w:val="MDPI52figure"/>
      </w:pPr>
    </w:p>
    <w:p w14:paraId="298D37BE" w14:textId="77777777" w:rsidR="00D25FC0" w:rsidRDefault="00D25FC0" w:rsidP="00EE37EA">
      <w:pPr>
        <w:pStyle w:val="MDPI52figure"/>
      </w:pPr>
    </w:p>
    <w:p w14:paraId="46E9D1D3" w14:textId="77777777" w:rsidR="00D25FC0" w:rsidRDefault="00D25FC0" w:rsidP="00EE37EA">
      <w:pPr>
        <w:pStyle w:val="MDPI52figure"/>
      </w:pPr>
    </w:p>
    <w:p w14:paraId="46E821A8" w14:textId="77777777" w:rsidR="00D25FC0" w:rsidRDefault="00D25FC0" w:rsidP="00EE37EA">
      <w:pPr>
        <w:pStyle w:val="MDPI52figure"/>
      </w:pPr>
    </w:p>
    <w:p w14:paraId="23E14140" w14:textId="4ACD7401" w:rsidR="00EE37EA" w:rsidRDefault="00EE37EA" w:rsidP="00EE37EA">
      <w:pPr>
        <w:pStyle w:val="MDPI52figure"/>
      </w:pPr>
      <w:r>
        <w:t xml:space="preserve">Figure </w:t>
      </w:r>
      <w:fldSimple w:instr=" SEQ Figure \* ARABIC \s 1 ">
        <w:r>
          <w:rPr>
            <w:noProof/>
          </w:rPr>
          <w:t>2</w:t>
        </w:r>
      </w:fldSimple>
      <w:r>
        <w:t xml:space="preserve">: Event TP and SRP concentrations as a function of </w:t>
      </w:r>
      <w:r w:rsidR="009B1B25">
        <w:t>TD</w:t>
      </w:r>
      <w:r>
        <w:t xml:space="preserve"> flow rate. Regressions were performed after removing the points in green, i.e., samples taken within the first 10 hours of events.</w:t>
      </w:r>
    </w:p>
    <w:p w14:paraId="3D9A8574" w14:textId="3E70CF79" w:rsidR="00EE37EA" w:rsidRDefault="00EE37EA" w:rsidP="00EE37EA">
      <w:pPr>
        <w:pStyle w:val="MDPI31text"/>
        <w:rPr>
          <w:ins w:id="351" w:author="Ryan Ruggiero" w:date="2022-01-02T16:04:00Z"/>
        </w:rPr>
      </w:pPr>
      <w:r>
        <w:t xml:space="preserve">Post </w:t>
      </w:r>
      <w:r w:rsidR="00035C40">
        <w:t>MI</w:t>
      </w:r>
      <w:r>
        <w:t xml:space="preserve">, the highest event P concentrations in </w:t>
      </w:r>
      <w:r w:rsidR="009B1B25">
        <w:t>TD</w:t>
      </w:r>
      <w:r>
        <w:t xml:space="preserve"> corresponded to the initial hydrograph response, while in the spring and summer, the highest event sample concentrations </w:t>
      </w:r>
      <w:r>
        <w:lastRenderedPageBreak/>
        <w:t xml:space="preserve">corresponded to the highest flow rates (Figure </w:t>
      </w:r>
      <w:r w:rsidR="00757264">
        <w:t>S</w:t>
      </w:r>
      <w:r>
        <w:t xml:space="preserve">3). While this suggests P transport was source limited </w:t>
      </w:r>
      <w:r w:rsidR="0094436E">
        <w:t xml:space="preserve">in </w:t>
      </w:r>
      <w:r w:rsidR="00EA279E">
        <w:t>the fall (</w:t>
      </w:r>
      <w:r>
        <w:t xml:space="preserve">post </w:t>
      </w:r>
      <w:r w:rsidR="00035C40">
        <w:t>MI</w:t>
      </w:r>
      <w:r w:rsidR="00EA279E">
        <w:t>)</w:t>
      </w:r>
      <w:r>
        <w:t xml:space="preserve">, and transport </w:t>
      </w:r>
      <w:r w:rsidR="00035C40">
        <w:t>limited</w:t>
      </w:r>
      <w:r>
        <w:t xml:space="preserve"> </w:t>
      </w:r>
      <w:r w:rsidR="00EA279E">
        <w:t>in the spring (</w:t>
      </w:r>
      <w:r>
        <w:t>post</w:t>
      </w:r>
      <w:r w:rsidR="00EA279E">
        <w:t xml:space="preserve"> cover crop termination/</w:t>
      </w:r>
      <w:r>
        <w:t>fertilizer application</w:t>
      </w:r>
      <w:r w:rsidR="00EA279E">
        <w:t>)</w:t>
      </w:r>
      <w:r>
        <w:t xml:space="preserve">, events during the fall also showed transport limitation behavior apart from the samples corresponding to the initial hydrograph rise. </w:t>
      </w:r>
      <w:r w:rsidR="000552E4">
        <w:t xml:space="preserve">These samples </w:t>
      </w:r>
      <w:r>
        <w:t>corresponded to periods when soils were wetter</w:t>
      </w:r>
      <w:r w:rsidR="000552E4">
        <w:t xml:space="preserve">. </w:t>
      </w:r>
      <w:r>
        <w:t>For example, on 12/25/2020 at DCN</w:t>
      </w:r>
      <w:r w:rsidR="000552E4">
        <w:t xml:space="preserve"> </w:t>
      </w:r>
      <w:r>
        <w:t>there was snow on the field prior</w:t>
      </w:r>
      <w:r w:rsidR="000552E4">
        <w:t xml:space="preserve"> to the event </w:t>
      </w:r>
      <w:r>
        <w:t xml:space="preserve">and </w:t>
      </w:r>
      <w:r w:rsidR="000552E4">
        <w:t xml:space="preserve">thus </w:t>
      </w:r>
      <w:r>
        <w:t>soils were likely saturated prior to the hydrograph response. Under this condition, peak event TP and SRP concentrations were 3-4 times higher than the peak concentrations on 12/01/2020, when soils were still dry</w:t>
      </w:r>
      <w:r w:rsidR="000552E4">
        <w:t xml:space="preserve"> prior to the event</w:t>
      </w:r>
      <w:r>
        <w:t xml:space="preserve">. The dry conditions likely prohibited full saturation of the soils throughout the event because most of the flow was transported to </w:t>
      </w:r>
      <w:r w:rsidR="009B1B25">
        <w:t>TD</w:t>
      </w:r>
      <w:r>
        <w:t xml:space="preserve"> via PFP, bypassing the matrix, thus P export was transport limited. This can be seen in Figure </w:t>
      </w:r>
      <w:r w:rsidR="00337569">
        <w:t>S</w:t>
      </w:r>
      <w:r>
        <w:t xml:space="preserve">3, where the </w:t>
      </w:r>
      <w:proofErr w:type="spellStart"/>
      <w:r>
        <w:t>chemograph</w:t>
      </w:r>
      <w:proofErr w:type="spellEnd"/>
      <w:r>
        <w:t xml:space="preserve"> for the 12/01/2020 event at DCN resembles that of the spring and summer events. The more saturated soil matrix on 12/25/2020 </w:t>
      </w:r>
      <w:r w:rsidR="00946BBA">
        <w:t>likely</w:t>
      </w:r>
      <w:r>
        <w:t xml:space="preserve"> permitted matrix-PFP interactions, where P-laden pre-event water was quickly transported to the tile, as seen by the event P peak concentration coinciding with the initial </w:t>
      </w:r>
      <w:r w:rsidR="00B00BCB">
        <w:t>TD</w:t>
      </w:r>
      <w:r>
        <w:t xml:space="preserve"> response (Figure </w:t>
      </w:r>
      <w:r w:rsidR="00D501F1">
        <w:t>S</w:t>
      </w:r>
      <w:r>
        <w:t>3).</w:t>
      </w:r>
    </w:p>
    <w:p w14:paraId="08D4194C" w14:textId="18BEA182" w:rsidR="0026510B" w:rsidRDefault="00CB0FC5" w:rsidP="00EE37EA">
      <w:pPr>
        <w:pStyle w:val="MDPI31text"/>
      </w:pPr>
      <w:bookmarkStart w:id="352" w:name="_Hlk92197930"/>
      <w:ins w:id="353" w:author="Ryan Ruggiero" w:date="2022-01-02T16:10:00Z">
        <w:r>
          <w:t xml:space="preserve">Because of the relationships between </w:t>
        </w:r>
      </w:ins>
      <w:ins w:id="354" w:author="Ryan Ruggiero" w:date="2022-01-02T16:04:00Z">
        <w:r w:rsidR="0026510B" w:rsidRPr="00981593">
          <w:t>P export AMC</w:t>
        </w:r>
      </w:ins>
      <w:ins w:id="355" w:author="Ryan Ruggiero" w:date="2022-01-02T16:10:00Z">
        <w:r>
          <w:t xml:space="preserve"> found in this study,</w:t>
        </w:r>
      </w:ins>
      <w:ins w:id="356" w:author="Ryan Ruggiero" w:date="2022-01-02T16:11:00Z">
        <w:r>
          <w:t xml:space="preserve"> TD</w:t>
        </w:r>
      </w:ins>
      <w:ins w:id="357" w:author="Ryan Ruggiero" w:date="2022-01-02T16:04:00Z">
        <w:r w:rsidR="0026510B" w:rsidRPr="00981593">
          <w:t xml:space="preserve"> P loads</w:t>
        </w:r>
      </w:ins>
      <w:ins w:id="358" w:author="Ryan Ruggiero" w:date="2022-01-02T16:11:00Z">
        <w:r>
          <w:t xml:space="preserve"> could be reduced i</w:t>
        </w:r>
      </w:ins>
      <w:ins w:id="359" w:author="Ryan Ruggiero" w:date="2022-01-02T16:04:00Z">
        <w:r w:rsidR="0026510B" w:rsidRPr="00981593">
          <w:t>f MI</w:t>
        </w:r>
        <w:r w:rsidR="0026510B">
          <w:t xml:space="preserve"> is timed</w:t>
        </w:r>
      </w:ins>
      <w:ins w:id="360" w:author="Ryan Ruggiero" w:date="2022-01-02T16:05:00Z">
        <w:r w:rsidR="0026510B">
          <w:t>.</w:t>
        </w:r>
      </w:ins>
      <w:ins w:id="361" w:author="Ryan Ruggiero" w:date="2022-01-02T16:04:00Z">
        <w:r w:rsidR="0026510B" w:rsidRPr="00981593">
          <w:t xml:space="preserve"> One best time to apply would be </w:t>
        </w:r>
        <w:r w:rsidR="0026510B">
          <w:t xml:space="preserve">during the growing season, </w:t>
        </w:r>
        <w:r w:rsidR="0026510B" w:rsidRPr="00981593">
          <w:t>when plant P uptake</w:t>
        </w:r>
        <w:r w:rsidR="0026510B">
          <w:t xml:space="preserve"> and soil vegetative cover</w:t>
        </w:r>
        <w:r w:rsidR="0026510B" w:rsidRPr="00981593">
          <w:t xml:space="preserve"> is at a maximum</w:t>
        </w:r>
        <w:r w:rsidR="0026510B">
          <w:t xml:space="preserve">, however </w:t>
        </w:r>
      </w:ins>
      <w:ins w:id="362" w:author="Ryan Ruggiero" w:date="2022-01-02T16:05:00Z">
        <w:r w:rsidR="0026510B">
          <w:t>this poses the risk of</w:t>
        </w:r>
      </w:ins>
      <w:ins w:id="363" w:author="Ryan Ruggiero" w:date="2022-01-02T16:04:00Z">
        <w:r w:rsidR="0026510B">
          <w:t xml:space="preserve"> crushing the crop. </w:t>
        </w:r>
        <w:r w:rsidR="0026510B" w:rsidRPr="00981593">
          <w:t>Another ideal time for MI would be when PFP are minimized, and matrix flow dominates TD.</w:t>
        </w:r>
        <w:r w:rsidR="0026510B">
          <w:t xml:space="preserve"> This could be during the non-</w:t>
        </w:r>
      </w:ins>
      <w:ins w:id="364" w:author="Ryan Ruggiero" w:date="2022-01-02T16:06:00Z">
        <w:r w:rsidR="0026510B">
          <w:t>g</w:t>
        </w:r>
      </w:ins>
      <w:ins w:id="365" w:author="Ryan Ruggiero" w:date="2022-01-02T16:04:00Z">
        <w:r w:rsidR="0026510B">
          <w:t>rowing season when the clay soils swell, however in cold climates manure application is banned during the winter months to reduce</w:t>
        </w:r>
      </w:ins>
      <w:ins w:id="366" w:author="Ryan Ruggiero" w:date="2022-01-02T16:11:00Z">
        <w:r w:rsidR="008A17A2">
          <w:t xml:space="preserve"> surface P </w:t>
        </w:r>
      </w:ins>
      <w:ins w:id="367" w:author="Ryan Ruggiero" w:date="2022-01-02T16:12:00Z">
        <w:r w:rsidR="008A17A2">
          <w:t>losses from</w:t>
        </w:r>
      </w:ins>
      <w:ins w:id="368" w:author="Ryan Ruggiero" w:date="2022-01-02T16:04:00Z">
        <w:r w:rsidR="0026510B">
          <w:t xml:space="preserve"> manure application on frozen soils. </w:t>
        </w:r>
        <w:r w:rsidR="0026510B" w:rsidRPr="00981593">
          <w:t xml:space="preserve">In this study we did not observe matrix dominated TD flow, but we suspected that the PFP network was at an all-time high because of recent tile installations, subsoiling, and drought conditions. A possible management approach would be to limit </w:t>
        </w:r>
        <w:r w:rsidR="0026510B">
          <w:t xml:space="preserve">manure </w:t>
        </w:r>
        <w:r w:rsidR="0026510B" w:rsidRPr="00981593">
          <w:t>P application on these fields for a few years and examine hydrograph-separation data to confirm which pathways are contributing to TD flow. When the hydrograph separations show that PFP contributions lessen, it could be time to start applying</w:t>
        </w:r>
        <w:r w:rsidR="0026510B">
          <w:t xml:space="preserve"> more manure P</w:t>
        </w:r>
        <w:r w:rsidR="0026510B" w:rsidRPr="00981593">
          <w:t xml:space="preserve"> wit</w:t>
        </w:r>
        <w:r w:rsidR="0026510B">
          <w:t>h a lower</w:t>
        </w:r>
        <w:r w:rsidR="0026510B" w:rsidRPr="00981593">
          <w:t xml:space="preserve"> export risk via TD.</w:t>
        </w:r>
      </w:ins>
      <w:bookmarkEnd w:id="352"/>
    </w:p>
    <w:p w14:paraId="7910AA6F" w14:textId="1CAB293E" w:rsidR="00CB232D" w:rsidRDefault="00CB232D" w:rsidP="00CB232D">
      <w:pPr>
        <w:pStyle w:val="MDPI22heading2"/>
      </w:pPr>
      <w:r>
        <w:t>3.3. Flow Pathway and Source Connectivity</w:t>
      </w:r>
    </w:p>
    <w:p w14:paraId="6DB5D11F" w14:textId="42FA0823" w:rsidR="00CB232D" w:rsidRDefault="00CB232D" w:rsidP="00CB232D">
      <w:pPr>
        <w:pStyle w:val="MDPI23heading3"/>
      </w:pPr>
      <w:r>
        <w:t>3.3.1 QF, SF, New and Old Water Metrics</w:t>
      </w:r>
    </w:p>
    <w:p w14:paraId="0D17111E" w14:textId="4D577FE3" w:rsidR="00CB232D" w:rsidRDefault="00CB232D" w:rsidP="00CB232D">
      <w:pPr>
        <w:pStyle w:val="MDPI31text"/>
      </w:pPr>
      <w:r>
        <w:t>Differences in the timing of the two hydrograph separations suggests that flow pathways were not equivalent to source contribution</w:t>
      </w:r>
      <w:r w:rsidR="00001F35">
        <w:t>s</w:t>
      </w:r>
      <w:r>
        <w:t xml:space="preserve"> </w:t>
      </w:r>
      <w:r>
        <w:fldChar w:fldCharType="begin"/>
      </w:r>
      <w:r w:rsidR="00BA607E">
        <w:instrText xml:space="preserve"> ADDIN ZOTERO_ITEM CSL_CITATION {"citationID":"a18e9rnoec9","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t xml:space="preserve">. On average, the peak of old water occurred over 20 hours prior to SF (Table 4). Also, </w:t>
      </w:r>
      <w:r w:rsidR="00850B81">
        <w:t xml:space="preserve">the average </w:t>
      </w:r>
      <w:r>
        <w:t xml:space="preserve">timing of peak QF contributions occurred over one hour prior to peak contributions from new water, however there were five events at DCS and ten events at DCN where QF and new water timing was equivalent (Table </w:t>
      </w:r>
      <w:r w:rsidR="00062A06">
        <w:t>S</w:t>
      </w:r>
      <w:r>
        <w:t>4). QF and new water</w:t>
      </w:r>
      <w:r w:rsidR="00B81108">
        <w:t xml:space="preserve">, </w:t>
      </w:r>
      <w:r>
        <w:t>as well as SF and old water had different cumulative volumes, further supporting the notion that flow pathway</w:t>
      </w:r>
      <w:r w:rsidR="00850B81">
        <w:t xml:space="preserve"> and </w:t>
      </w:r>
      <w:r>
        <w:t>source contribution</w:t>
      </w:r>
      <w:r w:rsidR="00850B81">
        <w:t xml:space="preserve"> estimates are not equivalent</w:t>
      </w:r>
      <w:r>
        <w:t xml:space="preserve"> in </w:t>
      </w:r>
      <w:r w:rsidR="00850B81">
        <w:t>TD</w:t>
      </w:r>
      <w:r>
        <w:t xml:space="preserve"> </w:t>
      </w:r>
      <w:r>
        <w:fldChar w:fldCharType="begin"/>
      </w:r>
      <w:r w:rsidR="00BA607E">
        <w:instrText xml:space="preserve"> ADDIN ZOTERO_ITEM CSL_CITATION {"citationID":"a29hhfutj3p","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t>. Mean</w:t>
      </w:r>
      <w:r w:rsidR="00695E5B">
        <w:t xml:space="preserve"> </w:t>
      </w:r>
      <w:r>
        <w:t xml:space="preserve">contributions of QF and new water were 78% and 48% of total event </w:t>
      </w:r>
      <w:r w:rsidR="00B00BCB">
        <w:t>TD</w:t>
      </w:r>
      <w:r>
        <w:t xml:space="preserve"> flow, respectively (Table 3). Peak flow contributions of QF and new water were 96% and 80%, respectively. While Nazari et al. </w:t>
      </w:r>
      <w:r>
        <w:fldChar w:fldCharType="begin"/>
      </w:r>
      <w:r w:rsidR="00BA607E">
        <w:instrText xml:space="preserve"> ADDIN ZOTERO_ITEM CSL_CITATION {"citationID":"vClB6V9Z","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t xml:space="preserve"> reported lower peak flow contributions for QF (and similarly for new water) than in this study, mean new water</w:t>
      </w:r>
      <w:r w:rsidR="00B81108">
        <w:t xml:space="preserve"> (and QF)</w:t>
      </w:r>
      <w:r>
        <w:t xml:space="preserve"> contributions were similar to Nazari et al. </w:t>
      </w:r>
      <w:r>
        <w:fldChar w:fldCharType="begin"/>
      </w:r>
      <w:r w:rsidR="00BA607E">
        <w:instrText xml:space="preserve"> ADDIN ZOTERO_ITEM CSL_CITATION {"citationID":"HlytGoRD","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t xml:space="preserve"> and others also using EC-EMMA hydrograph separations </w:t>
      </w:r>
      <w:r>
        <w:fldChar w:fldCharType="begin"/>
      </w:r>
      <w:r w:rsidR="006E6F01">
        <w:instrText xml:space="preserve"> ADDIN ZOTERO_ITEM CSL_CITATION {"citationID":"6Cu4ttca","properties":{"formattedCitation":"[21], [61]","plainCitation":"[21], [61]","noteIndex":0},"citationItems":[{"id":111,"uris":["http://zotero.org/users/7517824/items/ARQ6E7V6"],"uri":["http://zotero.org/users/7517824/items/ARQ6E7V6"],"itemData":{"id":111,"type":"article-journal","abstract":"Agricultural subsurface drains, commonly referred to as tile drains, are potentially significant pathways for the movement of fertilizers and pesticides to streams and ditches in much of the Midwest. Preferential flow in the unsaturated zone provides a route for water and solutes to bypass the soil matrix and reach tile drains faster than predicted by traditional displacement theory. This paper uses chloride concentrations to estimate preferential flow contributions to a tile drain during two storms in May 2004. Chloride, a conservative anion, was selected as the tracer because of differences in chloride concentrations between the two sources of water to the tile drain, preferential and matrix flow. A strong correlation between specific conductance and chloride concentration provided a mechanism to estimate chloride concentrations in the tile drain throughout the storm hydrographs. A simple mixing analysis was used to identify the preferential flow component of the storm hydrograph. During two storms, preferential flow contributed 11 and 51% of total storm tile drain flow; the peak contributions, 40 and 81%, coincided with the peak tile drain flow. Positive relations between glyphosate [N-(phosphonomethyl)glycine] concentrations and preferential flow for the two storms suggest that preferential flow is an important transport pathway to the tile drain.","container-title":"Journal of Environmental Quality","DOI":"10.2134/jeq2006.0068","ISSN":"00472425","issue":"5","journalAbbreviation":"J. Environ. Qual.","language":"en","page":"1825-1835","source":"DOI.org (Crossref)","title":"Preferential Flow Estimates to an Agricultural Tile Drain with Implications for Glyphosate Transport","volume":"35","author":[{"family":"Stone","given":"Wesley W."},{"family":"Wilson","given":"John T."}],"issued":{"date-parts":[["2006",9]]}}},{"id":195,"uris":["http://zotero.org/users/7517824/items/YBH9SEUL"],"uri":["http://zotero.org/users/7517824/items/YBH9SEUL"],"itemData":{"id":195,"type":"article-journal","abstract":"Understanding the variables regulating tile-ﬂow response to precipitation in the US Midwest is critical for water quality management. This study (1) investigates the relationship between precipitation characteristics, antecedent water table depth and tile-ﬂow response at a high temporal resolution during storms; and (2) determines the relative importance of macropore ﬂow versus matrix ﬂow in tile ﬂow in a tile-drained soya bean ﬁeld in Indiana. In spring, although variations in antecedent water table depth imparted some variation in tile-ﬂow response to precipitation, bulk precipitation was the best predictor of mean tile ﬂow, maximum tile ﬂow, time to peak, and run-off ratio. The contribution of macropore ﬂow to total ﬂow signiﬁcantly increased with precipitation amount, and macropore ﬂow represented between 11 and 50% of total drain ﬂow, with peak contributions between 15 and 74% of ﬂow. For large storms (&gt;6 cm bulk precipitation), cations data indicated a dilution of groundwater with new water as discharge peaked. Although no clear dilution or concentration patterns for Mg2C or KC were observed for smaller tile ﬂow generating events (&lt;3 cm bulk precipitation), macropore ﬂow still contributed between 11 and 17% of the total ﬂow for these moderate size storms. Inter-drain comparison stressed the need to use triplicate or duplicate tile drain experiments when investigating tile drainage impact on water and N losses at the plot scale. These results signiﬁcantly increase our understanding of the hydrological functioning of tile-drained ﬁelds in spring, when most N losses to streams occur in the US Midwest. Copyright  2010 John Wiley &amp; Sons, Ltd.","container-title":"Hydrological Processes","DOI":"10.1002/hyp.7627","ISSN":"08856087, 10991085","issue":"13","journalAbbreviation":"Hydrol. Process.","language":"en","page":"1821-1833","source":"DOI.org (Crossref)","title":"Impact of precipitation characteristics on soil hydrology in tile-drained landscapes","volume":"24","author":[{"family":"Vidon","given":"P."},{"family":"Cuadra","given":"P. E."}],"issued":{"date-parts":[["2010",3,24]]}}}],"schema":"https://github.com/citation-style-language/schema/raw/master/csl-citation.json"} </w:instrText>
      </w:r>
      <w:r>
        <w:fldChar w:fldCharType="separate"/>
      </w:r>
      <w:r w:rsidR="006E6F01" w:rsidRPr="006E6F01">
        <w:t>[21], [61]</w:t>
      </w:r>
      <w:r>
        <w:fldChar w:fldCharType="end"/>
      </w:r>
      <w:r>
        <w:t xml:space="preserve">. Also, we observed similar but slightly lower mean RR across all sites as compared to Nazari et al. </w:t>
      </w:r>
      <w:r>
        <w:fldChar w:fldCharType="begin"/>
      </w:r>
      <w:r w:rsidR="00BA607E">
        <w:instrText xml:space="preserve"> ADDIN ZOTERO_ITEM CSL_CITATION {"citationID":"ARSB6Oi3","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t>, who’s study site was</w:t>
      </w:r>
      <w:r w:rsidR="00001159">
        <w:t xml:space="preserve"> roughly</w:t>
      </w:r>
      <w:r>
        <w:t xml:space="preserve"> twice the size of DCS</w:t>
      </w:r>
      <w:r w:rsidR="00001159">
        <w:t xml:space="preserve"> and four times the size of DCN</w:t>
      </w:r>
      <w:r>
        <w:t xml:space="preserve">. Here, total, QF, and new water RR were consistently higher at DCN, the smaller of the two DC fields, suggesting field size and thus </w:t>
      </w:r>
      <w:r w:rsidR="00F6525F">
        <w:t>TD</w:t>
      </w:r>
      <w:r>
        <w:t xml:space="preserve"> area may have less of an impact on event volumes and pathway/source contributions. Differences between RR may be explained by the fact that DCN has a greater topographic relief than DCS. Surface ponding at DCN will have a higher chance of finding the soil cracks because it is sloped, and in addition, the deep tillage may have resulted in substantially more PFP, which led to more QF and new water at DCN.</w:t>
      </w:r>
    </w:p>
    <w:p w14:paraId="22C69A16" w14:textId="326F5B9E" w:rsidR="00CB232D" w:rsidRPr="00EE37EA" w:rsidRDefault="00CB232D" w:rsidP="00CB232D">
      <w:pPr>
        <w:pStyle w:val="MDPI31text"/>
      </w:pPr>
    </w:p>
    <w:p w14:paraId="388F5BAA" w14:textId="3A788E9A" w:rsidR="00C801C9" w:rsidRDefault="00C801C9" w:rsidP="004D6EAC">
      <w:pPr>
        <w:pStyle w:val="MDPI32textnoindent"/>
      </w:pPr>
    </w:p>
    <w:p w14:paraId="05CD598B" w14:textId="77777777" w:rsidR="006B7F1A" w:rsidRDefault="00CB232D" w:rsidP="006B7F1A">
      <w:pPr>
        <w:pStyle w:val="MDPI42tablebody"/>
      </w:pPr>
      <w:bookmarkStart w:id="369" w:name="_Toc84261261"/>
      <w:r w:rsidRPr="00DC3ED3">
        <w:t xml:space="preserve">Table </w:t>
      </w:r>
      <w:r>
        <w:t xml:space="preserve">3: </w:t>
      </w:r>
      <w:r w:rsidRPr="00DC3ED3">
        <w:t>Summary stat</w:t>
      </w:r>
      <w:r w:rsidR="001A6018">
        <w:t>istics</w:t>
      </w:r>
      <w:r w:rsidRPr="00DC3ED3">
        <w:t xml:space="preserve"> for </w:t>
      </w:r>
      <w:r w:rsidR="00B00BCB">
        <w:t>TD</w:t>
      </w:r>
      <w:r w:rsidRPr="00DC3ED3">
        <w:t xml:space="preserve"> flow metrics, fraction of total flow (FTF), and time to peak (TTP) for total </w:t>
      </w:r>
      <w:r w:rsidR="00B00BCB">
        <w:t>TD</w:t>
      </w:r>
      <w:r w:rsidRPr="00DC3ED3">
        <w:t xml:space="preserve"> event flow and hydrograph separation components </w:t>
      </w:r>
      <w:r w:rsidR="005F37E0">
        <w:t xml:space="preserve">from the </w:t>
      </w:r>
      <w:r w:rsidRPr="00DC3ED3">
        <w:t>flow pathway (QF, SF), source connectivity (new, old), and four-component model</w:t>
      </w:r>
      <w:r w:rsidR="005F37E0">
        <w:t>s</w:t>
      </w:r>
      <w:r w:rsidRPr="00DC3ED3">
        <w:t>.</w:t>
      </w:r>
      <w:bookmarkEnd w:id="369"/>
    </w:p>
    <w:tbl>
      <w:tblPr>
        <w:tblW w:w="0" w:type="auto"/>
        <w:tblCellMar>
          <w:top w:w="15" w:type="dxa"/>
          <w:left w:w="15" w:type="dxa"/>
          <w:bottom w:w="15" w:type="dxa"/>
          <w:right w:w="15" w:type="dxa"/>
        </w:tblCellMar>
        <w:tblLook w:val="04A0" w:firstRow="1" w:lastRow="0" w:firstColumn="1" w:lastColumn="0" w:noHBand="0" w:noVBand="1"/>
      </w:tblPr>
      <w:tblGrid>
        <w:gridCol w:w="2330"/>
        <w:gridCol w:w="2378"/>
        <w:gridCol w:w="2490"/>
        <w:gridCol w:w="2124"/>
      </w:tblGrid>
      <w:tr w:rsidR="006B7F1A" w:rsidRPr="006B7F1A" w14:paraId="22A43DB8" w14:textId="77777777" w:rsidTr="006B7F1A">
        <w:trPr>
          <w:tblHeader/>
          <w:ins w:id="370" w:author="Ryan Ruggiero" w:date="2022-01-02T14:29:00Z"/>
        </w:trPr>
        <w:tc>
          <w:tcPr>
            <w:tcW w:w="233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5B20192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371" w:author="Ryan Ruggiero" w:date="2022-01-02T14:29:00Z"/>
                <w:rFonts w:ascii="Helvetica" w:eastAsia="Times New Roman" w:hAnsi="Helvetica"/>
                <w:noProof w:val="0"/>
                <w:color w:val="333333"/>
                <w:sz w:val="21"/>
                <w:szCs w:val="21"/>
                <w:lang w:eastAsia="en-US"/>
              </w:rPr>
            </w:pPr>
            <w:ins w:id="372" w:author="Ryan Ruggiero" w:date="2022-01-02T14:29:00Z">
              <w:r w:rsidRPr="006B7F1A">
                <w:rPr>
                  <w:rFonts w:ascii="Arial" w:eastAsia="Times New Roman" w:hAnsi="Arial" w:cs="Arial"/>
                  <w:noProof w:val="0"/>
                  <w:sz w:val="22"/>
                  <w:szCs w:val="22"/>
                  <w:lang w:eastAsia="en-US"/>
                </w:rPr>
                <w:t> </w:t>
              </w:r>
            </w:ins>
          </w:p>
        </w:tc>
        <w:tc>
          <w:tcPr>
            <w:tcW w:w="2378"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7971098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373" w:author="Ryan Ruggiero" w:date="2022-01-02T14:29:00Z"/>
                <w:rFonts w:ascii="Helvetica" w:eastAsia="Times New Roman" w:hAnsi="Helvetica"/>
                <w:noProof w:val="0"/>
                <w:color w:val="333333"/>
                <w:sz w:val="21"/>
                <w:szCs w:val="21"/>
                <w:lang w:eastAsia="en-US"/>
              </w:rPr>
            </w:pPr>
            <w:ins w:id="374" w:author="Ryan Ruggiero" w:date="2022-01-02T14:29:00Z">
              <w:r w:rsidRPr="006B7F1A">
                <w:rPr>
                  <w:rFonts w:ascii="Arial" w:eastAsia="Times New Roman" w:hAnsi="Arial" w:cs="Arial"/>
                  <w:noProof w:val="0"/>
                  <w:sz w:val="22"/>
                  <w:szCs w:val="22"/>
                  <w:lang w:eastAsia="en-US"/>
                </w:rPr>
                <w:t>Flow Metric</w:t>
              </w:r>
              <w:r w:rsidRPr="006B7F1A">
                <w:rPr>
                  <w:rFonts w:ascii="Arial" w:eastAsia="Times New Roman" w:hAnsi="Arial" w:cs="Arial"/>
                  <w:noProof w:val="0"/>
                  <w:sz w:val="22"/>
                  <w:szCs w:val="22"/>
                  <w:lang w:eastAsia="en-US"/>
                </w:rPr>
                <w:br/>
                <w:t>(N=25)</w:t>
              </w:r>
            </w:ins>
          </w:p>
        </w:tc>
        <w:tc>
          <w:tcPr>
            <w:tcW w:w="2490"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0086D07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375" w:author="Ryan Ruggiero" w:date="2022-01-02T14:29:00Z"/>
                <w:rFonts w:ascii="Helvetica" w:eastAsia="Times New Roman" w:hAnsi="Helvetica"/>
                <w:noProof w:val="0"/>
                <w:color w:val="333333"/>
                <w:sz w:val="21"/>
                <w:szCs w:val="21"/>
                <w:lang w:eastAsia="en-US"/>
              </w:rPr>
            </w:pPr>
            <w:ins w:id="376" w:author="Ryan Ruggiero" w:date="2022-01-02T14:29:00Z">
              <w:r w:rsidRPr="006B7F1A">
                <w:rPr>
                  <w:rFonts w:ascii="Arial" w:eastAsia="Times New Roman" w:hAnsi="Arial" w:cs="Arial"/>
                  <w:noProof w:val="0"/>
                  <w:sz w:val="22"/>
                  <w:szCs w:val="22"/>
                  <w:lang w:eastAsia="en-US"/>
                </w:rPr>
                <w:t>FTF</w:t>
              </w:r>
              <w:r w:rsidRPr="006B7F1A">
                <w:rPr>
                  <w:rFonts w:ascii="Arial" w:eastAsia="Times New Roman" w:hAnsi="Arial" w:cs="Arial"/>
                  <w:noProof w:val="0"/>
                  <w:sz w:val="22"/>
                  <w:szCs w:val="22"/>
                  <w:lang w:eastAsia="en-US"/>
                </w:rPr>
                <w:br/>
                <w:t>(N=25)</w:t>
              </w:r>
            </w:ins>
          </w:p>
        </w:tc>
        <w:tc>
          <w:tcPr>
            <w:tcW w:w="2124" w:type="dxa"/>
            <w:tcBorders>
              <w:top w:val="single" w:sz="18" w:space="0" w:color="666666"/>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4EF8320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377" w:author="Ryan Ruggiero" w:date="2022-01-02T14:29:00Z"/>
                <w:rFonts w:ascii="Helvetica" w:eastAsia="Times New Roman" w:hAnsi="Helvetica"/>
                <w:noProof w:val="0"/>
                <w:color w:val="333333"/>
                <w:sz w:val="21"/>
                <w:szCs w:val="21"/>
                <w:lang w:eastAsia="en-US"/>
              </w:rPr>
            </w:pPr>
            <w:ins w:id="378" w:author="Ryan Ruggiero" w:date="2022-01-02T14:29:00Z">
              <w:r w:rsidRPr="006B7F1A">
                <w:rPr>
                  <w:rFonts w:ascii="Arial" w:eastAsia="Times New Roman" w:hAnsi="Arial" w:cs="Arial"/>
                  <w:noProof w:val="0"/>
                  <w:sz w:val="22"/>
                  <w:szCs w:val="22"/>
                  <w:lang w:eastAsia="en-US"/>
                </w:rPr>
                <w:t>TTP</w:t>
              </w:r>
              <w:r w:rsidRPr="006B7F1A">
                <w:rPr>
                  <w:rFonts w:ascii="Arial" w:eastAsia="Times New Roman" w:hAnsi="Arial" w:cs="Arial"/>
                  <w:noProof w:val="0"/>
                  <w:sz w:val="22"/>
                  <w:szCs w:val="22"/>
                  <w:lang w:eastAsia="en-US"/>
                </w:rPr>
                <w:br/>
                <w:t>(N=25)</w:t>
              </w:r>
            </w:ins>
          </w:p>
        </w:tc>
      </w:tr>
      <w:tr w:rsidR="006B7F1A" w:rsidRPr="006B7F1A" w14:paraId="7FAFEDA8" w14:textId="77777777" w:rsidTr="006B7F1A">
        <w:trPr>
          <w:ins w:id="379"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1E06E8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380" w:author="Ryan Ruggiero" w:date="2022-01-02T14:29:00Z"/>
                <w:rFonts w:ascii="Helvetica" w:eastAsia="Times New Roman" w:hAnsi="Helvetica"/>
                <w:noProof w:val="0"/>
                <w:color w:val="333333"/>
                <w:sz w:val="21"/>
                <w:szCs w:val="21"/>
                <w:lang w:eastAsia="en-US"/>
              </w:rPr>
            </w:pPr>
            <w:ins w:id="381" w:author="Ryan Ruggiero" w:date="2022-01-02T14:29:00Z">
              <w:r w:rsidRPr="006B7F1A">
                <w:rPr>
                  <w:rFonts w:ascii="Arial" w:eastAsia="Times New Roman" w:hAnsi="Arial" w:cs="Arial"/>
                  <w:b/>
                  <w:bCs/>
                  <w:noProof w:val="0"/>
                  <w:sz w:val="22"/>
                  <w:szCs w:val="22"/>
                  <w:lang w:eastAsia="en-US"/>
                </w:rPr>
                <w:t>Flow Volume (mm)</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9FBCFE2" w14:textId="77777777" w:rsidR="006B7F1A" w:rsidRPr="006B7F1A" w:rsidRDefault="006B7F1A" w:rsidP="006B7F1A">
            <w:pPr>
              <w:spacing w:line="240" w:lineRule="auto"/>
              <w:jc w:val="left"/>
              <w:rPr>
                <w:ins w:id="382"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C62F175" w14:textId="77777777" w:rsidR="006B7F1A" w:rsidRPr="006B7F1A" w:rsidRDefault="006B7F1A" w:rsidP="006B7F1A">
            <w:pPr>
              <w:spacing w:line="240" w:lineRule="auto"/>
              <w:jc w:val="left"/>
              <w:rPr>
                <w:ins w:id="383"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AD605F8" w14:textId="77777777" w:rsidR="006B7F1A" w:rsidRPr="006B7F1A" w:rsidRDefault="006B7F1A" w:rsidP="006B7F1A">
            <w:pPr>
              <w:spacing w:line="240" w:lineRule="auto"/>
              <w:jc w:val="left"/>
              <w:rPr>
                <w:ins w:id="384" w:author="Ryan Ruggiero" w:date="2022-01-02T14:29:00Z"/>
                <w:rFonts w:ascii="Times New Roman" w:eastAsia="Times New Roman" w:hAnsi="Times New Roman"/>
                <w:noProof w:val="0"/>
                <w:color w:val="auto"/>
                <w:lang w:eastAsia="en-US"/>
              </w:rPr>
            </w:pPr>
          </w:p>
        </w:tc>
      </w:tr>
      <w:tr w:rsidR="006B7F1A" w:rsidRPr="006B7F1A" w14:paraId="7AB500F6" w14:textId="77777777" w:rsidTr="006B7F1A">
        <w:trPr>
          <w:ins w:id="385"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3D3BE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386" w:author="Ryan Ruggiero" w:date="2022-01-02T14:29:00Z"/>
                <w:rFonts w:ascii="Helvetica" w:eastAsia="Times New Roman" w:hAnsi="Helvetica"/>
                <w:noProof w:val="0"/>
                <w:color w:val="333333"/>
                <w:sz w:val="21"/>
                <w:szCs w:val="21"/>
                <w:lang w:eastAsia="en-US"/>
              </w:rPr>
            </w:pPr>
            <w:ins w:id="387"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72F8F6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388" w:author="Ryan Ruggiero" w:date="2022-01-02T14:29:00Z"/>
                <w:rFonts w:ascii="Helvetica" w:eastAsia="Times New Roman" w:hAnsi="Helvetica"/>
                <w:noProof w:val="0"/>
                <w:color w:val="333333"/>
                <w:sz w:val="21"/>
                <w:szCs w:val="21"/>
                <w:lang w:eastAsia="en-US"/>
              </w:rPr>
            </w:pPr>
            <w:ins w:id="389" w:author="Ryan Ruggiero" w:date="2022-01-02T14:29:00Z">
              <w:r w:rsidRPr="006B7F1A">
                <w:rPr>
                  <w:rFonts w:ascii="Arial" w:eastAsia="Times New Roman" w:hAnsi="Arial" w:cs="Arial"/>
                  <w:noProof w:val="0"/>
                  <w:sz w:val="22"/>
                  <w:szCs w:val="22"/>
                  <w:lang w:eastAsia="en-US"/>
                </w:rPr>
                <w:t>15.8 (12.7)</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69CC8F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390" w:author="Ryan Ruggiero" w:date="2022-01-02T14:29:00Z"/>
                <w:rFonts w:ascii="Helvetica" w:eastAsia="Times New Roman" w:hAnsi="Helvetica"/>
                <w:noProof w:val="0"/>
                <w:color w:val="333333"/>
                <w:sz w:val="21"/>
                <w:szCs w:val="21"/>
                <w:lang w:eastAsia="en-US"/>
              </w:rPr>
            </w:pPr>
            <w:ins w:id="391" w:author="Ryan Ruggiero" w:date="2022-01-02T14:29:00Z">
              <w:r w:rsidRPr="006B7F1A">
                <w:rPr>
                  <w:rFonts w:ascii="Arial" w:eastAsia="Times New Roman" w:hAnsi="Arial" w:cs="Arial"/>
                  <w:noProof w:val="0"/>
                  <w:sz w:val="22"/>
                  <w:szCs w:val="22"/>
                  <w:lang w:eastAsia="en-US"/>
                </w:rPr>
                <w:t>NA (NA)</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7D5A8A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392" w:author="Ryan Ruggiero" w:date="2022-01-02T14:29:00Z"/>
                <w:rFonts w:ascii="Helvetica" w:eastAsia="Times New Roman" w:hAnsi="Helvetica"/>
                <w:noProof w:val="0"/>
                <w:color w:val="333333"/>
                <w:sz w:val="21"/>
                <w:szCs w:val="21"/>
                <w:lang w:eastAsia="en-US"/>
              </w:rPr>
            </w:pPr>
            <w:ins w:id="393" w:author="Ryan Ruggiero" w:date="2022-01-02T14:29:00Z">
              <w:r w:rsidRPr="006B7F1A">
                <w:rPr>
                  <w:rFonts w:ascii="Arial" w:eastAsia="Times New Roman" w:hAnsi="Arial" w:cs="Arial"/>
                  <w:noProof w:val="0"/>
                  <w:sz w:val="22"/>
                  <w:szCs w:val="22"/>
                  <w:lang w:eastAsia="en-US"/>
                </w:rPr>
                <w:t>12.8 (13.3)</w:t>
              </w:r>
            </w:ins>
          </w:p>
        </w:tc>
      </w:tr>
      <w:tr w:rsidR="006B7F1A" w:rsidRPr="006B7F1A" w14:paraId="317E3C5E" w14:textId="77777777" w:rsidTr="006B7F1A">
        <w:trPr>
          <w:ins w:id="394"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CF2D0D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395" w:author="Ryan Ruggiero" w:date="2022-01-02T14:29:00Z"/>
                <w:rFonts w:ascii="Helvetica" w:eastAsia="Times New Roman" w:hAnsi="Helvetica"/>
                <w:noProof w:val="0"/>
                <w:color w:val="333333"/>
                <w:sz w:val="21"/>
                <w:szCs w:val="21"/>
                <w:lang w:eastAsia="en-US"/>
              </w:rPr>
            </w:pPr>
            <w:ins w:id="396"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A4251C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397" w:author="Ryan Ruggiero" w:date="2022-01-02T14:29:00Z"/>
                <w:rFonts w:ascii="Helvetica" w:eastAsia="Times New Roman" w:hAnsi="Helvetica"/>
                <w:noProof w:val="0"/>
                <w:color w:val="333333"/>
                <w:sz w:val="21"/>
                <w:szCs w:val="21"/>
                <w:lang w:eastAsia="en-US"/>
              </w:rPr>
            </w:pPr>
            <w:ins w:id="398" w:author="Ryan Ruggiero" w:date="2022-01-02T14:29:00Z">
              <w:r w:rsidRPr="006B7F1A">
                <w:rPr>
                  <w:rFonts w:ascii="Arial" w:eastAsia="Times New Roman" w:hAnsi="Arial" w:cs="Arial"/>
                  <w:noProof w:val="0"/>
                  <w:sz w:val="22"/>
                  <w:szCs w:val="22"/>
                  <w:lang w:eastAsia="en-US"/>
                </w:rPr>
                <w:t>13.4 [1.23, 55.0]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D47DCF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399" w:author="Ryan Ruggiero" w:date="2022-01-02T14:29:00Z"/>
                <w:rFonts w:ascii="Helvetica" w:eastAsia="Times New Roman" w:hAnsi="Helvetica"/>
                <w:noProof w:val="0"/>
                <w:color w:val="333333"/>
                <w:sz w:val="21"/>
                <w:szCs w:val="21"/>
                <w:lang w:eastAsia="en-US"/>
              </w:rPr>
            </w:pPr>
            <w:ins w:id="400" w:author="Ryan Ruggiero" w:date="2022-01-02T14:29:00Z">
              <w:r w:rsidRPr="006B7F1A">
                <w:rPr>
                  <w:rFonts w:ascii="Arial" w:eastAsia="Times New Roman" w:hAnsi="Arial" w:cs="Arial"/>
                  <w:noProof w:val="0"/>
                  <w:sz w:val="22"/>
                  <w:szCs w:val="22"/>
                  <w:lang w:eastAsia="en-US"/>
                </w:rPr>
                <w:t>NA [NA, NA]</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8F4C6E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01" w:author="Ryan Ruggiero" w:date="2022-01-02T14:29:00Z"/>
                <w:rFonts w:ascii="Helvetica" w:eastAsia="Times New Roman" w:hAnsi="Helvetica"/>
                <w:noProof w:val="0"/>
                <w:color w:val="333333"/>
                <w:sz w:val="21"/>
                <w:szCs w:val="21"/>
                <w:lang w:eastAsia="en-US"/>
              </w:rPr>
            </w:pPr>
            <w:ins w:id="402" w:author="Ryan Ruggiero" w:date="2022-01-02T14:29:00Z">
              <w:r w:rsidRPr="006B7F1A">
                <w:rPr>
                  <w:rFonts w:ascii="Arial" w:eastAsia="Times New Roman" w:hAnsi="Arial" w:cs="Arial"/>
                  <w:noProof w:val="0"/>
                  <w:sz w:val="22"/>
                  <w:szCs w:val="22"/>
                  <w:lang w:eastAsia="en-US"/>
                </w:rPr>
                <w:t>8.83 [0.917, 49.6]</w:t>
              </w:r>
            </w:ins>
          </w:p>
        </w:tc>
      </w:tr>
      <w:tr w:rsidR="006B7F1A" w:rsidRPr="006B7F1A" w14:paraId="317051F2" w14:textId="77777777" w:rsidTr="006B7F1A">
        <w:trPr>
          <w:ins w:id="403"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2DEB67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04" w:author="Ryan Ruggiero" w:date="2022-01-02T14:29:00Z"/>
                <w:rFonts w:ascii="Helvetica" w:eastAsia="Times New Roman" w:hAnsi="Helvetica"/>
                <w:noProof w:val="0"/>
                <w:color w:val="333333"/>
                <w:sz w:val="21"/>
                <w:szCs w:val="21"/>
                <w:lang w:eastAsia="en-US"/>
              </w:rPr>
            </w:pPr>
            <w:ins w:id="405" w:author="Ryan Ruggiero" w:date="2022-01-02T14:29:00Z">
              <w:r w:rsidRPr="006B7F1A">
                <w:rPr>
                  <w:rFonts w:ascii="Arial" w:eastAsia="Times New Roman" w:hAnsi="Arial" w:cs="Arial"/>
                  <w:noProof w:val="0"/>
                  <w:sz w:val="22"/>
                  <w:szCs w:val="22"/>
                  <w:lang w:eastAsia="en-US"/>
                </w:rPr>
                <w:t>  Missing</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509F42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06" w:author="Ryan Ruggiero" w:date="2022-01-02T14:29:00Z"/>
                <w:rFonts w:ascii="Helvetica" w:eastAsia="Times New Roman" w:hAnsi="Helvetica"/>
                <w:noProof w:val="0"/>
                <w:color w:val="333333"/>
                <w:sz w:val="21"/>
                <w:szCs w:val="21"/>
                <w:lang w:eastAsia="en-US"/>
              </w:rPr>
            </w:pPr>
            <w:ins w:id="407" w:author="Ryan Ruggiero" w:date="2022-01-02T14:29:00Z">
              <w:r w:rsidRPr="006B7F1A">
                <w:rPr>
                  <w:rFonts w:ascii="Arial" w:eastAsia="Times New Roman" w:hAnsi="Arial" w:cs="Arial"/>
                  <w:noProof w:val="0"/>
                  <w:sz w:val="22"/>
                  <w:szCs w:val="22"/>
                  <w:lang w:eastAsia="en-US"/>
                </w:rPr>
                <w:t>0 (0%)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9E8539C"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08" w:author="Ryan Ruggiero" w:date="2022-01-02T14:29:00Z"/>
                <w:rFonts w:ascii="Helvetica" w:eastAsia="Times New Roman" w:hAnsi="Helvetica"/>
                <w:noProof w:val="0"/>
                <w:color w:val="333333"/>
                <w:sz w:val="21"/>
                <w:szCs w:val="21"/>
                <w:lang w:eastAsia="en-US"/>
              </w:rPr>
            </w:pPr>
            <w:ins w:id="409" w:author="Ryan Ruggiero" w:date="2022-01-02T14:29:00Z">
              <w:r w:rsidRPr="006B7F1A">
                <w:rPr>
                  <w:rFonts w:ascii="Arial" w:eastAsia="Times New Roman" w:hAnsi="Arial" w:cs="Arial"/>
                  <w:noProof w:val="0"/>
                  <w:sz w:val="22"/>
                  <w:szCs w:val="22"/>
                  <w:lang w:eastAsia="en-US"/>
                </w:rPr>
                <w:t>25 (100%)</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0DC608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10" w:author="Ryan Ruggiero" w:date="2022-01-02T14:29:00Z"/>
                <w:rFonts w:ascii="Helvetica" w:eastAsia="Times New Roman" w:hAnsi="Helvetica"/>
                <w:noProof w:val="0"/>
                <w:color w:val="333333"/>
                <w:sz w:val="21"/>
                <w:szCs w:val="21"/>
                <w:lang w:eastAsia="en-US"/>
              </w:rPr>
            </w:pPr>
            <w:ins w:id="411" w:author="Ryan Ruggiero" w:date="2022-01-02T14:29:00Z">
              <w:r w:rsidRPr="006B7F1A">
                <w:rPr>
                  <w:rFonts w:ascii="Arial" w:eastAsia="Times New Roman" w:hAnsi="Arial" w:cs="Arial"/>
                  <w:noProof w:val="0"/>
                  <w:sz w:val="22"/>
                  <w:szCs w:val="22"/>
                  <w:lang w:eastAsia="en-US"/>
                </w:rPr>
                <w:t>0 (0%)</w:t>
              </w:r>
            </w:ins>
          </w:p>
        </w:tc>
      </w:tr>
      <w:tr w:rsidR="006B7F1A" w:rsidRPr="006B7F1A" w14:paraId="6D99FBC5" w14:textId="77777777" w:rsidTr="006B7F1A">
        <w:trPr>
          <w:ins w:id="412"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D04732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13" w:author="Ryan Ruggiero" w:date="2022-01-02T14:29:00Z"/>
                <w:rFonts w:ascii="Helvetica" w:eastAsia="Times New Roman" w:hAnsi="Helvetica"/>
                <w:noProof w:val="0"/>
                <w:color w:val="333333"/>
                <w:sz w:val="21"/>
                <w:szCs w:val="21"/>
                <w:lang w:eastAsia="en-US"/>
              </w:rPr>
            </w:pPr>
            <w:ins w:id="414" w:author="Ryan Ruggiero" w:date="2022-01-02T14:29:00Z">
              <w:r w:rsidRPr="006B7F1A">
                <w:rPr>
                  <w:rFonts w:ascii="Arial" w:eastAsia="Times New Roman" w:hAnsi="Arial" w:cs="Arial"/>
                  <w:b/>
                  <w:bCs/>
                  <w:noProof w:val="0"/>
                  <w:sz w:val="22"/>
                  <w:szCs w:val="22"/>
                  <w:lang w:eastAsia="en-US"/>
                </w:rPr>
                <w:t>QF</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EC26885" w14:textId="77777777" w:rsidR="006B7F1A" w:rsidRPr="006B7F1A" w:rsidRDefault="006B7F1A" w:rsidP="006B7F1A">
            <w:pPr>
              <w:spacing w:line="240" w:lineRule="auto"/>
              <w:jc w:val="left"/>
              <w:rPr>
                <w:ins w:id="415"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330AFDA" w14:textId="77777777" w:rsidR="006B7F1A" w:rsidRPr="006B7F1A" w:rsidRDefault="006B7F1A" w:rsidP="006B7F1A">
            <w:pPr>
              <w:spacing w:line="240" w:lineRule="auto"/>
              <w:jc w:val="left"/>
              <w:rPr>
                <w:ins w:id="416"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DD709A5" w14:textId="77777777" w:rsidR="006B7F1A" w:rsidRPr="006B7F1A" w:rsidRDefault="006B7F1A" w:rsidP="006B7F1A">
            <w:pPr>
              <w:spacing w:line="240" w:lineRule="auto"/>
              <w:jc w:val="left"/>
              <w:rPr>
                <w:ins w:id="417" w:author="Ryan Ruggiero" w:date="2022-01-02T14:29:00Z"/>
                <w:rFonts w:ascii="Times New Roman" w:eastAsia="Times New Roman" w:hAnsi="Times New Roman"/>
                <w:noProof w:val="0"/>
                <w:color w:val="auto"/>
                <w:lang w:eastAsia="en-US"/>
              </w:rPr>
            </w:pPr>
          </w:p>
        </w:tc>
      </w:tr>
      <w:tr w:rsidR="006B7F1A" w:rsidRPr="006B7F1A" w14:paraId="1306926A" w14:textId="77777777" w:rsidTr="006B7F1A">
        <w:trPr>
          <w:ins w:id="418"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75CA61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19" w:author="Ryan Ruggiero" w:date="2022-01-02T14:29:00Z"/>
                <w:rFonts w:ascii="Helvetica" w:eastAsia="Times New Roman" w:hAnsi="Helvetica"/>
                <w:noProof w:val="0"/>
                <w:color w:val="333333"/>
                <w:sz w:val="21"/>
                <w:szCs w:val="21"/>
                <w:lang w:eastAsia="en-US"/>
              </w:rPr>
            </w:pPr>
            <w:ins w:id="420"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85C54A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21" w:author="Ryan Ruggiero" w:date="2022-01-02T14:29:00Z"/>
                <w:rFonts w:ascii="Helvetica" w:eastAsia="Times New Roman" w:hAnsi="Helvetica"/>
                <w:noProof w:val="0"/>
                <w:color w:val="333333"/>
                <w:sz w:val="21"/>
                <w:szCs w:val="21"/>
                <w:lang w:eastAsia="en-US"/>
              </w:rPr>
            </w:pPr>
            <w:ins w:id="422" w:author="Ryan Ruggiero" w:date="2022-01-02T14:29:00Z">
              <w:r w:rsidRPr="006B7F1A">
                <w:rPr>
                  <w:rFonts w:ascii="Arial" w:eastAsia="Times New Roman" w:hAnsi="Arial" w:cs="Arial"/>
                  <w:noProof w:val="0"/>
                  <w:sz w:val="22"/>
                  <w:szCs w:val="22"/>
                  <w:lang w:eastAsia="en-US"/>
                </w:rPr>
                <w:t>13.2 (10.6)</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928B9D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23" w:author="Ryan Ruggiero" w:date="2022-01-02T14:29:00Z"/>
                <w:rFonts w:ascii="Helvetica" w:eastAsia="Times New Roman" w:hAnsi="Helvetica"/>
                <w:noProof w:val="0"/>
                <w:color w:val="333333"/>
                <w:sz w:val="21"/>
                <w:szCs w:val="21"/>
                <w:lang w:eastAsia="en-US"/>
              </w:rPr>
            </w:pPr>
            <w:ins w:id="424" w:author="Ryan Ruggiero" w:date="2022-01-02T14:29:00Z">
              <w:r w:rsidRPr="006B7F1A">
                <w:rPr>
                  <w:rFonts w:ascii="Arial" w:eastAsia="Times New Roman" w:hAnsi="Arial" w:cs="Arial"/>
                  <w:noProof w:val="0"/>
                  <w:sz w:val="22"/>
                  <w:szCs w:val="22"/>
                  <w:lang w:eastAsia="en-US"/>
                </w:rPr>
                <w:t>0.821 (0.108)</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A6EAD9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25" w:author="Ryan Ruggiero" w:date="2022-01-02T14:29:00Z"/>
                <w:rFonts w:ascii="Helvetica" w:eastAsia="Times New Roman" w:hAnsi="Helvetica"/>
                <w:noProof w:val="0"/>
                <w:color w:val="333333"/>
                <w:sz w:val="21"/>
                <w:szCs w:val="21"/>
                <w:lang w:eastAsia="en-US"/>
              </w:rPr>
            </w:pPr>
            <w:ins w:id="426" w:author="Ryan Ruggiero" w:date="2022-01-02T14:29:00Z">
              <w:r w:rsidRPr="006B7F1A">
                <w:rPr>
                  <w:rFonts w:ascii="Arial" w:eastAsia="Times New Roman" w:hAnsi="Arial" w:cs="Arial"/>
                  <w:noProof w:val="0"/>
                  <w:sz w:val="22"/>
                  <w:szCs w:val="22"/>
                  <w:lang w:eastAsia="en-US"/>
                </w:rPr>
                <w:t>12.0 (11.5)</w:t>
              </w:r>
            </w:ins>
          </w:p>
        </w:tc>
      </w:tr>
      <w:tr w:rsidR="006B7F1A" w:rsidRPr="006B7F1A" w14:paraId="478FBD44" w14:textId="77777777" w:rsidTr="006B7F1A">
        <w:trPr>
          <w:ins w:id="427"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E2B991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28" w:author="Ryan Ruggiero" w:date="2022-01-02T14:29:00Z"/>
                <w:rFonts w:ascii="Helvetica" w:eastAsia="Times New Roman" w:hAnsi="Helvetica"/>
                <w:noProof w:val="0"/>
                <w:color w:val="333333"/>
                <w:sz w:val="21"/>
                <w:szCs w:val="21"/>
                <w:lang w:eastAsia="en-US"/>
              </w:rPr>
            </w:pPr>
            <w:ins w:id="429"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99CE41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30" w:author="Ryan Ruggiero" w:date="2022-01-02T14:29:00Z"/>
                <w:rFonts w:ascii="Helvetica" w:eastAsia="Times New Roman" w:hAnsi="Helvetica"/>
                <w:noProof w:val="0"/>
                <w:color w:val="333333"/>
                <w:sz w:val="21"/>
                <w:szCs w:val="21"/>
                <w:lang w:eastAsia="en-US"/>
              </w:rPr>
            </w:pPr>
            <w:ins w:id="431" w:author="Ryan Ruggiero" w:date="2022-01-02T14:29:00Z">
              <w:r w:rsidRPr="006B7F1A">
                <w:rPr>
                  <w:rFonts w:ascii="Arial" w:eastAsia="Times New Roman" w:hAnsi="Arial" w:cs="Arial"/>
                  <w:noProof w:val="0"/>
                  <w:sz w:val="22"/>
                  <w:szCs w:val="22"/>
                  <w:lang w:eastAsia="en-US"/>
                </w:rPr>
                <w:t>11.3 [0.893, 45.0]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2E827F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32" w:author="Ryan Ruggiero" w:date="2022-01-02T14:29:00Z"/>
                <w:rFonts w:ascii="Helvetica" w:eastAsia="Times New Roman" w:hAnsi="Helvetica"/>
                <w:noProof w:val="0"/>
                <w:color w:val="333333"/>
                <w:sz w:val="21"/>
                <w:szCs w:val="21"/>
                <w:lang w:eastAsia="en-US"/>
              </w:rPr>
            </w:pPr>
            <w:ins w:id="433" w:author="Ryan Ruggiero" w:date="2022-01-02T14:29:00Z">
              <w:r w:rsidRPr="006B7F1A">
                <w:rPr>
                  <w:rFonts w:ascii="Arial" w:eastAsia="Times New Roman" w:hAnsi="Arial" w:cs="Arial"/>
                  <w:noProof w:val="0"/>
                  <w:sz w:val="22"/>
                  <w:szCs w:val="22"/>
                  <w:lang w:eastAsia="en-US"/>
                </w:rPr>
                <w:t>0.828 [0.579, 0.973]</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F51289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34" w:author="Ryan Ruggiero" w:date="2022-01-02T14:29:00Z"/>
                <w:rFonts w:ascii="Helvetica" w:eastAsia="Times New Roman" w:hAnsi="Helvetica"/>
                <w:noProof w:val="0"/>
                <w:color w:val="333333"/>
                <w:sz w:val="21"/>
                <w:szCs w:val="21"/>
                <w:lang w:eastAsia="en-US"/>
              </w:rPr>
            </w:pPr>
            <w:ins w:id="435" w:author="Ryan Ruggiero" w:date="2022-01-02T14:29:00Z">
              <w:r w:rsidRPr="006B7F1A">
                <w:rPr>
                  <w:rFonts w:ascii="Arial" w:eastAsia="Times New Roman" w:hAnsi="Arial" w:cs="Arial"/>
                  <w:noProof w:val="0"/>
                  <w:sz w:val="22"/>
                  <w:szCs w:val="22"/>
                  <w:lang w:eastAsia="en-US"/>
                </w:rPr>
                <w:t>8.83 [0.917, 49.6]</w:t>
              </w:r>
            </w:ins>
          </w:p>
        </w:tc>
      </w:tr>
      <w:tr w:rsidR="006B7F1A" w:rsidRPr="006B7F1A" w14:paraId="4AA55AB9" w14:textId="77777777" w:rsidTr="006B7F1A">
        <w:trPr>
          <w:ins w:id="436"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05CB65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37" w:author="Ryan Ruggiero" w:date="2022-01-02T14:29:00Z"/>
                <w:rFonts w:ascii="Helvetica" w:eastAsia="Times New Roman" w:hAnsi="Helvetica"/>
                <w:noProof w:val="0"/>
                <w:color w:val="333333"/>
                <w:sz w:val="21"/>
                <w:szCs w:val="21"/>
                <w:lang w:eastAsia="en-US"/>
              </w:rPr>
            </w:pPr>
            <w:ins w:id="438" w:author="Ryan Ruggiero" w:date="2022-01-02T14:29:00Z">
              <w:r w:rsidRPr="006B7F1A">
                <w:rPr>
                  <w:rFonts w:ascii="Arial" w:eastAsia="Times New Roman" w:hAnsi="Arial" w:cs="Arial"/>
                  <w:b/>
                  <w:bCs/>
                  <w:noProof w:val="0"/>
                  <w:sz w:val="22"/>
                  <w:szCs w:val="22"/>
                  <w:lang w:eastAsia="en-US"/>
                </w:rPr>
                <w:t>SF</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FCB0862" w14:textId="77777777" w:rsidR="006B7F1A" w:rsidRPr="006B7F1A" w:rsidRDefault="006B7F1A" w:rsidP="006B7F1A">
            <w:pPr>
              <w:spacing w:line="240" w:lineRule="auto"/>
              <w:jc w:val="left"/>
              <w:rPr>
                <w:ins w:id="439"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0D720B" w14:textId="77777777" w:rsidR="006B7F1A" w:rsidRPr="006B7F1A" w:rsidRDefault="006B7F1A" w:rsidP="006B7F1A">
            <w:pPr>
              <w:spacing w:line="240" w:lineRule="auto"/>
              <w:jc w:val="left"/>
              <w:rPr>
                <w:ins w:id="440"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DDCCCAF" w14:textId="77777777" w:rsidR="006B7F1A" w:rsidRPr="006B7F1A" w:rsidRDefault="006B7F1A" w:rsidP="006B7F1A">
            <w:pPr>
              <w:spacing w:line="240" w:lineRule="auto"/>
              <w:jc w:val="left"/>
              <w:rPr>
                <w:ins w:id="441" w:author="Ryan Ruggiero" w:date="2022-01-02T14:29:00Z"/>
                <w:rFonts w:ascii="Times New Roman" w:eastAsia="Times New Roman" w:hAnsi="Times New Roman"/>
                <w:noProof w:val="0"/>
                <w:color w:val="auto"/>
                <w:lang w:eastAsia="en-US"/>
              </w:rPr>
            </w:pPr>
          </w:p>
        </w:tc>
      </w:tr>
      <w:tr w:rsidR="006B7F1A" w:rsidRPr="006B7F1A" w14:paraId="68AA996D" w14:textId="77777777" w:rsidTr="006B7F1A">
        <w:trPr>
          <w:ins w:id="442"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4963C8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43" w:author="Ryan Ruggiero" w:date="2022-01-02T14:29:00Z"/>
                <w:rFonts w:ascii="Helvetica" w:eastAsia="Times New Roman" w:hAnsi="Helvetica"/>
                <w:noProof w:val="0"/>
                <w:color w:val="333333"/>
                <w:sz w:val="21"/>
                <w:szCs w:val="21"/>
                <w:lang w:eastAsia="en-US"/>
              </w:rPr>
            </w:pPr>
            <w:ins w:id="444"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29BFDC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45" w:author="Ryan Ruggiero" w:date="2022-01-02T14:29:00Z"/>
                <w:rFonts w:ascii="Helvetica" w:eastAsia="Times New Roman" w:hAnsi="Helvetica"/>
                <w:noProof w:val="0"/>
                <w:color w:val="333333"/>
                <w:sz w:val="21"/>
                <w:szCs w:val="21"/>
                <w:lang w:eastAsia="en-US"/>
              </w:rPr>
            </w:pPr>
            <w:ins w:id="446" w:author="Ryan Ruggiero" w:date="2022-01-02T14:29:00Z">
              <w:r w:rsidRPr="006B7F1A">
                <w:rPr>
                  <w:rFonts w:ascii="Arial" w:eastAsia="Times New Roman" w:hAnsi="Arial" w:cs="Arial"/>
                  <w:noProof w:val="0"/>
                  <w:sz w:val="22"/>
                  <w:szCs w:val="22"/>
                  <w:lang w:eastAsia="en-US"/>
                </w:rPr>
                <w:t>2.61 (2.51)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56377C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47" w:author="Ryan Ruggiero" w:date="2022-01-02T14:29:00Z"/>
                <w:rFonts w:ascii="Helvetica" w:eastAsia="Times New Roman" w:hAnsi="Helvetica"/>
                <w:noProof w:val="0"/>
                <w:color w:val="333333"/>
                <w:sz w:val="21"/>
                <w:szCs w:val="21"/>
                <w:lang w:eastAsia="en-US"/>
              </w:rPr>
            </w:pPr>
            <w:ins w:id="448" w:author="Ryan Ruggiero" w:date="2022-01-02T14:29:00Z">
              <w:r w:rsidRPr="006B7F1A">
                <w:rPr>
                  <w:rFonts w:ascii="Arial" w:eastAsia="Times New Roman" w:hAnsi="Arial" w:cs="Arial"/>
                  <w:noProof w:val="0"/>
                  <w:sz w:val="22"/>
                  <w:szCs w:val="22"/>
                  <w:lang w:eastAsia="en-US"/>
                </w:rPr>
                <w:t>0.179 (0.108)</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3F63DB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49" w:author="Ryan Ruggiero" w:date="2022-01-02T14:29:00Z"/>
                <w:rFonts w:ascii="Helvetica" w:eastAsia="Times New Roman" w:hAnsi="Helvetica"/>
                <w:noProof w:val="0"/>
                <w:color w:val="333333"/>
                <w:sz w:val="21"/>
                <w:szCs w:val="21"/>
                <w:lang w:eastAsia="en-US"/>
              </w:rPr>
            </w:pPr>
            <w:ins w:id="450" w:author="Ryan Ruggiero" w:date="2022-01-02T14:29:00Z">
              <w:r w:rsidRPr="006B7F1A">
                <w:rPr>
                  <w:rFonts w:ascii="Arial" w:eastAsia="Times New Roman" w:hAnsi="Arial" w:cs="Arial"/>
                  <w:noProof w:val="0"/>
                  <w:sz w:val="22"/>
                  <w:szCs w:val="22"/>
                  <w:lang w:eastAsia="en-US"/>
                </w:rPr>
                <w:t>34.3 (21.2)</w:t>
              </w:r>
            </w:ins>
          </w:p>
        </w:tc>
      </w:tr>
      <w:tr w:rsidR="006B7F1A" w:rsidRPr="006B7F1A" w14:paraId="4766873B" w14:textId="77777777" w:rsidTr="006B7F1A">
        <w:trPr>
          <w:ins w:id="451"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3CCE5C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52" w:author="Ryan Ruggiero" w:date="2022-01-02T14:29:00Z"/>
                <w:rFonts w:ascii="Helvetica" w:eastAsia="Times New Roman" w:hAnsi="Helvetica"/>
                <w:noProof w:val="0"/>
                <w:color w:val="333333"/>
                <w:sz w:val="21"/>
                <w:szCs w:val="21"/>
                <w:lang w:eastAsia="en-US"/>
              </w:rPr>
            </w:pPr>
            <w:ins w:id="453"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697F4D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54" w:author="Ryan Ruggiero" w:date="2022-01-02T14:29:00Z"/>
                <w:rFonts w:ascii="Helvetica" w:eastAsia="Times New Roman" w:hAnsi="Helvetica"/>
                <w:noProof w:val="0"/>
                <w:color w:val="333333"/>
                <w:sz w:val="21"/>
                <w:szCs w:val="21"/>
                <w:lang w:eastAsia="en-US"/>
              </w:rPr>
            </w:pPr>
            <w:ins w:id="455" w:author="Ryan Ruggiero" w:date="2022-01-02T14:29:00Z">
              <w:r w:rsidRPr="006B7F1A">
                <w:rPr>
                  <w:rFonts w:ascii="Arial" w:eastAsia="Times New Roman" w:hAnsi="Arial" w:cs="Arial"/>
                  <w:noProof w:val="0"/>
                  <w:sz w:val="22"/>
                  <w:szCs w:val="22"/>
                  <w:lang w:eastAsia="en-US"/>
                </w:rPr>
                <w:t>2.23 [0.0955, 10.1]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E978A3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56" w:author="Ryan Ruggiero" w:date="2022-01-02T14:29:00Z"/>
                <w:rFonts w:ascii="Helvetica" w:eastAsia="Times New Roman" w:hAnsi="Helvetica"/>
                <w:noProof w:val="0"/>
                <w:color w:val="333333"/>
                <w:sz w:val="21"/>
                <w:szCs w:val="21"/>
                <w:lang w:eastAsia="en-US"/>
              </w:rPr>
            </w:pPr>
            <w:ins w:id="457" w:author="Ryan Ruggiero" w:date="2022-01-02T14:29:00Z">
              <w:r w:rsidRPr="006B7F1A">
                <w:rPr>
                  <w:rFonts w:ascii="Arial" w:eastAsia="Times New Roman" w:hAnsi="Arial" w:cs="Arial"/>
                  <w:noProof w:val="0"/>
                  <w:sz w:val="22"/>
                  <w:szCs w:val="22"/>
                  <w:lang w:eastAsia="en-US"/>
                </w:rPr>
                <w:t>0.172 [0.0273, 0.421]</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69EDBE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58" w:author="Ryan Ruggiero" w:date="2022-01-02T14:29:00Z"/>
                <w:rFonts w:ascii="Helvetica" w:eastAsia="Times New Roman" w:hAnsi="Helvetica"/>
                <w:noProof w:val="0"/>
                <w:color w:val="333333"/>
                <w:sz w:val="21"/>
                <w:szCs w:val="21"/>
                <w:lang w:eastAsia="en-US"/>
              </w:rPr>
            </w:pPr>
            <w:ins w:id="459" w:author="Ryan Ruggiero" w:date="2022-01-02T14:29:00Z">
              <w:r w:rsidRPr="006B7F1A">
                <w:rPr>
                  <w:rFonts w:ascii="Arial" w:eastAsia="Times New Roman" w:hAnsi="Arial" w:cs="Arial"/>
                  <w:noProof w:val="0"/>
                  <w:sz w:val="22"/>
                  <w:szCs w:val="22"/>
                  <w:lang w:eastAsia="en-US"/>
                </w:rPr>
                <w:t>28.5 [10.0, 89.7]</w:t>
              </w:r>
            </w:ins>
          </w:p>
        </w:tc>
      </w:tr>
      <w:tr w:rsidR="006B7F1A" w:rsidRPr="006B7F1A" w14:paraId="294FB337" w14:textId="77777777" w:rsidTr="006B7F1A">
        <w:trPr>
          <w:ins w:id="460"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35EAE5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61" w:author="Ryan Ruggiero" w:date="2022-01-02T14:29:00Z"/>
                <w:rFonts w:ascii="Helvetica" w:eastAsia="Times New Roman" w:hAnsi="Helvetica"/>
                <w:noProof w:val="0"/>
                <w:color w:val="333333"/>
                <w:sz w:val="21"/>
                <w:szCs w:val="21"/>
                <w:lang w:eastAsia="en-US"/>
              </w:rPr>
            </w:pPr>
            <w:ins w:id="462" w:author="Ryan Ruggiero" w:date="2022-01-02T14:29:00Z">
              <w:r w:rsidRPr="006B7F1A">
                <w:rPr>
                  <w:rFonts w:ascii="Arial" w:eastAsia="Times New Roman" w:hAnsi="Arial" w:cs="Arial"/>
                  <w:b/>
                  <w:bCs/>
                  <w:noProof w:val="0"/>
                  <w:sz w:val="22"/>
                  <w:szCs w:val="22"/>
                  <w:lang w:eastAsia="en-US"/>
                </w:rPr>
                <w:t>New</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252F329" w14:textId="77777777" w:rsidR="006B7F1A" w:rsidRPr="006B7F1A" w:rsidRDefault="006B7F1A" w:rsidP="006B7F1A">
            <w:pPr>
              <w:spacing w:line="240" w:lineRule="auto"/>
              <w:jc w:val="left"/>
              <w:rPr>
                <w:ins w:id="463"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3471E2B" w14:textId="77777777" w:rsidR="006B7F1A" w:rsidRPr="006B7F1A" w:rsidRDefault="006B7F1A" w:rsidP="006B7F1A">
            <w:pPr>
              <w:spacing w:line="240" w:lineRule="auto"/>
              <w:jc w:val="left"/>
              <w:rPr>
                <w:ins w:id="464"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A5D5341" w14:textId="77777777" w:rsidR="006B7F1A" w:rsidRPr="006B7F1A" w:rsidRDefault="006B7F1A" w:rsidP="006B7F1A">
            <w:pPr>
              <w:spacing w:line="240" w:lineRule="auto"/>
              <w:jc w:val="left"/>
              <w:rPr>
                <w:ins w:id="465" w:author="Ryan Ruggiero" w:date="2022-01-02T14:29:00Z"/>
                <w:rFonts w:ascii="Times New Roman" w:eastAsia="Times New Roman" w:hAnsi="Times New Roman"/>
                <w:noProof w:val="0"/>
                <w:color w:val="auto"/>
                <w:lang w:eastAsia="en-US"/>
              </w:rPr>
            </w:pPr>
          </w:p>
        </w:tc>
      </w:tr>
      <w:tr w:rsidR="006B7F1A" w:rsidRPr="006B7F1A" w14:paraId="153FAC79" w14:textId="77777777" w:rsidTr="006B7F1A">
        <w:trPr>
          <w:ins w:id="466"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19B0D3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67" w:author="Ryan Ruggiero" w:date="2022-01-02T14:29:00Z"/>
                <w:rFonts w:ascii="Helvetica" w:eastAsia="Times New Roman" w:hAnsi="Helvetica"/>
                <w:noProof w:val="0"/>
                <w:color w:val="333333"/>
                <w:sz w:val="21"/>
                <w:szCs w:val="21"/>
                <w:lang w:eastAsia="en-US"/>
              </w:rPr>
            </w:pPr>
            <w:ins w:id="468"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456AE5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69" w:author="Ryan Ruggiero" w:date="2022-01-02T14:29:00Z"/>
                <w:rFonts w:ascii="Helvetica" w:eastAsia="Times New Roman" w:hAnsi="Helvetica"/>
                <w:noProof w:val="0"/>
                <w:color w:val="333333"/>
                <w:sz w:val="21"/>
                <w:szCs w:val="21"/>
                <w:lang w:eastAsia="en-US"/>
              </w:rPr>
            </w:pPr>
            <w:ins w:id="470" w:author="Ryan Ruggiero" w:date="2022-01-02T14:29:00Z">
              <w:r w:rsidRPr="006B7F1A">
                <w:rPr>
                  <w:rFonts w:ascii="Arial" w:eastAsia="Times New Roman" w:hAnsi="Arial" w:cs="Arial"/>
                  <w:noProof w:val="0"/>
                  <w:sz w:val="22"/>
                  <w:szCs w:val="22"/>
                  <w:lang w:eastAsia="en-US"/>
                </w:rPr>
                <w:t>9.23 (9.61)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C6B958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71" w:author="Ryan Ruggiero" w:date="2022-01-02T14:29:00Z"/>
                <w:rFonts w:ascii="Helvetica" w:eastAsia="Times New Roman" w:hAnsi="Helvetica"/>
                <w:noProof w:val="0"/>
                <w:color w:val="333333"/>
                <w:sz w:val="21"/>
                <w:szCs w:val="21"/>
                <w:lang w:eastAsia="en-US"/>
              </w:rPr>
            </w:pPr>
            <w:ins w:id="472" w:author="Ryan Ruggiero" w:date="2022-01-02T14:29:00Z">
              <w:r w:rsidRPr="006B7F1A">
                <w:rPr>
                  <w:rFonts w:ascii="Arial" w:eastAsia="Times New Roman" w:hAnsi="Arial" w:cs="Arial"/>
                  <w:noProof w:val="0"/>
                  <w:sz w:val="22"/>
                  <w:szCs w:val="22"/>
                  <w:lang w:eastAsia="en-US"/>
                </w:rPr>
                <w:t>0.493 (0.191)</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65425E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73" w:author="Ryan Ruggiero" w:date="2022-01-02T14:29:00Z"/>
                <w:rFonts w:ascii="Helvetica" w:eastAsia="Times New Roman" w:hAnsi="Helvetica"/>
                <w:noProof w:val="0"/>
                <w:color w:val="333333"/>
                <w:sz w:val="21"/>
                <w:szCs w:val="21"/>
                <w:lang w:eastAsia="en-US"/>
              </w:rPr>
            </w:pPr>
            <w:ins w:id="474" w:author="Ryan Ruggiero" w:date="2022-01-02T14:29:00Z">
              <w:r w:rsidRPr="006B7F1A">
                <w:rPr>
                  <w:rFonts w:ascii="Arial" w:eastAsia="Times New Roman" w:hAnsi="Arial" w:cs="Arial"/>
                  <w:noProof w:val="0"/>
                  <w:sz w:val="22"/>
                  <w:szCs w:val="22"/>
                  <w:lang w:eastAsia="en-US"/>
                </w:rPr>
                <w:t>13.2 (13.5)</w:t>
              </w:r>
            </w:ins>
          </w:p>
        </w:tc>
      </w:tr>
      <w:tr w:rsidR="006B7F1A" w:rsidRPr="006B7F1A" w14:paraId="6B676799" w14:textId="77777777" w:rsidTr="006B7F1A">
        <w:trPr>
          <w:ins w:id="475"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6C85A6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76" w:author="Ryan Ruggiero" w:date="2022-01-02T14:29:00Z"/>
                <w:rFonts w:ascii="Helvetica" w:eastAsia="Times New Roman" w:hAnsi="Helvetica"/>
                <w:noProof w:val="0"/>
                <w:color w:val="333333"/>
                <w:sz w:val="21"/>
                <w:szCs w:val="21"/>
                <w:lang w:eastAsia="en-US"/>
              </w:rPr>
            </w:pPr>
            <w:ins w:id="477"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F41D17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78" w:author="Ryan Ruggiero" w:date="2022-01-02T14:29:00Z"/>
                <w:rFonts w:ascii="Helvetica" w:eastAsia="Times New Roman" w:hAnsi="Helvetica"/>
                <w:noProof w:val="0"/>
                <w:color w:val="333333"/>
                <w:sz w:val="21"/>
                <w:szCs w:val="21"/>
                <w:lang w:eastAsia="en-US"/>
              </w:rPr>
            </w:pPr>
            <w:ins w:id="479" w:author="Ryan Ruggiero" w:date="2022-01-02T14:29:00Z">
              <w:r w:rsidRPr="006B7F1A">
                <w:rPr>
                  <w:rFonts w:ascii="Arial" w:eastAsia="Times New Roman" w:hAnsi="Arial" w:cs="Arial"/>
                  <w:noProof w:val="0"/>
                  <w:sz w:val="22"/>
                  <w:szCs w:val="22"/>
                  <w:lang w:eastAsia="en-US"/>
                </w:rPr>
                <w:t>7.25 [0.325, 41.2]</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B0E12E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80" w:author="Ryan Ruggiero" w:date="2022-01-02T14:29:00Z"/>
                <w:rFonts w:ascii="Helvetica" w:eastAsia="Times New Roman" w:hAnsi="Helvetica"/>
                <w:noProof w:val="0"/>
                <w:color w:val="333333"/>
                <w:sz w:val="21"/>
                <w:szCs w:val="21"/>
                <w:lang w:eastAsia="en-US"/>
              </w:rPr>
            </w:pPr>
            <w:ins w:id="481" w:author="Ryan Ruggiero" w:date="2022-01-02T14:29:00Z">
              <w:r w:rsidRPr="006B7F1A">
                <w:rPr>
                  <w:rFonts w:ascii="Arial" w:eastAsia="Times New Roman" w:hAnsi="Arial" w:cs="Arial"/>
                  <w:noProof w:val="0"/>
                  <w:sz w:val="22"/>
                  <w:szCs w:val="22"/>
                  <w:lang w:eastAsia="en-US"/>
                </w:rPr>
                <w:t>0.542 [0.102, 0.803]</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5F8231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82" w:author="Ryan Ruggiero" w:date="2022-01-02T14:29:00Z"/>
                <w:rFonts w:ascii="Helvetica" w:eastAsia="Times New Roman" w:hAnsi="Helvetica"/>
                <w:noProof w:val="0"/>
                <w:color w:val="333333"/>
                <w:sz w:val="21"/>
                <w:szCs w:val="21"/>
                <w:lang w:eastAsia="en-US"/>
              </w:rPr>
            </w:pPr>
            <w:ins w:id="483" w:author="Ryan Ruggiero" w:date="2022-01-02T14:29:00Z">
              <w:r w:rsidRPr="006B7F1A">
                <w:rPr>
                  <w:rFonts w:ascii="Arial" w:eastAsia="Times New Roman" w:hAnsi="Arial" w:cs="Arial"/>
                  <w:noProof w:val="0"/>
                  <w:sz w:val="22"/>
                  <w:szCs w:val="22"/>
                  <w:lang w:eastAsia="en-US"/>
                </w:rPr>
                <w:t>9.75 [1.33, 52.8]</w:t>
              </w:r>
            </w:ins>
          </w:p>
        </w:tc>
      </w:tr>
      <w:tr w:rsidR="006B7F1A" w:rsidRPr="006B7F1A" w14:paraId="3C33E339" w14:textId="77777777" w:rsidTr="006B7F1A">
        <w:trPr>
          <w:ins w:id="484"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8FE398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85" w:author="Ryan Ruggiero" w:date="2022-01-02T14:29:00Z"/>
                <w:rFonts w:ascii="Helvetica" w:eastAsia="Times New Roman" w:hAnsi="Helvetica"/>
                <w:noProof w:val="0"/>
                <w:color w:val="333333"/>
                <w:sz w:val="21"/>
                <w:szCs w:val="21"/>
                <w:lang w:eastAsia="en-US"/>
              </w:rPr>
            </w:pPr>
            <w:ins w:id="486" w:author="Ryan Ruggiero" w:date="2022-01-02T14:29:00Z">
              <w:r w:rsidRPr="006B7F1A">
                <w:rPr>
                  <w:rFonts w:ascii="Arial" w:eastAsia="Times New Roman" w:hAnsi="Arial" w:cs="Arial"/>
                  <w:b/>
                  <w:bCs/>
                  <w:noProof w:val="0"/>
                  <w:sz w:val="22"/>
                  <w:szCs w:val="22"/>
                  <w:lang w:eastAsia="en-US"/>
                </w:rPr>
                <w:t>Old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BF23EC5" w14:textId="77777777" w:rsidR="006B7F1A" w:rsidRPr="006B7F1A" w:rsidRDefault="006B7F1A" w:rsidP="006B7F1A">
            <w:pPr>
              <w:spacing w:line="240" w:lineRule="auto"/>
              <w:jc w:val="left"/>
              <w:rPr>
                <w:ins w:id="487"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75EEB1A" w14:textId="77777777" w:rsidR="006B7F1A" w:rsidRPr="006B7F1A" w:rsidRDefault="006B7F1A" w:rsidP="006B7F1A">
            <w:pPr>
              <w:spacing w:line="240" w:lineRule="auto"/>
              <w:jc w:val="left"/>
              <w:rPr>
                <w:ins w:id="488"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F6E0E9F" w14:textId="77777777" w:rsidR="006B7F1A" w:rsidRPr="006B7F1A" w:rsidRDefault="006B7F1A" w:rsidP="006B7F1A">
            <w:pPr>
              <w:spacing w:line="240" w:lineRule="auto"/>
              <w:jc w:val="left"/>
              <w:rPr>
                <w:ins w:id="489" w:author="Ryan Ruggiero" w:date="2022-01-02T14:29:00Z"/>
                <w:rFonts w:ascii="Times New Roman" w:eastAsia="Times New Roman" w:hAnsi="Times New Roman"/>
                <w:noProof w:val="0"/>
                <w:color w:val="auto"/>
                <w:lang w:eastAsia="en-US"/>
              </w:rPr>
            </w:pPr>
          </w:p>
        </w:tc>
      </w:tr>
      <w:tr w:rsidR="006B7F1A" w:rsidRPr="006B7F1A" w14:paraId="08CC4477" w14:textId="77777777" w:rsidTr="006B7F1A">
        <w:trPr>
          <w:ins w:id="490"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DA0C61E"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491" w:author="Ryan Ruggiero" w:date="2022-01-02T14:29:00Z"/>
                <w:rFonts w:ascii="Helvetica" w:eastAsia="Times New Roman" w:hAnsi="Helvetica"/>
                <w:noProof w:val="0"/>
                <w:color w:val="333333"/>
                <w:sz w:val="21"/>
                <w:szCs w:val="21"/>
                <w:lang w:eastAsia="en-US"/>
              </w:rPr>
            </w:pPr>
            <w:ins w:id="492"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BDD408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93" w:author="Ryan Ruggiero" w:date="2022-01-02T14:29:00Z"/>
                <w:rFonts w:ascii="Helvetica" w:eastAsia="Times New Roman" w:hAnsi="Helvetica"/>
                <w:noProof w:val="0"/>
                <w:color w:val="333333"/>
                <w:sz w:val="21"/>
                <w:szCs w:val="21"/>
                <w:lang w:eastAsia="en-US"/>
              </w:rPr>
            </w:pPr>
            <w:ins w:id="494" w:author="Ryan Ruggiero" w:date="2022-01-02T14:29:00Z">
              <w:r w:rsidRPr="006B7F1A">
                <w:rPr>
                  <w:rFonts w:ascii="Arial" w:eastAsia="Times New Roman" w:hAnsi="Arial" w:cs="Arial"/>
                  <w:noProof w:val="0"/>
                  <w:sz w:val="22"/>
                  <w:szCs w:val="22"/>
                  <w:lang w:eastAsia="en-US"/>
                </w:rPr>
                <w:t>6.58 (3.81)</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200FD1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95" w:author="Ryan Ruggiero" w:date="2022-01-02T14:29:00Z"/>
                <w:rFonts w:ascii="Helvetica" w:eastAsia="Times New Roman" w:hAnsi="Helvetica"/>
                <w:noProof w:val="0"/>
                <w:color w:val="333333"/>
                <w:sz w:val="21"/>
                <w:szCs w:val="21"/>
                <w:lang w:eastAsia="en-US"/>
              </w:rPr>
            </w:pPr>
            <w:ins w:id="496" w:author="Ryan Ruggiero" w:date="2022-01-02T14:29:00Z">
              <w:r w:rsidRPr="006B7F1A">
                <w:rPr>
                  <w:rFonts w:ascii="Arial" w:eastAsia="Times New Roman" w:hAnsi="Arial" w:cs="Arial"/>
                  <w:noProof w:val="0"/>
                  <w:sz w:val="22"/>
                  <w:szCs w:val="22"/>
                  <w:lang w:eastAsia="en-US"/>
                </w:rPr>
                <w:t>0.507 (0.191)</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AF94B5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497" w:author="Ryan Ruggiero" w:date="2022-01-02T14:29:00Z"/>
                <w:rFonts w:ascii="Helvetica" w:eastAsia="Times New Roman" w:hAnsi="Helvetica"/>
                <w:noProof w:val="0"/>
                <w:color w:val="333333"/>
                <w:sz w:val="21"/>
                <w:szCs w:val="21"/>
                <w:lang w:eastAsia="en-US"/>
              </w:rPr>
            </w:pPr>
            <w:ins w:id="498" w:author="Ryan Ruggiero" w:date="2022-01-02T14:29:00Z">
              <w:r w:rsidRPr="006B7F1A">
                <w:rPr>
                  <w:rFonts w:ascii="Arial" w:eastAsia="Times New Roman" w:hAnsi="Arial" w:cs="Arial"/>
                  <w:noProof w:val="0"/>
                  <w:sz w:val="22"/>
                  <w:szCs w:val="22"/>
                  <w:lang w:eastAsia="en-US"/>
                </w:rPr>
                <w:t>11.3 (9.57)</w:t>
              </w:r>
            </w:ins>
          </w:p>
        </w:tc>
      </w:tr>
      <w:tr w:rsidR="006B7F1A" w:rsidRPr="006B7F1A" w14:paraId="2C7FF7D0" w14:textId="77777777" w:rsidTr="006B7F1A">
        <w:trPr>
          <w:ins w:id="499"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F6B466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00" w:author="Ryan Ruggiero" w:date="2022-01-02T14:29:00Z"/>
                <w:rFonts w:ascii="Helvetica" w:eastAsia="Times New Roman" w:hAnsi="Helvetica"/>
                <w:noProof w:val="0"/>
                <w:color w:val="333333"/>
                <w:sz w:val="21"/>
                <w:szCs w:val="21"/>
                <w:lang w:eastAsia="en-US"/>
              </w:rPr>
            </w:pPr>
            <w:ins w:id="501"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1778CB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02" w:author="Ryan Ruggiero" w:date="2022-01-02T14:29:00Z"/>
                <w:rFonts w:ascii="Helvetica" w:eastAsia="Times New Roman" w:hAnsi="Helvetica"/>
                <w:noProof w:val="0"/>
                <w:color w:val="333333"/>
                <w:sz w:val="21"/>
                <w:szCs w:val="21"/>
                <w:lang w:eastAsia="en-US"/>
              </w:rPr>
            </w:pPr>
            <w:ins w:id="503" w:author="Ryan Ruggiero" w:date="2022-01-02T14:29:00Z">
              <w:r w:rsidRPr="006B7F1A">
                <w:rPr>
                  <w:rFonts w:ascii="Arial" w:eastAsia="Times New Roman" w:hAnsi="Arial" w:cs="Arial"/>
                  <w:noProof w:val="0"/>
                  <w:sz w:val="22"/>
                  <w:szCs w:val="22"/>
                  <w:lang w:eastAsia="en-US"/>
                </w:rPr>
                <w:t>6.60 [0.900, 13.8]</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25F33E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04" w:author="Ryan Ruggiero" w:date="2022-01-02T14:29:00Z"/>
                <w:rFonts w:ascii="Helvetica" w:eastAsia="Times New Roman" w:hAnsi="Helvetica"/>
                <w:noProof w:val="0"/>
                <w:color w:val="333333"/>
                <w:sz w:val="21"/>
                <w:szCs w:val="21"/>
                <w:lang w:eastAsia="en-US"/>
              </w:rPr>
            </w:pPr>
            <w:ins w:id="505" w:author="Ryan Ruggiero" w:date="2022-01-02T14:29:00Z">
              <w:r w:rsidRPr="006B7F1A">
                <w:rPr>
                  <w:rFonts w:ascii="Arial" w:eastAsia="Times New Roman" w:hAnsi="Arial" w:cs="Arial"/>
                  <w:noProof w:val="0"/>
                  <w:sz w:val="22"/>
                  <w:szCs w:val="22"/>
                  <w:lang w:eastAsia="en-US"/>
                </w:rPr>
                <w:t>0.458 [0.197, 0.898]</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9563D7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06" w:author="Ryan Ruggiero" w:date="2022-01-02T14:29:00Z"/>
                <w:rFonts w:ascii="Helvetica" w:eastAsia="Times New Roman" w:hAnsi="Helvetica"/>
                <w:noProof w:val="0"/>
                <w:color w:val="333333"/>
                <w:sz w:val="21"/>
                <w:szCs w:val="21"/>
                <w:lang w:eastAsia="en-US"/>
              </w:rPr>
            </w:pPr>
            <w:ins w:id="507" w:author="Ryan Ruggiero" w:date="2022-01-02T14:29:00Z">
              <w:r w:rsidRPr="006B7F1A">
                <w:rPr>
                  <w:rFonts w:ascii="Arial" w:eastAsia="Times New Roman" w:hAnsi="Arial" w:cs="Arial"/>
                  <w:noProof w:val="0"/>
                  <w:sz w:val="22"/>
                  <w:szCs w:val="22"/>
                  <w:lang w:eastAsia="en-US"/>
                </w:rPr>
                <w:t>8.17 [0.833, 32.3]</w:t>
              </w:r>
            </w:ins>
          </w:p>
        </w:tc>
      </w:tr>
      <w:tr w:rsidR="006B7F1A" w:rsidRPr="006B7F1A" w14:paraId="29F8FAB1" w14:textId="77777777" w:rsidTr="006B7F1A">
        <w:trPr>
          <w:ins w:id="508"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4529F4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09" w:author="Ryan Ruggiero" w:date="2022-01-02T14:29:00Z"/>
                <w:rFonts w:ascii="Helvetica" w:eastAsia="Times New Roman" w:hAnsi="Helvetica"/>
                <w:noProof w:val="0"/>
                <w:color w:val="333333"/>
                <w:sz w:val="21"/>
                <w:szCs w:val="21"/>
                <w:lang w:eastAsia="en-US"/>
              </w:rPr>
            </w:pPr>
            <w:ins w:id="510" w:author="Ryan Ruggiero" w:date="2022-01-02T14:29:00Z">
              <w:r w:rsidRPr="006B7F1A">
                <w:rPr>
                  <w:rFonts w:ascii="Arial" w:eastAsia="Times New Roman" w:hAnsi="Arial" w:cs="Arial"/>
                  <w:b/>
                  <w:bCs/>
                  <w:noProof w:val="0"/>
                  <w:sz w:val="22"/>
                  <w:szCs w:val="22"/>
                  <w:lang w:eastAsia="en-US"/>
                </w:rPr>
                <w:t>QF old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0B57A41" w14:textId="77777777" w:rsidR="006B7F1A" w:rsidRPr="006B7F1A" w:rsidRDefault="006B7F1A" w:rsidP="006B7F1A">
            <w:pPr>
              <w:spacing w:line="240" w:lineRule="auto"/>
              <w:jc w:val="left"/>
              <w:rPr>
                <w:ins w:id="511"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D1FD513" w14:textId="77777777" w:rsidR="006B7F1A" w:rsidRPr="006B7F1A" w:rsidRDefault="006B7F1A" w:rsidP="006B7F1A">
            <w:pPr>
              <w:spacing w:line="240" w:lineRule="auto"/>
              <w:jc w:val="left"/>
              <w:rPr>
                <w:ins w:id="512"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93DFBFE" w14:textId="77777777" w:rsidR="006B7F1A" w:rsidRPr="006B7F1A" w:rsidRDefault="006B7F1A" w:rsidP="006B7F1A">
            <w:pPr>
              <w:spacing w:line="240" w:lineRule="auto"/>
              <w:jc w:val="left"/>
              <w:rPr>
                <w:ins w:id="513" w:author="Ryan Ruggiero" w:date="2022-01-02T14:29:00Z"/>
                <w:rFonts w:ascii="Times New Roman" w:eastAsia="Times New Roman" w:hAnsi="Times New Roman"/>
                <w:noProof w:val="0"/>
                <w:color w:val="auto"/>
                <w:lang w:eastAsia="en-US"/>
              </w:rPr>
            </w:pPr>
          </w:p>
        </w:tc>
      </w:tr>
      <w:tr w:rsidR="006B7F1A" w:rsidRPr="006B7F1A" w14:paraId="43F164D6" w14:textId="77777777" w:rsidTr="006B7F1A">
        <w:trPr>
          <w:ins w:id="514"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FB633B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15" w:author="Ryan Ruggiero" w:date="2022-01-02T14:29:00Z"/>
                <w:rFonts w:ascii="Helvetica" w:eastAsia="Times New Roman" w:hAnsi="Helvetica"/>
                <w:noProof w:val="0"/>
                <w:color w:val="333333"/>
                <w:sz w:val="21"/>
                <w:szCs w:val="21"/>
                <w:lang w:eastAsia="en-US"/>
              </w:rPr>
            </w:pPr>
            <w:ins w:id="516"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EABE0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17" w:author="Ryan Ruggiero" w:date="2022-01-02T14:29:00Z"/>
                <w:rFonts w:ascii="Helvetica" w:eastAsia="Times New Roman" w:hAnsi="Helvetica"/>
                <w:noProof w:val="0"/>
                <w:color w:val="333333"/>
                <w:sz w:val="21"/>
                <w:szCs w:val="21"/>
                <w:lang w:eastAsia="en-US"/>
              </w:rPr>
            </w:pPr>
            <w:ins w:id="518" w:author="Ryan Ruggiero" w:date="2022-01-02T14:29:00Z">
              <w:r w:rsidRPr="006B7F1A">
                <w:rPr>
                  <w:rFonts w:ascii="Arial" w:eastAsia="Times New Roman" w:hAnsi="Arial" w:cs="Arial"/>
                  <w:noProof w:val="0"/>
                  <w:sz w:val="22"/>
                  <w:szCs w:val="22"/>
                  <w:lang w:eastAsia="en-US"/>
                </w:rPr>
                <w:t>4.30 (2.50)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7892ED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19" w:author="Ryan Ruggiero" w:date="2022-01-02T14:29:00Z"/>
                <w:rFonts w:ascii="Helvetica" w:eastAsia="Times New Roman" w:hAnsi="Helvetica"/>
                <w:noProof w:val="0"/>
                <w:color w:val="333333"/>
                <w:sz w:val="21"/>
                <w:szCs w:val="21"/>
                <w:lang w:eastAsia="en-US"/>
              </w:rPr>
            </w:pPr>
            <w:ins w:id="520" w:author="Ryan Ruggiero" w:date="2022-01-02T14:29:00Z">
              <w:r w:rsidRPr="006B7F1A">
                <w:rPr>
                  <w:rFonts w:ascii="Arial" w:eastAsia="Times New Roman" w:hAnsi="Arial" w:cs="Arial"/>
                  <w:noProof w:val="0"/>
                  <w:sz w:val="22"/>
                  <w:szCs w:val="22"/>
                  <w:lang w:eastAsia="en-US"/>
                </w:rPr>
                <w:t>0.344 (0.150)</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4D6EA9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21" w:author="Ryan Ruggiero" w:date="2022-01-02T14:29:00Z"/>
                <w:rFonts w:ascii="Helvetica" w:eastAsia="Times New Roman" w:hAnsi="Helvetica"/>
                <w:noProof w:val="0"/>
                <w:color w:val="333333"/>
                <w:sz w:val="21"/>
                <w:szCs w:val="21"/>
                <w:lang w:eastAsia="en-US"/>
              </w:rPr>
            </w:pPr>
            <w:ins w:id="522" w:author="Ryan Ruggiero" w:date="2022-01-02T14:29:00Z">
              <w:r w:rsidRPr="006B7F1A">
                <w:rPr>
                  <w:rFonts w:ascii="Arial" w:eastAsia="Times New Roman" w:hAnsi="Arial" w:cs="Arial"/>
                  <w:noProof w:val="0"/>
                  <w:sz w:val="22"/>
                  <w:szCs w:val="22"/>
                  <w:lang w:eastAsia="en-US"/>
                </w:rPr>
                <w:t>11.3 (9.57)</w:t>
              </w:r>
            </w:ins>
          </w:p>
        </w:tc>
      </w:tr>
      <w:tr w:rsidR="006B7F1A" w:rsidRPr="006B7F1A" w14:paraId="7F6DF63C" w14:textId="77777777" w:rsidTr="006B7F1A">
        <w:trPr>
          <w:ins w:id="523"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EB64D5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24" w:author="Ryan Ruggiero" w:date="2022-01-02T14:29:00Z"/>
                <w:rFonts w:ascii="Helvetica" w:eastAsia="Times New Roman" w:hAnsi="Helvetica"/>
                <w:noProof w:val="0"/>
                <w:color w:val="333333"/>
                <w:sz w:val="21"/>
                <w:szCs w:val="21"/>
                <w:lang w:eastAsia="en-US"/>
              </w:rPr>
            </w:pPr>
            <w:ins w:id="525"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2C2F10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26" w:author="Ryan Ruggiero" w:date="2022-01-02T14:29:00Z"/>
                <w:rFonts w:ascii="Helvetica" w:eastAsia="Times New Roman" w:hAnsi="Helvetica"/>
                <w:noProof w:val="0"/>
                <w:color w:val="333333"/>
                <w:sz w:val="21"/>
                <w:szCs w:val="21"/>
                <w:lang w:eastAsia="en-US"/>
              </w:rPr>
            </w:pPr>
            <w:ins w:id="527" w:author="Ryan Ruggiero" w:date="2022-01-02T14:29:00Z">
              <w:r w:rsidRPr="006B7F1A">
                <w:rPr>
                  <w:rFonts w:ascii="Arial" w:eastAsia="Times New Roman" w:hAnsi="Arial" w:cs="Arial"/>
                  <w:noProof w:val="0"/>
                  <w:sz w:val="22"/>
                  <w:szCs w:val="22"/>
                  <w:lang w:eastAsia="en-US"/>
                </w:rPr>
                <w:t>4.11 [0.575, 9.63]</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A495B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28" w:author="Ryan Ruggiero" w:date="2022-01-02T14:29:00Z"/>
                <w:rFonts w:ascii="Helvetica" w:eastAsia="Times New Roman" w:hAnsi="Helvetica"/>
                <w:noProof w:val="0"/>
                <w:color w:val="333333"/>
                <w:sz w:val="21"/>
                <w:szCs w:val="21"/>
                <w:lang w:eastAsia="en-US"/>
              </w:rPr>
            </w:pPr>
            <w:ins w:id="529" w:author="Ryan Ruggiero" w:date="2022-01-02T14:29:00Z">
              <w:r w:rsidRPr="006B7F1A">
                <w:rPr>
                  <w:rFonts w:ascii="Arial" w:eastAsia="Times New Roman" w:hAnsi="Arial" w:cs="Arial"/>
                  <w:noProof w:val="0"/>
                  <w:sz w:val="22"/>
                  <w:szCs w:val="22"/>
                  <w:lang w:eastAsia="en-US"/>
                </w:rPr>
                <w:t>0.321 [0.0845, 0.696]</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41186D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30" w:author="Ryan Ruggiero" w:date="2022-01-02T14:29:00Z"/>
                <w:rFonts w:ascii="Helvetica" w:eastAsia="Times New Roman" w:hAnsi="Helvetica"/>
                <w:noProof w:val="0"/>
                <w:color w:val="333333"/>
                <w:sz w:val="21"/>
                <w:szCs w:val="21"/>
                <w:lang w:eastAsia="en-US"/>
              </w:rPr>
            </w:pPr>
            <w:ins w:id="531" w:author="Ryan Ruggiero" w:date="2022-01-02T14:29:00Z">
              <w:r w:rsidRPr="006B7F1A">
                <w:rPr>
                  <w:rFonts w:ascii="Arial" w:eastAsia="Times New Roman" w:hAnsi="Arial" w:cs="Arial"/>
                  <w:noProof w:val="0"/>
                  <w:sz w:val="22"/>
                  <w:szCs w:val="22"/>
                  <w:lang w:eastAsia="en-US"/>
                </w:rPr>
                <w:t>8.17 [0.833, 32.3]</w:t>
              </w:r>
            </w:ins>
          </w:p>
        </w:tc>
      </w:tr>
      <w:tr w:rsidR="006B7F1A" w:rsidRPr="006B7F1A" w14:paraId="479C300D" w14:textId="77777777" w:rsidTr="006B7F1A">
        <w:trPr>
          <w:ins w:id="532"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88C54BB"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33" w:author="Ryan Ruggiero" w:date="2022-01-02T14:29:00Z"/>
                <w:rFonts w:ascii="Helvetica" w:eastAsia="Times New Roman" w:hAnsi="Helvetica"/>
                <w:noProof w:val="0"/>
                <w:color w:val="333333"/>
                <w:sz w:val="21"/>
                <w:szCs w:val="21"/>
                <w:lang w:eastAsia="en-US"/>
              </w:rPr>
            </w:pPr>
            <w:ins w:id="534" w:author="Ryan Ruggiero" w:date="2022-01-02T14:29:00Z">
              <w:r w:rsidRPr="006B7F1A">
                <w:rPr>
                  <w:rFonts w:ascii="Arial" w:eastAsia="Times New Roman" w:hAnsi="Arial" w:cs="Arial"/>
                  <w:b/>
                  <w:bCs/>
                  <w:noProof w:val="0"/>
                  <w:sz w:val="22"/>
                  <w:szCs w:val="22"/>
                  <w:lang w:eastAsia="en-US"/>
                </w:rPr>
                <w:t>QF new</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A9B6A5D" w14:textId="77777777" w:rsidR="006B7F1A" w:rsidRPr="006B7F1A" w:rsidRDefault="006B7F1A" w:rsidP="006B7F1A">
            <w:pPr>
              <w:spacing w:line="240" w:lineRule="auto"/>
              <w:jc w:val="left"/>
              <w:rPr>
                <w:ins w:id="535"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74C6939" w14:textId="77777777" w:rsidR="006B7F1A" w:rsidRPr="006B7F1A" w:rsidRDefault="006B7F1A" w:rsidP="006B7F1A">
            <w:pPr>
              <w:spacing w:line="240" w:lineRule="auto"/>
              <w:jc w:val="left"/>
              <w:rPr>
                <w:ins w:id="536"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96D77DE" w14:textId="77777777" w:rsidR="006B7F1A" w:rsidRPr="006B7F1A" w:rsidRDefault="006B7F1A" w:rsidP="006B7F1A">
            <w:pPr>
              <w:spacing w:line="240" w:lineRule="auto"/>
              <w:jc w:val="left"/>
              <w:rPr>
                <w:ins w:id="537" w:author="Ryan Ruggiero" w:date="2022-01-02T14:29:00Z"/>
                <w:rFonts w:ascii="Times New Roman" w:eastAsia="Times New Roman" w:hAnsi="Times New Roman"/>
                <w:noProof w:val="0"/>
                <w:color w:val="auto"/>
                <w:lang w:eastAsia="en-US"/>
              </w:rPr>
            </w:pPr>
          </w:p>
        </w:tc>
      </w:tr>
      <w:tr w:rsidR="006B7F1A" w:rsidRPr="006B7F1A" w14:paraId="25E4F257" w14:textId="77777777" w:rsidTr="006B7F1A">
        <w:trPr>
          <w:ins w:id="538"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DEC499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39" w:author="Ryan Ruggiero" w:date="2022-01-02T14:29:00Z"/>
                <w:rFonts w:ascii="Helvetica" w:eastAsia="Times New Roman" w:hAnsi="Helvetica"/>
                <w:noProof w:val="0"/>
                <w:color w:val="333333"/>
                <w:sz w:val="21"/>
                <w:szCs w:val="21"/>
                <w:lang w:eastAsia="en-US"/>
              </w:rPr>
            </w:pPr>
            <w:ins w:id="540"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CD05B7A"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41" w:author="Ryan Ruggiero" w:date="2022-01-02T14:29:00Z"/>
                <w:rFonts w:ascii="Helvetica" w:eastAsia="Times New Roman" w:hAnsi="Helvetica"/>
                <w:noProof w:val="0"/>
                <w:color w:val="333333"/>
                <w:sz w:val="21"/>
                <w:szCs w:val="21"/>
                <w:lang w:eastAsia="en-US"/>
              </w:rPr>
            </w:pPr>
            <w:ins w:id="542" w:author="Ryan Ruggiero" w:date="2022-01-02T14:29:00Z">
              <w:r w:rsidRPr="006B7F1A">
                <w:rPr>
                  <w:rFonts w:ascii="Arial" w:eastAsia="Times New Roman" w:hAnsi="Arial" w:cs="Arial"/>
                  <w:noProof w:val="0"/>
                  <w:sz w:val="22"/>
                  <w:szCs w:val="22"/>
                  <w:lang w:eastAsia="en-US"/>
                </w:rPr>
                <w:t>8.89 (9.00)</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05262E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43" w:author="Ryan Ruggiero" w:date="2022-01-02T14:29:00Z"/>
                <w:rFonts w:ascii="Helvetica" w:eastAsia="Times New Roman" w:hAnsi="Helvetica"/>
                <w:noProof w:val="0"/>
                <w:color w:val="333333"/>
                <w:sz w:val="21"/>
                <w:szCs w:val="21"/>
                <w:lang w:eastAsia="en-US"/>
              </w:rPr>
            </w:pPr>
            <w:ins w:id="544" w:author="Ryan Ruggiero" w:date="2022-01-02T14:29:00Z">
              <w:r w:rsidRPr="006B7F1A">
                <w:rPr>
                  <w:rFonts w:ascii="Arial" w:eastAsia="Times New Roman" w:hAnsi="Arial" w:cs="Arial"/>
                  <w:noProof w:val="0"/>
                  <w:sz w:val="22"/>
                  <w:szCs w:val="22"/>
                  <w:lang w:eastAsia="en-US"/>
                </w:rPr>
                <w:t>0.477 (0.179)</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3A96DC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45" w:author="Ryan Ruggiero" w:date="2022-01-02T14:29:00Z"/>
                <w:rFonts w:ascii="Helvetica" w:eastAsia="Times New Roman" w:hAnsi="Helvetica"/>
                <w:noProof w:val="0"/>
                <w:color w:val="333333"/>
                <w:sz w:val="21"/>
                <w:szCs w:val="21"/>
                <w:lang w:eastAsia="en-US"/>
              </w:rPr>
            </w:pPr>
            <w:ins w:id="546" w:author="Ryan Ruggiero" w:date="2022-01-02T14:29:00Z">
              <w:r w:rsidRPr="006B7F1A">
                <w:rPr>
                  <w:rFonts w:ascii="Arial" w:eastAsia="Times New Roman" w:hAnsi="Arial" w:cs="Arial"/>
                  <w:noProof w:val="0"/>
                  <w:sz w:val="22"/>
                  <w:szCs w:val="22"/>
                  <w:lang w:eastAsia="en-US"/>
                </w:rPr>
                <w:t>13.2 (13.5)</w:t>
              </w:r>
            </w:ins>
          </w:p>
        </w:tc>
      </w:tr>
      <w:tr w:rsidR="006B7F1A" w:rsidRPr="006B7F1A" w14:paraId="6F1721DD" w14:textId="77777777" w:rsidTr="006B7F1A">
        <w:trPr>
          <w:ins w:id="547"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B31A9E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48" w:author="Ryan Ruggiero" w:date="2022-01-02T14:29:00Z"/>
                <w:rFonts w:ascii="Helvetica" w:eastAsia="Times New Roman" w:hAnsi="Helvetica"/>
                <w:noProof w:val="0"/>
                <w:color w:val="333333"/>
                <w:sz w:val="21"/>
                <w:szCs w:val="21"/>
                <w:lang w:eastAsia="en-US"/>
              </w:rPr>
            </w:pPr>
            <w:ins w:id="549" w:author="Ryan Ruggiero" w:date="2022-01-02T14:29:00Z">
              <w:r w:rsidRPr="006B7F1A">
                <w:rPr>
                  <w:rFonts w:ascii="Arial" w:eastAsia="Times New Roman" w:hAnsi="Arial" w:cs="Arial"/>
                  <w:noProof w:val="0"/>
                  <w:sz w:val="22"/>
                  <w:szCs w:val="22"/>
                  <w:lang w:eastAsia="en-US"/>
                </w:rPr>
                <w:lastRenderedPageBreak/>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B50DD64"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50" w:author="Ryan Ruggiero" w:date="2022-01-02T14:29:00Z"/>
                <w:rFonts w:ascii="Helvetica" w:eastAsia="Times New Roman" w:hAnsi="Helvetica"/>
                <w:noProof w:val="0"/>
                <w:color w:val="333333"/>
                <w:sz w:val="21"/>
                <w:szCs w:val="21"/>
                <w:lang w:eastAsia="en-US"/>
              </w:rPr>
            </w:pPr>
            <w:ins w:id="551" w:author="Ryan Ruggiero" w:date="2022-01-02T14:29:00Z">
              <w:r w:rsidRPr="006B7F1A">
                <w:rPr>
                  <w:rFonts w:ascii="Arial" w:eastAsia="Times New Roman" w:hAnsi="Arial" w:cs="Arial"/>
                  <w:noProof w:val="0"/>
                  <w:sz w:val="22"/>
                  <w:szCs w:val="22"/>
                  <w:lang w:eastAsia="en-US"/>
                </w:rPr>
                <w:t>7.09 [0.318, 38.2]</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849F536"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52" w:author="Ryan Ruggiero" w:date="2022-01-02T14:29:00Z"/>
                <w:rFonts w:ascii="Helvetica" w:eastAsia="Times New Roman" w:hAnsi="Helvetica"/>
                <w:noProof w:val="0"/>
                <w:color w:val="333333"/>
                <w:sz w:val="21"/>
                <w:szCs w:val="21"/>
                <w:lang w:eastAsia="en-US"/>
              </w:rPr>
            </w:pPr>
            <w:ins w:id="553" w:author="Ryan Ruggiero" w:date="2022-01-02T14:29:00Z">
              <w:r w:rsidRPr="006B7F1A">
                <w:rPr>
                  <w:rFonts w:ascii="Arial" w:eastAsia="Times New Roman" w:hAnsi="Arial" w:cs="Arial"/>
                  <w:noProof w:val="0"/>
                  <w:sz w:val="22"/>
                  <w:szCs w:val="22"/>
                  <w:lang w:eastAsia="en-US"/>
                </w:rPr>
                <w:t>0.529 [0.100, 0.776]</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850CEB8"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54" w:author="Ryan Ruggiero" w:date="2022-01-02T14:29:00Z"/>
                <w:rFonts w:ascii="Helvetica" w:eastAsia="Times New Roman" w:hAnsi="Helvetica"/>
                <w:noProof w:val="0"/>
                <w:color w:val="333333"/>
                <w:sz w:val="21"/>
                <w:szCs w:val="21"/>
                <w:lang w:eastAsia="en-US"/>
              </w:rPr>
            </w:pPr>
            <w:ins w:id="555" w:author="Ryan Ruggiero" w:date="2022-01-02T14:29:00Z">
              <w:r w:rsidRPr="006B7F1A">
                <w:rPr>
                  <w:rFonts w:ascii="Arial" w:eastAsia="Times New Roman" w:hAnsi="Arial" w:cs="Arial"/>
                  <w:noProof w:val="0"/>
                  <w:sz w:val="22"/>
                  <w:szCs w:val="22"/>
                  <w:lang w:eastAsia="en-US"/>
                </w:rPr>
                <w:t>9.75 [1.33, 52.8]</w:t>
              </w:r>
            </w:ins>
          </w:p>
        </w:tc>
      </w:tr>
      <w:tr w:rsidR="006B7F1A" w:rsidRPr="006B7F1A" w14:paraId="2DD8BBFF" w14:textId="77777777" w:rsidTr="006B7F1A">
        <w:trPr>
          <w:ins w:id="556"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57AFDE4"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57" w:author="Ryan Ruggiero" w:date="2022-01-02T14:29:00Z"/>
                <w:rFonts w:ascii="Helvetica" w:eastAsia="Times New Roman" w:hAnsi="Helvetica"/>
                <w:noProof w:val="0"/>
                <w:color w:val="333333"/>
                <w:sz w:val="21"/>
                <w:szCs w:val="21"/>
                <w:lang w:eastAsia="en-US"/>
              </w:rPr>
            </w:pPr>
            <w:ins w:id="558" w:author="Ryan Ruggiero" w:date="2022-01-02T14:29:00Z">
              <w:r w:rsidRPr="006B7F1A">
                <w:rPr>
                  <w:rFonts w:ascii="Arial" w:eastAsia="Times New Roman" w:hAnsi="Arial" w:cs="Arial"/>
                  <w:b/>
                  <w:bCs/>
                  <w:noProof w:val="0"/>
                  <w:sz w:val="22"/>
                  <w:szCs w:val="22"/>
                  <w:lang w:eastAsia="en-US"/>
                </w:rPr>
                <w:t>SF old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A6AEF2B" w14:textId="77777777" w:rsidR="006B7F1A" w:rsidRPr="006B7F1A" w:rsidRDefault="006B7F1A" w:rsidP="006B7F1A">
            <w:pPr>
              <w:spacing w:line="240" w:lineRule="auto"/>
              <w:jc w:val="left"/>
              <w:rPr>
                <w:ins w:id="559"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3660835" w14:textId="77777777" w:rsidR="006B7F1A" w:rsidRPr="006B7F1A" w:rsidRDefault="006B7F1A" w:rsidP="006B7F1A">
            <w:pPr>
              <w:spacing w:line="240" w:lineRule="auto"/>
              <w:jc w:val="left"/>
              <w:rPr>
                <w:ins w:id="560"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C55ACF2" w14:textId="77777777" w:rsidR="006B7F1A" w:rsidRPr="006B7F1A" w:rsidRDefault="006B7F1A" w:rsidP="006B7F1A">
            <w:pPr>
              <w:spacing w:line="240" w:lineRule="auto"/>
              <w:jc w:val="left"/>
              <w:rPr>
                <w:ins w:id="561" w:author="Ryan Ruggiero" w:date="2022-01-02T14:29:00Z"/>
                <w:rFonts w:ascii="Times New Roman" w:eastAsia="Times New Roman" w:hAnsi="Times New Roman"/>
                <w:noProof w:val="0"/>
                <w:color w:val="auto"/>
                <w:lang w:eastAsia="en-US"/>
              </w:rPr>
            </w:pPr>
          </w:p>
        </w:tc>
      </w:tr>
      <w:tr w:rsidR="006B7F1A" w:rsidRPr="006B7F1A" w14:paraId="7D144CB4" w14:textId="77777777" w:rsidTr="006B7F1A">
        <w:trPr>
          <w:ins w:id="562"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EB0F7AE"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63" w:author="Ryan Ruggiero" w:date="2022-01-02T14:29:00Z"/>
                <w:rFonts w:ascii="Helvetica" w:eastAsia="Times New Roman" w:hAnsi="Helvetica"/>
                <w:noProof w:val="0"/>
                <w:color w:val="333333"/>
                <w:sz w:val="21"/>
                <w:szCs w:val="21"/>
                <w:lang w:eastAsia="en-US"/>
              </w:rPr>
            </w:pPr>
            <w:ins w:id="564"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61ACA7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65" w:author="Ryan Ruggiero" w:date="2022-01-02T14:29:00Z"/>
                <w:rFonts w:ascii="Helvetica" w:eastAsia="Times New Roman" w:hAnsi="Helvetica"/>
                <w:noProof w:val="0"/>
                <w:color w:val="333333"/>
                <w:sz w:val="21"/>
                <w:szCs w:val="21"/>
                <w:lang w:eastAsia="en-US"/>
              </w:rPr>
            </w:pPr>
            <w:ins w:id="566" w:author="Ryan Ruggiero" w:date="2022-01-02T14:29:00Z">
              <w:r w:rsidRPr="006B7F1A">
                <w:rPr>
                  <w:rFonts w:ascii="Arial" w:eastAsia="Times New Roman" w:hAnsi="Arial" w:cs="Arial"/>
                  <w:noProof w:val="0"/>
                  <w:sz w:val="22"/>
                  <w:szCs w:val="22"/>
                  <w:lang w:eastAsia="en-US"/>
                </w:rPr>
                <w:t>2.28 (1.92)</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CD53130"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67" w:author="Ryan Ruggiero" w:date="2022-01-02T14:29:00Z"/>
                <w:rFonts w:ascii="Helvetica" w:eastAsia="Times New Roman" w:hAnsi="Helvetica"/>
                <w:noProof w:val="0"/>
                <w:color w:val="333333"/>
                <w:sz w:val="21"/>
                <w:szCs w:val="21"/>
                <w:lang w:eastAsia="en-US"/>
              </w:rPr>
            </w:pPr>
            <w:ins w:id="568" w:author="Ryan Ruggiero" w:date="2022-01-02T14:29:00Z">
              <w:r w:rsidRPr="006B7F1A">
                <w:rPr>
                  <w:rFonts w:ascii="Arial" w:eastAsia="Times New Roman" w:hAnsi="Arial" w:cs="Arial"/>
                  <w:noProof w:val="0"/>
                  <w:sz w:val="22"/>
                  <w:szCs w:val="22"/>
                  <w:lang w:eastAsia="en-US"/>
                </w:rPr>
                <w:t>0.163 (0.105)</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39CCB3A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69" w:author="Ryan Ruggiero" w:date="2022-01-02T14:29:00Z"/>
                <w:rFonts w:ascii="Helvetica" w:eastAsia="Times New Roman" w:hAnsi="Helvetica"/>
                <w:noProof w:val="0"/>
                <w:color w:val="333333"/>
                <w:sz w:val="21"/>
                <w:szCs w:val="21"/>
                <w:lang w:eastAsia="en-US"/>
              </w:rPr>
            </w:pPr>
            <w:ins w:id="570" w:author="Ryan Ruggiero" w:date="2022-01-02T14:29:00Z">
              <w:r w:rsidRPr="006B7F1A">
                <w:rPr>
                  <w:rFonts w:ascii="Arial" w:eastAsia="Times New Roman" w:hAnsi="Arial" w:cs="Arial"/>
                  <w:noProof w:val="0"/>
                  <w:sz w:val="22"/>
                  <w:szCs w:val="22"/>
                  <w:lang w:eastAsia="en-US"/>
                </w:rPr>
                <w:t>32.0 (17.8)</w:t>
              </w:r>
            </w:ins>
          </w:p>
        </w:tc>
      </w:tr>
      <w:tr w:rsidR="006B7F1A" w:rsidRPr="006B7F1A" w14:paraId="16CDCBA7" w14:textId="77777777" w:rsidTr="006B7F1A">
        <w:trPr>
          <w:ins w:id="571"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ECF831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72" w:author="Ryan Ruggiero" w:date="2022-01-02T14:29:00Z"/>
                <w:rFonts w:ascii="Helvetica" w:eastAsia="Times New Roman" w:hAnsi="Helvetica"/>
                <w:noProof w:val="0"/>
                <w:color w:val="333333"/>
                <w:sz w:val="21"/>
                <w:szCs w:val="21"/>
                <w:lang w:eastAsia="en-US"/>
              </w:rPr>
            </w:pPr>
            <w:ins w:id="573"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9E4B9D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74" w:author="Ryan Ruggiero" w:date="2022-01-02T14:29:00Z"/>
                <w:rFonts w:ascii="Helvetica" w:eastAsia="Times New Roman" w:hAnsi="Helvetica"/>
                <w:noProof w:val="0"/>
                <w:color w:val="333333"/>
                <w:sz w:val="21"/>
                <w:szCs w:val="21"/>
                <w:lang w:eastAsia="en-US"/>
              </w:rPr>
            </w:pPr>
            <w:ins w:id="575" w:author="Ryan Ruggiero" w:date="2022-01-02T14:29:00Z">
              <w:r w:rsidRPr="006B7F1A">
                <w:rPr>
                  <w:rFonts w:ascii="Arial" w:eastAsia="Times New Roman" w:hAnsi="Arial" w:cs="Arial"/>
                  <w:noProof w:val="0"/>
                  <w:sz w:val="22"/>
                  <w:szCs w:val="22"/>
                  <w:lang w:eastAsia="en-US"/>
                </w:rPr>
                <w:t>1.95 [0.0955, 7.25]</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66BA0E39"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76" w:author="Ryan Ruggiero" w:date="2022-01-02T14:29:00Z"/>
                <w:rFonts w:ascii="Helvetica" w:eastAsia="Times New Roman" w:hAnsi="Helvetica"/>
                <w:noProof w:val="0"/>
                <w:color w:val="333333"/>
                <w:sz w:val="21"/>
                <w:szCs w:val="21"/>
                <w:lang w:eastAsia="en-US"/>
              </w:rPr>
            </w:pPr>
            <w:ins w:id="577" w:author="Ryan Ruggiero" w:date="2022-01-02T14:29:00Z">
              <w:r w:rsidRPr="006B7F1A">
                <w:rPr>
                  <w:rFonts w:ascii="Arial" w:eastAsia="Times New Roman" w:hAnsi="Arial" w:cs="Arial"/>
                  <w:noProof w:val="0"/>
                  <w:sz w:val="22"/>
                  <w:szCs w:val="22"/>
                  <w:lang w:eastAsia="en-US"/>
                </w:rPr>
                <w:t>0.133 [0.0273, 0.419]</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0AC0857D"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78" w:author="Ryan Ruggiero" w:date="2022-01-02T14:29:00Z"/>
                <w:rFonts w:ascii="Helvetica" w:eastAsia="Times New Roman" w:hAnsi="Helvetica"/>
                <w:noProof w:val="0"/>
                <w:color w:val="333333"/>
                <w:sz w:val="21"/>
                <w:szCs w:val="21"/>
                <w:lang w:eastAsia="en-US"/>
              </w:rPr>
            </w:pPr>
            <w:ins w:id="579" w:author="Ryan Ruggiero" w:date="2022-01-02T14:29:00Z">
              <w:r w:rsidRPr="006B7F1A">
                <w:rPr>
                  <w:rFonts w:ascii="Arial" w:eastAsia="Times New Roman" w:hAnsi="Arial" w:cs="Arial"/>
                  <w:noProof w:val="0"/>
                  <w:sz w:val="22"/>
                  <w:szCs w:val="22"/>
                  <w:lang w:eastAsia="en-US"/>
                </w:rPr>
                <w:t>27.1 [9.92, 66.7]</w:t>
              </w:r>
            </w:ins>
          </w:p>
        </w:tc>
      </w:tr>
      <w:tr w:rsidR="006B7F1A" w:rsidRPr="006B7F1A" w14:paraId="654F2A3F" w14:textId="77777777" w:rsidTr="006B7F1A">
        <w:trPr>
          <w:ins w:id="580"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700A84D4"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81" w:author="Ryan Ruggiero" w:date="2022-01-02T14:29:00Z"/>
                <w:rFonts w:ascii="Helvetica" w:eastAsia="Times New Roman" w:hAnsi="Helvetica"/>
                <w:noProof w:val="0"/>
                <w:color w:val="333333"/>
                <w:sz w:val="21"/>
                <w:szCs w:val="21"/>
                <w:lang w:eastAsia="en-US"/>
              </w:rPr>
            </w:pPr>
            <w:ins w:id="582" w:author="Ryan Ruggiero" w:date="2022-01-02T14:29:00Z">
              <w:r w:rsidRPr="006B7F1A">
                <w:rPr>
                  <w:rFonts w:ascii="Arial" w:eastAsia="Times New Roman" w:hAnsi="Arial" w:cs="Arial"/>
                  <w:b/>
                  <w:bCs/>
                  <w:noProof w:val="0"/>
                  <w:sz w:val="22"/>
                  <w:szCs w:val="22"/>
                  <w:lang w:eastAsia="en-US"/>
                </w:rPr>
                <w:t>SF new</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E96BDF0" w14:textId="77777777" w:rsidR="006B7F1A" w:rsidRPr="006B7F1A" w:rsidRDefault="006B7F1A" w:rsidP="006B7F1A">
            <w:pPr>
              <w:spacing w:line="240" w:lineRule="auto"/>
              <w:jc w:val="left"/>
              <w:rPr>
                <w:ins w:id="583" w:author="Ryan Ruggiero" w:date="2022-01-02T14:29:00Z"/>
                <w:rFonts w:ascii="Helvetica" w:eastAsia="Times New Roman" w:hAnsi="Helvetica"/>
                <w:noProof w:val="0"/>
                <w:color w:val="333333"/>
                <w:sz w:val="21"/>
                <w:szCs w:val="21"/>
                <w:lang w:eastAsia="en-US"/>
              </w:rPr>
            </w:pPr>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58018304" w14:textId="77777777" w:rsidR="006B7F1A" w:rsidRPr="006B7F1A" w:rsidRDefault="006B7F1A" w:rsidP="006B7F1A">
            <w:pPr>
              <w:spacing w:line="240" w:lineRule="auto"/>
              <w:jc w:val="left"/>
              <w:rPr>
                <w:ins w:id="584" w:author="Ryan Ruggiero" w:date="2022-01-02T14:29:00Z"/>
                <w:rFonts w:ascii="Times New Roman" w:eastAsia="Times New Roman" w:hAnsi="Times New Roman"/>
                <w:noProof w:val="0"/>
                <w:color w:val="auto"/>
                <w:lang w:eastAsia="en-US"/>
              </w:rPr>
            </w:pPr>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4D0C20B2" w14:textId="77777777" w:rsidR="006B7F1A" w:rsidRPr="006B7F1A" w:rsidRDefault="006B7F1A" w:rsidP="006B7F1A">
            <w:pPr>
              <w:spacing w:line="240" w:lineRule="auto"/>
              <w:jc w:val="left"/>
              <w:rPr>
                <w:ins w:id="585" w:author="Ryan Ruggiero" w:date="2022-01-02T14:29:00Z"/>
                <w:rFonts w:ascii="Times New Roman" w:eastAsia="Times New Roman" w:hAnsi="Times New Roman"/>
                <w:noProof w:val="0"/>
                <w:color w:val="auto"/>
                <w:lang w:eastAsia="en-US"/>
              </w:rPr>
            </w:pPr>
          </w:p>
        </w:tc>
      </w:tr>
      <w:tr w:rsidR="006B7F1A" w:rsidRPr="006B7F1A" w14:paraId="589067C0" w14:textId="77777777" w:rsidTr="006B7F1A">
        <w:trPr>
          <w:ins w:id="586" w:author="Ryan Ruggiero" w:date="2022-01-02T14:29:00Z"/>
        </w:trPr>
        <w:tc>
          <w:tcPr>
            <w:tcW w:w="233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914AE1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87" w:author="Ryan Ruggiero" w:date="2022-01-02T14:29:00Z"/>
                <w:rFonts w:ascii="Helvetica" w:eastAsia="Times New Roman" w:hAnsi="Helvetica"/>
                <w:noProof w:val="0"/>
                <w:color w:val="333333"/>
                <w:sz w:val="21"/>
                <w:szCs w:val="21"/>
                <w:lang w:eastAsia="en-US"/>
              </w:rPr>
            </w:pPr>
            <w:ins w:id="588" w:author="Ryan Ruggiero" w:date="2022-01-02T14:29:00Z">
              <w:r w:rsidRPr="006B7F1A">
                <w:rPr>
                  <w:rFonts w:ascii="Arial" w:eastAsia="Times New Roman" w:hAnsi="Arial" w:cs="Arial"/>
                  <w:noProof w:val="0"/>
                  <w:sz w:val="22"/>
                  <w:szCs w:val="22"/>
                  <w:lang w:eastAsia="en-US"/>
                </w:rPr>
                <w:t>  Mean (SD)</w:t>
              </w:r>
            </w:ins>
          </w:p>
        </w:tc>
        <w:tc>
          <w:tcPr>
            <w:tcW w:w="2378"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966B3B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89" w:author="Ryan Ruggiero" w:date="2022-01-02T14:29:00Z"/>
                <w:rFonts w:ascii="Helvetica" w:eastAsia="Times New Roman" w:hAnsi="Helvetica"/>
                <w:noProof w:val="0"/>
                <w:color w:val="333333"/>
                <w:sz w:val="21"/>
                <w:szCs w:val="21"/>
                <w:lang w:eastAsia="en-US"/>
              </w:rPr>
            </w:pPr>
            <w:ins w:id="590" w:author="Ryan Ruggiero" w:date="2022-01-02T14:29:00Z">
              <w:r w:rsidRPr="006B7F1A">
                <w:rPr>
                  <w:rFonts w:ascii="Arial" w:eastAsia="Times New Roman" w:hAnsi="Arial" w:cs="Arial"/>
                  <w:noProof w:val="0"/>
                  <w:sz w:val="22"/>
                  <w:szCs w:val="22"/>
                  <w:lang w:eastAsia="en-US"/>
                </w:rPr>
                <w:t>0.337 (0.706)</w:t>
              </w:r>
            </w:ins>
          </w:p>
        </w:tc>
        <w:tc>
          <w:tcPr>
            <w:tcW w:w="2490"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14086E43"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91" w:author="Ryan Ruggiero" w:date="2022-01-02T14:29:00Z"/>
                <w:rFonts w:ascii="Helvetica" w:eastAsia="Times New Roman" w:hAnsi="Helvetica"/>
                <w:noProof w:val="0"/>
                <w:color w:val="333333"/>
                <w:sz w:val="21"/>
                <w:szCs w:val="21"/>
                <w:lang w:eastAsia="en-US"/>
              </w:rPr>
            </w:pPr>
            <w:ins w:id="592" w:author="Ryan Ruggiero" w:date="2022-01-02T14:29:00Z">
              <w:r w:rsidRPr="006B7F1A">
                <w:rPr>
                  <w:rFonts w:ascii="Arial" w:eastAsia="Times New Roman" w:hAnsi="Arial" w:cs="Arial"/>
                  <w:noProof w:val="0"/>
                  <w:sz w:val="22"/>
                  <w:szCs w:val="22"/>
                  <w:lang w:eastAsia="en-US"/>
                </w:rPr>
                <w:t>0.0157 (0.0270)</w:t>
              </w:r>
            </w:ins>
          </w:p>
        </w:tc>
        <w:tc>
          <w:tcPr>
            <w:tcW w:w="2124" w:type="dxa"/>
            <w:tcBorders>
              <w:top w:val="single" w:sz="2" w:space="0" w:color="000000"/>
              <w:left w:val="single" w:sz="2" w:space="0" w:color="000000"/>
              <w:bottom w:val="single" w:sz="2" w:space="0" w:color="000000"/>
              <w:right w:val="single" w:sz="2" w:space="0" w:color="000000"/>
            </w:tcBorders>
            <w:shd w:val="clear" w:color="auto" w:fill="auto"/>
            <w:tcMar>
              <w:top w:w="0" w:type="dxa"/>
              <w:left w:w="0" w:type="dxa"/>
              <w:bottom w:w="0" w:type="dxa"/>
              <w:right w:w="0" w:type="dxa"/>
            </w:tcMar>
            <w:vAlign w:val="center"/>
            <w:hideMark/>
          </w:tcPr>
          <w:p w14:paraId="227AB577"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93" w:author="Ryan Ruggiero" w:date="2022-01-02T14:29:00Z"/>
                <w:rFonts w:ascii="Helvetica" w:eastAsia="Times New Roman" w:hAnsi="Helvetica"/>
                <w:noProof w:val="0"/>
                <w:color w:val="333333"/>
                <w:sz w:val="21"/>
                <w:szCs w:val="21"/>
                <w:lang w:eastAsia="en-US"/>
              </w:rPr>
            </w:pPr>
            <w:ins w:id="594" w:author="Ryan Ruggiero" w:date="2022-01-02T14:29:00Z">
              <w:r w:rsidRPr="006B7F1A">
                <w:rPr>
                  <w:rFonts w:ascii="Arial" w:eastAsia="Times New Roman" w:hAnsi="Arial" w:cs="Arial"/>
                  <w:noProof w:val="0"/>
                  <w:sz w:val="22"/>
                  <w:szCs w:val="22"/>
                  <w:lang w:eastAsia="en-US"/>
                </w:rPr>
                <w:t>28.0 (26.3)</w:t>
              </w:r>
            </w:ins>
          </w:p>
        </w:tc>
      </w:tr>
      <w:tr w:rsidR="006B7F1A" w:rsidRPr="006B7F1A" w14:paraId="4745EB0E" w14:textId="77777777" w:rsidTr="006B7F1A">
        <w:trPr>
          <w:ins w:id="595" w:author="Ryan Ruggiero" w:date="2022-01-02T14:29:00Z"/>
        </w:trPr>
        <w:tc>
          <w:tcPr>
            <w:tcW w:w="233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6E92291"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left"/>
              <w:rPr>
                <w:ins w:id="596" w:author="Ryan Ruggiero" w:date="2022-01-02T14:29:00Z"/>
                <w:rFonts w:ascii="Helvetica" w:eastAsia="Times New Roman" w:hAnsi="Helvetica"/>
                <w:noProof w:val="0"/>
                <w:color w:val="333333"/>
                <w:sz w:val="21"/>
                <w:szCs w:val="21"/>
                <w:lang w:eastAsia="en-US"/>
              </w:rPr>
            </w:pPr>
            <w:ins w:id="597" w:author="Ryan Ruggiero" w:date="2022-01-02T14:29:00Z">
              <w:r w:rsidRPr="006B7F1A">
                <w:rPr>
                  <w:rFonts w:ascii="Arial" w:eastAsia="Times New Roman" w:hAnsi="Arial" w:cs="Arial"/>
                  <w:noProof w:val="0"/>
                  <w:sz w:val="22"/>
                  <w:szCs w:val="22"/>
                  <w:lang w:eastAsia="en-US"/>
                </w:rPr>
                <w:t>  Median [Min, Max]</w:t>
              </w:r>
            </w:ins>
          </w:p>
        </w:tc>
        <w:tc>
          <w:tcPr>
            <w:tcW w:w="2378"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28DFEB25"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598" w:author="Ryan Ruggiero" w:date="2022-01-02T14:29:00Z"/>
                <w:rFonts w:ascii="Helvetica" w:eastAsia="Times New Roman" w:hAnsi="Helvetica"/>
                <w:noProof w:val="0"/>
                <w:color w:val="333333"/>
                <w:sz w:val="21"/>
                <w:szCs w:val="21"/>
                <w:lang w:eastAsia="en-US"/>
              </w:rPr>
            </w:pPr>
            <w:ins w:id="599" w:author="Ryan Ruggiero" w:date="2022-01-02T14:29:00Z">
              <w:r w:rsidRPr="006B7F1A">
                <w:rPr>
                  <w:rFonts w:ascii="Arial" w:eastAsia="Times New Roman" w:hAnsi="Arial" w:cs="Arial"/>
                  <w:noProof w:val="0"/>
                  <w:sz w:val="22"/>
                  <w:szCs w:val="22"/>
                  <w:lang w:eastAsia="en-US"/>
                </w:rPr>
                <w:t>0.0262 [0, 3.08]</w:t>
              </w:r>
            </w:ins>
          </w:p>
        </w:tc>
        <w:tc>
          <w:tcPr>
            <w:tcW w:w="2490"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314CB572"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00" w:author="Ryan Ruggiero" w:date="2022-01-02T14:29:00Z"/>
                <w:rFonts w:ascii="Helvetica" w:eastAsia="Times New Roman" w:hAnsi="Helvetica"/>
                <w:noProof w:val="0"/>
                <w:color w:val="333333"/>
                <w:sz w:val="21"/>
                <w:szCs w:val="21"/>
                <w:lang w:eastAsia="en-US"/>
              </w:rPr>
            </w:pPr>
            <w:ins w:id="601" w:author="Ryan Ruggiero" w:date="2022-01-02T14:29:00Z">
              <w:r w:rsidRPr="006B7F1A">
                <w:rPr>
                  <w:rFonts w:ascii="Arial" w:eastAsia="Times New Roman" w:hAnsi="Arial" w:cs="Arial"/>
                  <w:noProof w:val="0"/>
                  <w:sz w:val="22"/>
                  <w:szCs w:val="22"/>
                  <w:lang w:eastAsia="en-US"/>
                </w:rPr>
                <w:t>0.00279 [0, 0.121]</w:t>
              </w:r>
            </w:ins>
          </w:p>
        </w:tc>
        <w:tc>
          <w:tcPr>
            <w:tcW w:w="2124" w:type="dxa"/>
            <w:tcBorders>
              <w:top w:val="single" w:sz="2" w:space="0" w:color="000000"/>
              <w:left w:val="single" w:sz="2" w:space="0" w:color="000000"/>
              <w:bottom w:val="single" w:sz="18" w:space="0" w:color="666666"/>
              <w:right w:val="single" w:sz="2" w:space="0" w:color="000000"/>
            </w:tcBorders>
            <w:shd w:val="clear" w:color="auto" w:fill="auto"/>
            <w:tcMar>
              <w:top w:w="0" w:type="dxa"/>
              <w:left w:w="0" w:type="dxa"/>
              <w:bottom w:w="0" w:type="dxa"/>
              <w:right w:w="0" w:type="dxa"/>
            </w:tcMar>
            <w:vAlign w:val="center"/>
            <w:hideMark/>
          </w:tcPr>
          <w:p w14:paraId="66D9A96F" w14:textId="77777777" w:rsidR="006B7F1A" w:rsidRPr="006B7F1A" w:rsidRDefault="006B7F1A" w:rsidP="006B7F1A">
            <w:pPr>
              <w:pBdr>
                <w:top w:val="single" w:sz="2" w:space="5" w:color="000000"/>
                <w:left w:val="single" w:sz="2" w:space="5" w:color="000000"/>
                <w:bottom w:val="single" w:sz="2" w:space="5" w:color="000000"/>
                <w:right w:val="single" w:sz="2" w:space="5" w:color="000000"/>
              </w:pBdr>
              <w:spacing w:line="240" w:lineRule="auto"/>
              <w:jc w:val="center"/>
              <w:rPr>
                <w:ins w:id="602" w:author="Ryan Ruggiero" w:date="2022-01-02T14:29:00Z"/>
                <w:rFonts w:ascii="Helvetica" w:eastAsia="Times New Roman" w:hAnsi="Helvetica"/>
                <w:noProof w:val="0"/>
                <w:color w:val="333333"/>
                <w:sz w:val="21"/>
                <w:szCs w:val="21"/>
                <w:lang w:eastAsia="en-US"/>
              </w:rPr>
            </w:pPr>
            <w:ins w:id="603" w:author="Ryan Ruggiero" w:date="2022-01-02T14:29:00Z">
              <w:r w:rsidRPr="006B7F1A">
                <w:rPr>
                  <w:rFonts w:ascii="Arial" w:eastAsia="Times New Roman" w:hAnsi="Arial" w:cs="Arial"/>
                  <w:noProof w:val="0"/>
                  <w:sz w:val="22"/>
                  <w:szCs w:val="22"/>
                  <w:lang w:eastAsia="en-US"/>
                </w:rPr>
                <w:t>28.2 [0, 89.8]</w:t>
              </w:r>
            </w:ins>
          </w:p>
        </w:tc>
      </w:tr>
    </w:tbl>
    <w:p w14:paraId="42C6517D" w14:textId="6875AF27" w:rsidR="00C801C9" w:rsidRDefault="006B7F1A" w:rsidP="006B7F1A">
      <w:pPr>
        <w:pStyle w:val="MDPI42tablebody"/>
      </w:pPr>
      <w:r>
        <w:t xml:space="preserve"> </w:t>
      </w:r>
    </w:p>
    <w:p w14:paraId="17E71C74" w14:textId="16297BAD" w:rsidR="00C801C9" w:rsidRDefault="00CB232D" w:rsidP="00B4425F">
      <w:pPr>
        <w:pStyle w:val="MDPI23heading3"/>
      </w:pPr>
      <w:r>
        <w:t>3.3.2 Four Comp</w:t>
      </w:r>
      <w:r w:rsidR="00B4425F">
        <w:t>onent Hydrograph Separation</w:t>
      </w:r>
    </w:p>
    <w:p w14:paraId="2CF931DF" w14:textId="77777777" w:rsidR="00D51448" w:rsidRDefault="00B4425F" w:rsidP="00E26CD0">
      <w:pPr>
        <w:pStyle w:val="MDPI31text"/>
        <w:rPr>
          <w:ins w:id="604" w:author="Ryan Ruggiero" w:date="2022-01-04T13:42:00Z"/>
        </w:rPr>
      </w:pPr>
      <w:r>
        <w:t xml:space="preserve">Correlation analysis suggests that QF, new water, and </w:t>
      </w:r>
      <w:proofErr w:type="spellStart"/>
      <w:r>
        <w:t>QF</w:t>
      </w:r>
      <w:r>
        <w:rPr>
          <w:vertAlign w:val="subscript"/>
        </w:rPr>
        <w:t>new</w:t>
      </w:r>
      <w:proofErr w:type="spellEnd"/>
      <w:r>
        <w:t xml:space="preserve"> were the superior predictors of event P loads (Table </w:t>
      </w:r>
      <w:r w:rsidR="00C72389">
        <w:t>S</w:t>
      </w:r>
      <w:r>
        <w:t xml:space="preserve">5). </w:t>
      </w:r>
      <w:ins w:id="605" w:author="Ryan Ruggiero" w:date="2022-01-02T15:54:00Z">
        <w:r w:rsidR="005E57DA">
          <w:t xml:space="preserve">Nazari et al. </w:t>
        </w:r>
        <w:r w:rsidR="005E57DA">
          <w:fldChar w:fldCharType="begin"/>
        </w:r>
        <w:r w:rsidR="005E57DA">
          <w:instrText xml:space="preserve"> ADDIN ZOTERO_ITEM CSL_CITATION {"citationID":"acihuem046","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5E57DA">
          <w:fldChar w:fldCharType="separate"/>
        </w:r>
        <w:r w:rsidR="005E57DA" w:rsidRPr="00BA607E">
          <w:t>[16]</w:t>
        </w:r>
        <w:r w:rsidR="005E57DA">
          <w:fldChar w:fldCharType="end"/>
        </w:r>
        <w:r w:rsidR="005E57DA">
          <w:t xml:space="preserve"> showed that including the four-component hydrograph separation improved the prediction of SRP concentrations in TD, suggesting matrix-PFP mixing is an important indicator of SRP in TD. Thus, the four-component hydrograph separation approach could be a valuable tool for the LCB. For example, matrix-PFP interactions could improve field scale-P export models like the VT P-Index </w:t>
        </w:r>
        <w:r w:rsidR="005E57DA">
          <w:fldChar w:fldCharType="begin"/>
        </w:r>
        <w:r w:rsidR="005E57DA">
          <w:instrText xml:space="preserve"> ADDIN ZOTERO_ITEM CSL_CITATION {"citationID":"am2qv6dfjc","properties":{"formattedCitation":"[62]","plainCitation":"[62]","noteIndex":0},"citationItems":[{"id":2184,"uris":["http://zotero.org/users/7517824/items/JGPWRLEP"],"uri":["http://zotero.org/users/7517824/items/JGPWRLEP"],"itemData":{"id":2184,"type":"book","medium":"Microsoft Excel","publisher":"USDA","title":"Vermont Phosphorus Index (VT P-index)","version":"6.2","author":[{"family":"NRCS VT","given":""},{"family":"UVM Extension","given":""}],"issued":{"date-parts":[["2020",11]]}}}],"schema":"https://github.com/citation-style-language/schema/raw/master/csl-citation.json"} </w:instrText>
        </w:r>
        <w:r w:rsidR="005E57DA">
          <w:fldChar w:fldCharType="separate"/>
        </w:r>
        <w:r w:rsidR="005E57DA" w:rsidRPr="00903951">
          <w:t>[62]</w:t>
        </w:r>
        <w:r w:rsidR="005E57DA">
          <w:fldChar w:fldCharType="end"/>
        </w:r>
        <w:r w:rsidR="005E57DA">
          <w:t xml:space="preserve">. </w:t>
        </w:r>
      </w:ins>
    </w:p>
    <w:p w14:paraId="3909EE32" w14:textId="19A6BEFA" w:rsidR="00FC6ABE" w:rsidRDefault="00B4425F" w:rsidP="00E26CD0">
      <w:pPr>
        <w:pStyle w:val="MDPI31text"/>
      </w:pPr>
      <w:r>
        <w:t xml:space="preserve">On average, </w:t>
      </w:r>
      <w:proofErr w:type="spellStart"/>
      <w:r>
        <w:t>QF</w:t>
      </w:r>
      <w:r>
        <w:rPr>
          <w:vertAlign w:val="subscript"/>
        </w:rPr>
        <w:t>new</w:t>
      </w:r>
      <w:proofErr w:type="spellEnd"/>
      <w:r>
        <w:t xml:space="preserve"> represented a high proportion of total flow (46%), and peak contributions were as follows: 73% for </w:t>
      </w:r>
      <w:proofErr w:type="spellStart"/>
      <w:r>
        <w:t>QF</w:t>
      </w:r>
      <w:r>
        <w:rPr>
          <w:vertAlign w:val="subscript"/>
        </w:rPr>
        <w:t>new</w:t>
      </w:r>
      <w:proofErr w:type="spellEnd"/>
      <w:r>
        <w:t xml:space="preserve">, 68% for </w:t>
      </w:r>
      <w:proofErr w:type="spellStart"/>
      <w:r>
        <w:t>QF</w:t>
      </w:r>
      <w:r>
        <w:rPr>
          <w:vertAlign w:val="subscript"/>
        </w:rPr>
        <w:t>old</w:t>
      </w:r>
      <w:proofErr w:type="spellEnd"/>
      <w:r>
        <w:t xml:space="preserve">, 18% for </w:t>
      </w:r>
      <w:proofErr w:type="spellStart"/>
      <w:r>
        <w:t>SF</w:t>
      </w:r>
      <w:r>
        <w:rPr>
          <w:vertAlign w:val="subscript"/>
        </w:rPr>
        <w:t>new</w:t>
      </w:r>
      <w:proofErr w:type="spellEnd"/>
      <w:r w:rsidR="0078792B">
        <w:t xml:space="preserve">, and </w:t>
      </w:r>
      <w:r w:rsidR="00C34CBE">
        <w:t xml:space="preserve">49% for </w:t>
      </w:r>
      <w:proofErr w:type="spellStart"/>
      <w:r w:rsidR="00C34CBE">
        <w:t>SF</w:t>
      </w:r>
      <w:r w:rsidR="00C34CBE">
        <w:rPr>
          <w:vertAlign w:val="subscript"/>
        </w:rPr>
        <w:t>old</w:t>
      </w:r>
      <w:proofErr w:type="spellEnd"/>
      <w:r>
        <w:t xml:space="preserve"> (Table 4). Nazari et al. </w:t>
      </w:r>
      <w:r>
        <w:fldChar w:fldCharType="begin"/>
      </w:r>
      <w:r w:rsidR="00BA607E">
        <w:instrText xml:space="preserve"> ADDIN ZOTERO_ITEM CSL_CITATION {"citationID":"mEgWyZaq","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t xml:space="preserve"> found lower peak contributions from </w:t>
      </w:r>
      <w:proofErr w:type="spellStart"/>
      <w:r>
        <w:t>QF</w:t>
      </w:r>
      <w:r>
        <w:rPr>
          <w:vertAlign w:val="subscript"/>
        </w:rPr>
        <w:t>new</w:t>
      </w:r>
      <w:proofErr w:type="spellEnd"/>
      <w:r>
        <w:t xml:space="preserve"> (66%)</w:t>
      </w:r>
      <w:r w:rsidR="00C34CBE">
        <w:t xml:space="preserve"> and </w:t>
      </w:r>
      <w:proofErr w:type="spellStart"/>
      <w:r w:rsidR="00C34CBE">
        <w:t>QF</w:t>
      </w:r>
      <w:r w:rsidR="00C34CBE">
        <w:rPr>
          <w:vertAlign w:val="subscript"/>
        </w:rPr>
        <w:t>old</w:t>
      </w:r>
      <w:proofErr w:type="spellEnd"/>
      <w:r w:rsidR="00C34CBE">
        <w:t xml:space="preserve"> (27%)</w:t>
      </w:r>
      <w:r>
        <w:t xml:space="preserve">, yet higher peak contributions from </w:t>
      </w:r>
      <w:proofErr w:type="spellStart"/>
      <w:r>
        <w:t>SF</w:t>
      </w:r>
      <w:r>
        <w:rPr>
          <w:vertAlign w:val="subscript"/>
        </w:rPr>
        <w:t>new</w:t>
      </w:r>
      <w:proofErr w:type="spellEnd"/>
      <w:r>
        <w:t xml:space="preserve"> (33%) and from </w:t>
      </w:r>
      <w:proofErr w:type="spellStart"/>
      <w:r>
        <w:t>SF</w:t>
      </w:r>
      <w:r>
        <w:rPr>
          <w:vertAlign w:val="subscript"/>
        </w:rPr>
        <w:t>old</w:t>
      </w:r>
      <w:proofErr w:type="spellEnd"/>
      <w:r>
        <w:t xml:space="preserve"> (98%). This could be because of the differences in data collection and analysis methods, as well as differences in soils, tillage, and slope. For example, conservation tillage was employed in the Nazari et al. </w:t>
      </w:r>
      <w:r>
        <w:fldChar w:fldCharType="begin"/>
      </w:r>
      <w:r w:rsidR="00BA607E">
        <w:instrText xml:space="preserve"> ADDIN ZOTERO_ITEM CSL_CITATION {"citationID":"WkhKPNL7","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t xml:space="preserve"> study while here deep tillage (i.e. subsoiling) was performed to promote infiltration.</w:t>
      </w:r>
      <w:r w:rsidR="00FC6ABE">
        <w:t xml:space="preserve"> </w:t>
      </w:r>
    </w:p>
    <w:p w14:paraId="156D068F" w14:textId="3205DB89" w:rsidR="00B4425F" w:rsidRDefault="00B4425F" w:rsidP="009522BA">
      <w:pPr>
        <w:pStyle w:val="MDPI31text"/>
      </w:pPr>
      <w:proofErr w:type="spellStart"/>
      <w:r>
        <w:t>QF</w:t>
      </w:r>
      <w:r>
        <w:rPr>
          <w:vertAlign w:val="subscript"/>
        </w:rPr>
        <w:t>new</w:t>
      </w:r>
      <w:proofErr w:type="spellEnd"/>
      <w:r>
        <w:t xml:space="preserve"> had higher mean volumes</w:t>
      </w:r>
      <w:r w:rsidR="00FC6ABE">
        <w:t xml:space="preserve">, </w:t>
      </w:r>
      <w:r w:rsidR="007852CF">
        <w:t>yet</w:t>
      </w:r>
      <w:r w:rsidR="00FC6ABE">
        <w:t xml:space="preserve"> </w:t>
      </w:r>
      <w:proofErr w:type="spellStart"/>
      <w:r>
        <w:t>QF</w:t>
      </w:r>
      <w:r>
        <w:rPr>
          <w:vertAlign w:val="subscript"/>
        </w:rPr>
        <w:t>old</w:t>
      </w:r>
      <w:proofErr w:type="spellEnd"/>
      <w:r>
        <w:t xml:space="preserve"> volumes were equal to or exceeded that of </w:t>
      </w:r>
      <w:proofErr w:type="spellStart"/>
      <w:r>
        <w:t>QF</w:t>
      </w:r>
      <w:r>
        <w:rPr>
          <w:vertAlign w:val="subscript"/>
        </w:rPr>
        <w:t>new</w:t>
      </w:r>
      <w:proofErr w:type="spellEnd"/>
      <w:r>
        <w:t xml:space="preserve"> for eight of the smaller 28</w:t>
      </w:r>
      <w:r w:rsidR="00A65DA5">
        <w:t xml:space="preserve"> site-</w:t>
      </w:r>
      <w:r>
        <w:t xml:space="preserve">events in the analysis (Table </w:t>
      </w:r>
      <w:r w:rsidR="00592120">
        <w:t>S</w:t>
      </w:r>
      <w:r>
        <w:t>4).</w:t>
      </w:r>
      <w:r w:rsidR="00FC6ABE">
        <w:t xml:space="preserve"> </w:t>
      </w:r>
      <w:r>
        <w:t xml:space="preserve">An example of </w:t>
      </w:r>
      <w:proofErr w:type="spellStart"/>
      <w:r>
        <w:t>QF</w:t>
      </w:r>
      <w:r>
        <w:rPr>
          <w:vertAlign w:val="subscript"/>
        </w:rPr>
        <w:t>old</w:t>
      </w:r>
      <w:proofErr w:type="spellEnd"/>
      <w:r>
        <w:t xml:space="preserve"> dominating the entirety of event flow</w:t>
      </w:r>
      <w:r w:rsidR="00E26CD0">
        <w:t xml:space="preserve">s </w:t>
      </w:r>
      <w:r>
        <w:t>was during back-to-back events of July 2 and July 3 of 2021. For the duration of a multi-peak event on 07/02/2021</w:t>
      </w:r>
      <w:r w:rsidR="00FC6ABE">
        <w:t>,</w:t>
      </w:r>
      <w:r>
        <w:t xml:space="preserve"> </w:t>
      </w:r>
      <w:proofErr w:type="spellStart"/>
      <w:r>
        <w:t>QF</w:t>
      </w:r>
      <w:r>
        <w:rPr>
          <w:vertAlign w:val="subscript"/>
        </w:rPr>
        <w:t>new</w:t>
      </w:r>
      <w:proofErr w:type="spellEnd"/>
      <w:r>
        <w:t xml:space="preserve"> remained higher than </w:t>
      </w:r>
      <w:proofErr w:type="spellStart"/>
      <w:r>
        <w:t>QF</w:t>
      </w:r>
      <w:r>
        <w:rPr>
          <w:vertAlign w:val="subscript"/>
        </w:rPr>
        <w:t>old</w:t>
      </w:r>
      <w:proofErr w:type="spellEnd"/>
      <w:r>
        <w:t xml:space="preserve">. The event the following day, which occurred on saturated soils, </w:t>
      </w:r>
      <w:proofErr w:type="spellStart"/>
      <w:r>
        <w:t>QF</w:t>
      </w:r>
      <w:r>
        <w:rPr>
          <w:vertAlign w:val="subscript"/>
        </w:rPr>
        <w:t>old</w:t>
      </w:r>
      <w:proofErr w:type="spellEnd"/>
      <w:r>
        <w:t xml:space="preserve"> remained higher than </w:t>
      </w:r>
      <w:proofErr w:type="spellStart"/>
      <w:r>
        <w:t>QF</w:t>
      </w:r>
      <w:r>
        <w:rPr>
          <w:vertAlign w:val="subscript"/>
        </w:rPr>
        <w:t>new</w:t>
      </w:r>
      <w:proofErr w:type="spellEnd"/>
      <w:r>
        <w:t>. This suggests that in back-to-back events AMC can have an impact on matrix-PFP mixing</w:t>
      </w:r>
      <w:r w:rsidR="00E44CAA">
        <w:t>. H</w:t>
      </w:r>
      <w:r>
        <w:t>owever</w:t>
      </w:r>
      <w:r w:rsidR="00E44CAA">
        <w:t>,</w:t>
      </w:r>
      <w:r w:rsidR="00E26CD0">
        <w:t xml:space="preserve"> AMC metrics in this study, namely </w:t>
      </w:r>
      <w:r>
        <w:t>24-hour</w:t>
      </w:r>
      <w:r w:rsidR="00E26CD0">
        <w:t xml:space="preserve"> and 7- and 30-day</w:t>
      </w:r>
      <w:r>
        <w:t xml:space="preserve"> rainfall</w:t>
      </w:r>
      <w:r w:rsidR="00E26CD0">
        <w:t xml:space="preserve"> total</w:t>
      </w:r>
      <w:r w:rsidR="00FC6ABE">
        <w:t>s</w:t>
      </w:r>
      <w:r w:rsidR="00E26CD0">
        <w:t>, were</w:t>
      </w:r>
      <w:r>
        <w:t xml:space="preserve"> not </w:t>
      </w:r>
      <w:r w:rsidR="007852CF">
        <w:t>positively</w:t>
      </w:r>
      <w:r>
        <w:t xml:space="preserve"> </w:t>
      </w:r>
      <w:r w:rsidR="00E26CD0">
        <w:t>correlat</w:t>
      </w:r>
      <w:r w:rsidR="007852CF">
        <w:t>ed</w:t>
      </w:r>
      <w:r w:rsidR="00E26CD0">
        <w:t xml:space="preserve"> with</w:t>
      </w:r>
      <w:r>
        <w:t xml:space="preserve"> </w:t>
      </w:r>
      <w:proofErr w:type="spellStart"/>
      <w:r>
        <w:t>QF</w:t>
      </w:r>
      <w:r>
        <w:rPr>
          <w:vertAlign w:val="subscript"/>
        </w:rPr>
        <w:t>old</w:t>
      </w:r>
      <w:proofErr w:type="spellEnd"/>
      <w:r>
        <w:t xml:space="preserve"> volumes</w:t>
      </w:r>
      <w:r w:rsidR="00FC6ABE">
        <w:t xml:space="preserve"> </w:t>
      </w:r>
      <w:r>
        <w:t>(</w:t>
      </w:r>
      <w:r w:rsidR="005D6CF4">
        <w:t>T</w:t>
      </w:r>
      <w:r>
        <w:t xml:space="preserve">able </w:t>
      </w:r>
      <w:r w:rsidR="005D6CF4">
        <w:t>S</w:t>
      </w:r>
      <w:r>
        <w:t>5).</w:t>
      </w:r>
      <w:r w:rsidRPr="005E0DA4">
        <w:t xml:space="preserve"> </w:t>
      </w:r>
      <w:r>
        <w:t>Whi</w:t>
      </w:r>
      <w:r w:rsidR="003A7FD4">
        <w:t xml:space="preserve">le </w:t>
      </w:r>
      <w:r>
        <w:t>higher AMC corresponds to wetter macropore walls</w:t>
      </w:r>
      <w:r w:rsidR="003A7FD4">
        <w:t xml:space="preserve">, where </w:t>
      </w:r>
      <w:r w:rsidR="00E26CD0">
        <w:t>th</w:t>
      </w:r>
      <w:r>
        <w:t>e potential for</w:t>
      </w:r>
      <w:r w:rsidR="00252B1D">
        <w:t xml:space="preserve"> matrix-PFP interactions increases</w:t>
      </w:r>
      <w:r>
        <w:t xml:space="preserve"> </w:t>
      </w:r>
      <w:r>
        <w:fldChar w:fldCharType="begin"/>
      </w:r>
      <w:r w:rsidR="00903951">
        <w:instrText xml:space="preserve"> ADDIN ZOTERO_ITEM CSL_CITATION {"citationID":"aige13uvs6","properties":{"formattedCitation":"[22], [25], [63]","plainCitation":"[22], [25], [63]","noteIndex":0},"citationItems":[{"id":199,"uris":["http://zotero.org/users/7517824/items/X7XKJKAL"],"uri":["http://zotero.org/users/7517824/items/X7XKJKAL"],"itemData":{"id":199,"type":"article-journal","abstract":"Elevated phosphorus (P) concentrations in subsurface drainage water are thought to be the result of P bypassing the soil matrix via macropore ﬂow. The objectives of this study were to quantify event water delivery to tile drains via macropore ﬂow paths during storm events and to determine the effect of tillage practices on event water and P delivery to tiles. Tile discharge, total dissolved P (DP) and total P (TP) concentrations, and stable oxygen and deuterium isotopic signatures were measured from two adjacent tile-drained ﬁelds in Ohio, USA during seven spring storms. Fertilizer was surface-applied to both ﬁelds and disk tillage was used to incorporate the fertilizer on one ﬁeld while the other remained in no-till. Median DP concentration in tile discharge prior to fertilizer application was 0.08 mg L21 in both ﬁelds. Following fertilizer application, median DP concentration was signiﬁcantly greater in the no-tilled ﬁeld (1.19 mg L21) compared to the tilled ﬁeld (0.66 mg L21), with concentrations remaining signiﬁcantly greater in the no-till ﬁeld for the remainder of the monitored storms. Both DP and TP concentrations in the no-till ﬁeld were signiﬁcantly related to event water contributions to tile discharge, while only TP concentration was signiﬁcantly related to event water in the tilled ﬁeld. Event water accounted for between 26 and 69% of total tile discharge from both ﬁelds, but tillage substantially reduced maximum contributions of event water. Collectively, these results suggest that incorporating surface-applied fertilizers has the potential to substantially reduce the risk of P transport from tile-drained ﬁelds.","container-title":"Water Resources Research","DOI":"10.1002/2015WR017650","ISSN":"00431397","issue":"4","journalAbbreviation":"Water Resour. Res.","language":"en","page":"2868-2882","source":"DOI.org (Crossref)","title":"Effect of tillage on macropore flow and phosphorus transport to tile drains: TILLAGE, MACROPORE FLOW, AND PHOSPHORUS","title-short":"Effect of tillage on macropore flow and phosphorus transport to tile drains","volume":"52","author":[{"family":"Williams","given":"Mark R."},{"family":"King","given":"Kevin W."},{"family":"Ford","given":"William"},{"family":"Buda","given":"Anthony R."},{"family":"Kennedy","given":"Casey D."}],"issued":{"date-parts":[["2016",4]]}}},{"id":82,"uris":["http://zotero.org/users/7517824/items/4SEHK8H2"],"uri":["http://zotero.org/users/7517824/items/4SEHK8H2"],"itemData":{"id":82,"type":"article-journal","container-title":"Soil Science","DOI":"10.1097/00010694-200112000-00004","ISSN":"0038-075X","issue":"12","journalAbbreviation":"Soil Science","language":"en","page":"896-909","source":"DOI.org (Crossref)","title":"PHOSPHORUS TRANSPORT INTO SUBSURFACE DRAINS BY MACROPORES AFTER MANURE APPLICATIONS: IMPLICATIONS FOR BEST MANURE MANAGEMENT PRACTICES:","title-short":"PHOSPHORUS TRANSPORT INTO SUBSURFACE DRAINS BY MACROPORES AFTER MANURE APPLICATIONS","volume":"166","author":[{"family":"Geohring","given":"Larry D."},{"family":"McHugh","given":"Oloro V."},{"family":"Walter","given":"M. Todd"},{"family":"Steenhuis","given":"Tammo S."},{"family":"Akhtar","given":"M. Saleem"},{"family":"Walter","given":"Michael F."}],"issued":{"date-parts":[["2001",12]]}}},{"id":51,"uris":["http://zotero.org/users/7517824/items/DX97WKBZ"],"uri":["http://zotero.org/users/7517824/items/DX97WKBZ"],"itemData":{"id":51,"type":"article-journal","abstract":"Preferential flowpaths transport phosphorus (P) to agricultural tile drains. However, if and to what extent this may vary with soil texture, moisture conditions, and P placement is poorly understood. This study investigated (a) interactions between soil texture, antecedent moisture conditions, and the relative contributions of matrix and preferential flow and (b) associated P distributions through the soil profile when fertilizers were applied to the surface or subsurface. Brilliant blue dye was used to stain subsurface flowpaths in clay and silt loam plots during simulated rainfall events under wet and dry conditions. Fertilizer P was applied to the surface or via subsurface placement to plots of different soil texture and moisture condition. Photographs of dye stains were analysed to classify the flow patterns as matrix dominated or macropore dominated, and soils within plots were analysed for their water‐extractable P (WEP) content. Preferential flow occurred under all soil texture and moisture conditions. Dye penetrated deeper into clay soils via macropores and had lower interaction with the soil matrix, compared with silt loam soil. Moisture conditions influenced preferential flowpaths in clay, with dry clay having deeper infiltration (92 ± 7.6 cm) and less dye–matrix interaction than wet clay (77 ± 4.7 cm). Depth of staining did not differ between wet (56 ± 7.2 cm) and dry (50 ± 6.6 cm) silt loam, nor did dominant flowpaths. WEP distribution in the top 10 cm of the soil profile differed with fertilizer placement, but no differences in soil WEP were observed at depth. These results demonstrate that large rainfall events following drought conditions in clay soil may be prone to rapid P transport to tile drains due to increased preferential flow, whereas flow in silt loams is less affected by antecedent moisture. Subsurface placement of fertilizer may minimize the risk of subsurface P transport, particularily in clay.","container-title":"Hydrological Processes","DOI":"10.1002/hyp.13454","ISSN":"0885-6087, 1099-1085","issue":"15","journalAbbreviation":"Hydrological Processes","language":"en","page":"2068-2079","source":"DOI.org (Crossref)","title":"Differences in preferential flow with antecedent moisture conditions and soil texture: Implications for subsurface P transport","title-short":"Differences in preferential flow with antecedent moisture conditions and soil texture","volume":"33","author":[{"family":"Grant","given":"Kirsten N."},{"family":"Macrae","given":"Merrin L."},{"family":"Ali","given":"Genevieve A."}],"issued":{"date-parts":[["2019",7,15]]}}}],"schema":"https://github.com/citation-style-language/schema/raw/master/csl-citation.json"} </w:instrText>
      </w:r>
      <w:r>
        <w:fldChar w:fldCharType="separate"/>
      </w:r>
      <w:r w:rsidR="00903951" w:rsidRPr="00903951">
        <w:t>[22], [25], [63]</w:t>
      </w:r>
      <w:r>
        <w:fldChar w:fldCharType="end"/>
      </w:r>
      <w:r>
        <w:t xml:space="preserve">, results here suggest that soils needed to be </w:t>
      </w:r>
      <w:r w:rsidR="003A7FD4">
        <w:t xml:space="preserve">above field </w:t>
      </w:r>
      <w:r>
        <w:t xml:space="preserve">capacity for </w:t>
      </w:r>
      <w:proofErr w:type="spellStart"/>
      <w:r w:rsidR="003A7FD4">
        <w:t>QF</w:t>
      </w:r>
      <w:r w:rsidR="003A7FD4">
        <w:rPr>
          <w:vertAlign w:val="subscript"/>
        </w:rPr>
        <w:t>old</w:t>
      </w:r>
      <w:proofErr w:type="spellEnd"/>
      <w:r w:rsidR="003A7FD4">
        <w:t xml:space="preserve"> to be the dominate transport pathway to TD</w:t>
      </w:r>
      <w:r>
        <w:t xml:space="preserve"> at these sites. </w:t>
      </w:r>
      <w:r w:rsidR="00FC6ABE">
        <w:t xml:space="preserve">We observed similar correlations between </w:t>
      </w:r>
      <w:proofErr w:type="spellStart"/>
      <w:r w:rsidR="00FC6ABE">
        <w:t>QF</w:t>
      </w:r>
      <w:r w:rsidR="00FC6ABE">
        <w:rPr>
          <w:vertAlign w:val="subscript"/>
        </w:rPr>
        <w:t>old</w:t>
      </w:r>
      <w:proofErr w:type="spellEnd"/>
      <w:r w:rsidR="00FC6ABE">
        <w:t xml:space="preserve"> and </w:t>
      </w:r>
      <w:proofErr w:type="spellStart"/>
      <w:r w:rsidR="00FC6ABE">
        <w:t>QF</w:t>
      </w:r>
      <w:r w:rsidR="00FC6ABE">
        <w:rPr>
          <w:vertAlign w:val="subscript"/>
        </w:rPr>
        <w:t>new</w:t>
      </w:r>
      <w:proofErr w:type="spellEnd"/>
      <w:r w:rsidR="00FC6ABE">
        <w:t xml:space="preserve"> volumes (r = 0.49) as in the Nazari et al. </w:t>
      </w:r>
      <w:r w:rsidR="00FC6ABE">
        <w:fldChar w:fldCharType="begin"/>
      </w:r>
      <w:r w:rsidR="00BA607E">
        <w:instrText xml:space="preserve"> ADDIN ZOTERO_ITEM CSL_CITATION {"citationID":"BpLMFloM","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rsidR="00FC6ABE">
        <w:fldChar w:fldCharType="separate"/>
      </w:r>
      <w:r w:rsidR="00BA607E" w:rsidRPr="00BA607E">
        <w:t>[16]</w:t>
      </w:r>
      <w:r w:rsidR="00FC6ABE">
        <w:fldChar w:fldCharType="end"/>
      </w:r>
      <w:r w:rsidR="00FC6ABE">
        <w:t xml:space="preserve"> study (r = 0.40), who also found that only the smaller events had </w:t>
      </w:r>
      <w:proofErr w:type="spellStart"/>
      <w:r w:rsidR="00FC6ABE">
        <w:t>QF</w:t>
      </w:r>
      <w:r w:rsidR="00FC6ABE">
        <w:rPr>
          <w:vertAlign w:val="subscript"/>
        </w:rPr>
        <w:t>old</w:t>
      </w:r>
      <w:proofErr w:type="spellEnd"/>
      <w:r w:rsidR="00FC6ABE">
        <w:t xml:space="preserve"> volumes exceeding </w:t>
      </w:r>
      <w:proofErr w:type="spellStart"/>
      <w:r w:rsidR="00FC6ABE">
        <w:t>QF</w:t>
      </w:r>
      <w:r w:rsidR="00FC6ABE">
        <w:rPr>
          <w:vertAlign w:val="subscript"/>
        </w:rPr>
        <w:t>new</w:t>
      </w:r>
      <w:proofErr w:type="spellEnd"/>
      <w:r w:rsidR="00FC6ABE">
        <w:t xml:space="preserve"> (3 of 27 events). </w:t>
      </w:r>
      <w:proofErr w:type="spellStart"/>
      <w:r w:rsidR="00FC6ABE">
        <w:t>QF</w:t>
      </w:r>
      <w:r w:rsidR="00FC6ABE">
        <w:rPr>
          <w:vertAlign w:val="subscript"/>
        </w:rPr>
        <w:t>old</w:t>
      </w:r>
      <w:proofErr w:type="spellEnd"/>
      <w:r w:rsidR="00FC6ABE">
        <w:t xml:space="preserve"> had a much smaller standard deviation than </w:t>
      </w:r>
      <w:proofErr w:type="spellStart"/>
      <w:r w:rsidR="00FC6ABE">
        <w:t>QF</w:t>
      </w:r>
      <w:r w:rsidR="00FC6ABE">
        <w:rPr>
          <w:vertAlign w:val="subscript"/>
        </w:rPr>
        <w:t>new</w:t>
      </w:r>
      <w:proofErr w:type="spellEnd"/>
      <w:r w:rsidR="00FC6ABE">
        <w:t xml:space="preserve">, suggesting </w:t>
      </w:r>
      <w:proofErr w:type="spellStart"/>
      <w:r w:rsidR="00FC6ABE">
        <w:t>QF</w:t>
      </w:r>
      <w:r w:rsidR="00FC6ABE">
        <w:rPr>
          <w:vertAlign w:val="subscript"/>
        </w:rPr>
        <w:t>old</w:t>
      </w:r>
      <w:proofErr w:type="spellEnd"/>
      <w:r w:rsidR="00FC6ABE">
        <w:rPr>
          <w:vertAlign w:val="subscript"/>
        </w:rPr>
        <w:t xml:space="preserve"> </w:t>
      </w:r>
      <w:r w:rsidR="00FC6ABE">
        <w:t xml:space="preserve">has the potential to be the dominate transport pathway during smaller events simply because there is less </w:t>
      </w:r>
      <w:proofErr w:type="spellStart"/>
      <w:r w:rsidR="00FC6ABE">
        <w:t>QF</w:t>
      </w:r>
      <w:r w:rsidR="00FC6ABE">
        <w:rPr>
          <w:vertAlign w:val="subscript"/>
        </w:rPr>
        <w:t>new</w:t>
      </w:r>
      <w:proofErr w:type="spellEnd"/>
      <w:r w:rsidR="00FC6ABE">
        <w:t xml:space="preserve">. </w:t>
      </w:r>
    </w:p>
    <w:p w14:paraId="12A169CE" w14:textId="1D2C1E5E" w:rsidR="00B4425F" w:rsidRPr="008A1951" w:rsidRDefault="009522BA" w:rsidP="00B4425F">
      <w:pPr>
        <w:pStyle w:val="MDPI31text"/>
      </w:pPr>
      <w:r>
        <w:t xml:space="preserve">Here and in Nazari et al. </w:t>
      </w:r>
      <w:r>
        <w:fldChar w:fldCharType="begin"/>
      </w:r>
      <w:r w:rsidR="00BA607E">
        <w:instrText xml:space="preserve"> ADDIN ZOTERO_ITEM CSL_CITATION {"citationID":"a31nr1kn2n","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rsidR="00CC5A4A">
        <w:t xml:space="preserve">, </w:t>
      </w:r>
      <w:r>
        <w:t xml:space="preserve">AMC and event rainfall were not good predictors of </w:t>
      </w:r>
      <w:proofErr w:type="spellStart"/>
      <w:r>
        <w:t>QF</w:t>
      </w:r>
      <w:r>
        <w:rPr>
          <w:vertAlign w:val="subscript"/>
        </w:rPr>
        <w:t>old</w:t>
      </w:r>
      <w:proofErr w:type="spellEnd"/>
      <w:r>
        <w:t xml:space="preserve"> and the other three hydrograph components volumes. </w:t>
      </w:r>
      <w:r w:rsidR="00E17997">
        <w:t>W</w:t>
      </w:r>
      <w:r w:rsidR="00B4425F">
        <w:t xml:space="preserve">e found negative </w:t>
      </w:r>
      <w:r w:rsidR="00B4425F">
        <w:lastRenderedPageBreak/>
        <w:t xml:space="preserve">correlations between 7-day rainfall and </w:t>
      </w:r>
      <w:proofErr w:type="spellStart"/>
      <w:r w:rsidR="00B4425F">
        <w:t>QF</w:t>
      </w:r>
      <w:r w:rsidR="00B4425F">
        <w:rPr>
          <w:vertAlign w:val="subscript"/>
        </w:rPr>
        <w:t>new</w:t>
      </w:r>
      <w:proofErr w:type="spellEnd"/>
      <w:r w:rsidR="00B4425F">
        <w:t xml:space="preserve"> and </w:t>
      </w:r>
      <w:proofErr w:type="spellStart"/>
      <w:r w:rsidR="00B4425F">
        <w:t>SF</w:t>
      </w:r>
      <w:r w:rsidR="00B4425F">
        <w:rPr>
          <w:vertAlign w:val="subscript"/>
        </w:rPr>
        <w:t>new</w:t>
      </w:r>
      <w:proofErr w:type="spellEnd"/>
      <w:r w:rsidR="00B4425F">
        <w:t xml:space="preserve">, and between maximum rainfall intensity and </w:t>
      </w:r>
      <w:proofErr w:type="spellStart"/>
      <w:r w:rsidR="00B4425F">
        <w:t>SF</w:t>
      </w:r>
      <w:r w:rsidR="00B4425F">
        <w:rPr>
          <w:vertAlign w:val="subscript"/>
        </w:rPr>
        <w:t>old</w:t>
      </w:r>
      <w:proofErr w:type="spellEnd"/>
      <w:r w:rsidR="00E17997">
        <w:t xml:space="preserve"> </w:t>
      </w:r>
      <w:r w:rsidR="00B4425F">
        <w:t xml:space="preserve">and </w:t>
      </w:r>
      <w:proofErr w:type="spellStart"/>
      <w:r w:rsidR="00B4425F">
        <w:t>SF</w:t>
      </w:r>
      <w:r w:rsidR="00B4425F">
        <w:rPr>
          <w:vertAlign w:val="subscript"/>
        </w:rPr>
        <w:t>new</w:t>
      </w:r>
      <w:proofErr w:type="spellEnd"/>
      <w:r w:rsidR="00B4425F">
        <w:t xml:space="preserve"> (Table </w:t>
      </w:r>
      <w:r w:rsidR="00455FBE">
        <w:t>S</w:t>
      </w:r>
      <w:r w:rsidR="00B4425F">
        <w:t xml:space="preserve">5). Also, we observed positive correlations between time to peak and the volumes for each of the four components except for </w:t>
      </w:r>
      <w:proofErr w:type="spellStart"/>
      <w:r w:rsidR="00B4425F">
        <w:t>QF</w:t>
      </w:r>
      <w:r w:rsidR="00B4425F">
        <w:rPr>
          <w:vertAlign w:val="subscript"/>
        </w:rPr>
        <w:t>old</w:t>
      </w:r>
      <w:proofErr w:type="spellEnd"/>
      <w:r w:rsidR="00B4425F">
        <w:t xml:space="preserve">. Since </w:t>
      </w:r>
      <w:proofErr w:type="spellStart"/>
      <w:r w:rsidR="00B4425F">
        <w:t>QF</w:t>
      </w:r>
      <w:r w:rsidR="00B4425F">
        <w:rPr>
          <w:vertAlign w:val="subscript"/>
        </w:rPr>
        <w:t>old</w:t>
      </w:r>
      <w:proofErr w:type="spellEnd"/>
      <w:r w:rsidR="00B4425F">
        <w:t xml:space="preserve"> time to peak was correlated to the overall hydrograph time to peak, it is expected </w:t>
      </w:r>
      <w:proofErr w:type="spellStart"/>
      <w:r w:rsidR="00B4425F">
        <w:t>QF</w:t>
      </w:r>
      <w:r w:rsidR="00B4425F">
        <w:rPr>
          <w:vertAlign w:val="subscript"/>
        </w:rPr>
        <w:t>old</w:t>
      </w:r>
      <w:proofErr w:type="spellEnd"/>
      <w:r w:rsidR="00B4425F">
        <w:t xml:space="preserve"> volumes would be as well. </w:t>
      </w:r>
      <w:proofErr w:type="spellStart"/>
      <w:r w:rsidR="00B4425F">
        <w:t>QF</w:t>
      </w:r>
      <w:r w:rsidR="00B4425F">
        <w:rPr>
          <w:vertAlign w:val="subscript"/>
        </w:rPr>
        <w:t>old</w:t>
      </w:r>
      <w:proofErr w:type="spellEnd"/>
      <w:r w:rsidR="00B4425F">
        <w:t xml:space="preserve"> was the only component not correlated to above mentione</w:t>
      </w:r>
      <w:r w:rsidR="00E17997">
        <w:t xml:space="preserve">d rainfall and </w:t>
      </w:r>
      <w:r w:rsidR="00B00BCB">
        <w:t>TD</w:t>
      </w:r>
      <w:r w:rsidR="00E17997">
        <w:t xml:space="preserve"> </w:t>
      </w:r>
      <w:r w:rsidR="001223E2">
        <w:t xml:space="preserve">discharge </w:t>
      </w:r>
      <w:r w:rsidR="00B4425F">
        <w:t>metrics, and had the lowest coefficient of variation, suggest</w:t>
      </w:r>
      <w:r w:rsidR="00E17997">
        <w:t>ing</w:t>
      </w:r>
      <w:r w:rsidR="00B4425F">
        <w:t xml:space="preserve"> this pathway is controlled by different mechanisms relative to the other three components. </w:t>
      </w:r>
    </w:p>
    <w:p w14:paraId="4D205AE1" w14:textId="744F05FC" w:rsidR="003563FF" w:rsidRDefault="00B4425F" w:rsidP="003563FF">
      <w:pPr>
        <w:pStyle w:val="MDPI31text"/>
      </w:pPr>
      <w:r>
        <w:t xml:space="preserve">The peak of </w:t>
      </w:r>
      <w:proofErr w:type="spellStart"/>
      <w:r>
        <w:t>SF</w:t>
      </w:r>
      <w:r>
        <w:rPr>
          <w:vertAlign w:val="subscript"/>
        </w:rPr>
        <w:t>new</w:t>
      </w:r>
      <w:proofErr w:type="spellEnd"/>
      <w:r>
        <w:t xml:space="preserve"> occurred at an average time of 27.4 hours into the event, which is slightly quicker that in Nazari et al. </w:t>
      </w:r>
      <w:r>
        <w:fldChar w:fldCharType="begin"/>
      </w:r>
      <w:r w:rsidR="00BA607E">
        <w:instrText xml:space="preserve"> ADDIN ZOTERO_ITEM CSL_CITATION {"citationID":"a21mfkgqsac","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rsidR="00915783">
        <w:t xml:space="preserve"> (32 hours)</w:t>
      </w:r>
      <w:r>
        <w:t xml:space="preserve">. Nazari et al. </w:t>
      </w:r>
      <w:r>
        <w:fldChar w:fldCharType="begin"/>
      </w:r>
      <w:r w:rsidR="00BA607E">
        <w:instrText xml:space="preserve"> ADDIN ZOTERO_ITEM CSL_CITATION {"citationID":"a1mosqin0bf","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t xml:space="preserve"> found a negative relationship between the timing of </w:t>
      </w:r>
      <w:proofErr w:type="spellStart"/>
      <w:r>
        <w:t>SF</w:t>
      </w:r>
      <w:r>
        <w:rPr>
          <w:vertAlign w:val="subscript"/>
        </w:rPr>
        <w:t>new</w:t>
      </w:r>
      <w:proofErr w:type="spellEnd"/>
      <w:r>
        <w:t xml:space="preserve"> and 10 day rainfall, while here we found a semi-strong negative relationship between </w:t>
      </w:r>
      <w:proofErr w:type="spellStart"/>
      <w:r>
        <w:t>SF</w:t>
      </w:r>
      <w:r>
        <w:rPr>
          <w:vertAlign w:val="subscript"/>
        </w:rPr>
        <w:t>new</w:t>
      </w:r>
      <w:proofErr w:type="spellEnd"/>
      <w:r>
        <w:t xml:space="preserve"> with 24 hour</w:t>
      </w:r>
      <w:r w:rsidR="008807A1">
        <w:t xml:space="preserve"> and 30-day</w:t>
      </w:r>
      <w:r>
        <w:t xml:space="preserve"> rainfall, and </w:t>
      </w:r>
      <w:r w:rsidR="008807A1">
        <w:t xml:space="preserve">a </w:t>
      </w:r>
      <w:r>
        <w:t xml:space="preserve">very strong negative relationship with maximum rainfall intensity (Table </w:t>
      </w:r>
      <w:r w:rsidR="00455FBE">
        <w:t>S</w:t>
      </w:r>
      <w:r>
        <w:t xml:space="preserve">5). </w:t>
      </w:r>
      <w:r w:rsidR="00CF558A">
        <w:t xml:space="preserve">The </w:t>
      </w:r>
      <w:proofErr w:type="spellStart"/>
      <w:r w:rsidR="00CF558A">
        <w:t>SF</w:t>
      </w:r>
      <w:r w:rsidR="00CF558A">
        <w:rPr>
          <w:vertAlign w:val="subscript"/>
        </w:rPr>
        <w:t>new</w:t>
      </w:r>
      <w:proofErr w:type="spellEnd"/>
      <w:r w:rsidR="00CF558A">
        <w:t xml:space="preserve"> pathway represents e</w:t>
      </w:r>
      <w:r>
        <w:t>vent water transported</w:t>
      </w:r>
      <w:r w:rsidR="008807A1">
        <w:t xml:space="preserve"> to deeper horizons via PFP</w:t>
      </w:r>
      <w:r w:rsidR="00CF558A">
        <w:t xml:space="preserve"> that</w:t>
      </w:r>
      <w:r w:rsidR="008807A1">
        <w:t xml:space="preserve"> absconds back into the matrix</w:t>
      </w:r>
      <w:r w:rsidR="00052F5A">
        <w:t xml:space="preserve"> prior to the tile</w:t>
      </w:r>
      <w:r w:rsidR="00CF558A">
        <w:t xml:space="preserve"> </w:t>
      </w:r>
      <w:r>
        <w:fldChar w:fldCharType="begin"/>
      </w:r>
      <w:r w:rsidR="00BA607E">
        <w:instrText xml:space="preserve"> ADDIN ZOTERO_ITEM CSL_CITATION {"citationID":"a21a3splqno","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t xml:space="preserve">. </w:t>
      </w:r>
      <w:r w:rsidR="00CF558A">
        <w:t>This pathway represents ground water recharge via PFP,</w:t>
      </w:r>
      <w:r w:rsidR="00052F5A">
        <w:t xml:space="preserve"> and f</w:t>
      </w:r>
      <w:r>
        <w:t xml:space="preserve">requent recharge of ground water via PFP suggests P from the surface could be transported and accumulate as legacy P in much deeper soil horizons </w:t>
      </w:r>
      <w:r>
        <w:fldChar w:fldCharType="begin"/>
      </w:r>
      <w:r w:rsidR="00903951">
        <w:instrText xml:space="preserve"> ADDIN ZOTERO_ITEM CSL_CITATION {"citationID":"a2e9s69kcdr","properties":{"formattedCitation":"[64]","plainCitation":"[64]","noteIndex":0},"citationItems":[{"id":2233,"uris":["http://zotero.org/users/7517824/items/QDQA94V6"],"uri":["http://zotero.org/users/7517824/items/QDQA94V6"],"itemData":{"id":2233,"type":"article-journal","container-title":"Nutrient Cycling in Agroecosystems","DOI":"10.1007/s10705-019-09992-1","ISSN":"1385-1314, 1573-0867","issue":"1","journalAbbreviation":"Nutr Cycl Agroecosyst","language":"en","page":"33-44","source":"DOI.org (Crossref)","title":"Mass balance assessment of phosphorus dynamics in a fertilizer trial with 57 years of superphosphate application under irrigated grazed pasture","volume":"114","author":[{"family":"Tian","given":"Jihui"},{"family":"Boitt","given":"Gustavo"},{"family":"Black","given":"Amanda"},{"family":"Wakelin","given":"Steven"},{"family":"Chen","given":"Lijun"},{"family":"Cai","given":"Kunzheng"},{"family":"Condron","given":"Leo"}],"issued":{"date-parts":[["2019",5]]}}}],"schema":"https://github.com/citation-style-language/schema/raw/master/csl-citation.json"} </w:instrText>
      </w:r>
      <w:r>
        <w:fldChar w:fldCharType="separate"/>
      </w:r>
      <w:r w:rsidR="00903951" w:rsidRPr="00903951">
        <w:t>[64]</w:t>
      </w:r>
      <w:r>
        <w:fldChar w:fldCharType="end"/>
      </w:r>
      <w:r>
        <w:t xml:space="preserve">. </w:t>
      </w:r>
    </w:p>
    <w:p w14:paraId="24F0236A" w14:textId="3DD5F61A" w:rsidR="00344124" w:rsidRDefault="00344124" w:rsidP="00344124">
      <w:pPr>
        <w:pStyle w:val="MDPI22heading2"/>
      </w:pPr>
      <w:r>
        <w:t>3.3 Rainfall Pulse Analysis</w:t>
      </w:r>
    </w:p>
    <w:p w14:paraId="7D45E0D0" w14:textId="52B9F7D8" w:rsidR="00C801C9" w:rsidRDefault="00E44CAA" w:rsidP="00680C9F">
      <w:pPr>
        <w:pStyle w:val="MDPI31text"/>
      </w:pPr>
      <w:r>
        <w:t>There was an uneven number of pulses identified (Table S6)</w:t>
      </w:r>
      <w:r w:rsidR="00684C8D">
        <w:t xml:space="preserve">, and pulse data was non-normal, thus </w:t>
      </w:r>
      <w:r w:rsidR="00B00BCB">
        <w:t>TD</w:t>
      </w:r>
      <w:r w:rsidR="00344124">
        <w:t xml:space="preserve"> discharge metrics associated with rainfall pulses were compared using</w:t>
      </w:r>
      <w:r w:rsidR="00CF558A">
        <w:t xml:space="preserve"> a</w:t>
      </w:r>
      <w:r w:rsidR="00344124">
        <w:t xml:space="preserve"> non-parametric comparison of means</w:t>
      </w:r>
      <w:r>
        <w:t xml:space="preserve">. </w:t>
      </w:r>
      <w:r w:rsidR="00344124">
        <w:t xml:space="preserve">P loading rates in </w:t>
      </w:r>
      <w:r w:rsidR="002F10E0">
        <w:t xml:space="preserve">TD </w:t>
      </w:r>
      <w:r w:rsidR="00344124">
        <w:t>during periods associated with high intensity rainfall were significantly greater than during periods associated with low intensity rainfall (Figure 3). Also, high intensity rainfall pulses resulted in significantly higher flow rates as compared to the lower intens</w:t>
      </w:r>
      <w:r w:rsidR="00957903">
        <w:t>ity</w:t>
      </w:r>
      <w:r w:rsidR="00344124">
        <w:t xml:space="preserve"> rainfall pulses. Others have found relationships between rainfall metrics and P concentrations and loading in </w:t>
      </w:r>
      <w:r w:rsidR="002F10E0">
        <w:t>TD</w:t>
      </w:r>
      <w:r w:rsidR="00344124">
        <w:t xml:space="preserve"> at the inter-event scale, however this is the first known study to examine these relationships at the intra-event scale. </w:t>
      </w:r>
      <w:proofErr w:type="spellStart"/>
      <w:r w:rsidR="00344124">
        <w:t>Vidon</w:t>
      </w:r>
      <w:proofErr w:type="spellEnd"/>
      <w:r w:rsidR="00344124">
        <w:t xml:space="preserve"> and Cuadra [45] found that P concentrations were more variable during larger rainfall events as compared to smaller, where we found similar results with higher variation associated with higher pulse intensities.</w:t>
      </w:r>
    </w:p>
    <w:p w14:paraId="201C72E2" w14:textId="4F8CCCEA" w:rsidR="00680C9F" w:rsidRDefault="00680C9F" w:rsidP="00680C9F">
      <w:pPr>
        <w:pStyle w:val="MDPI31text"/>
      </w:pPr>
    </w:p>
    <w:p w14:paraId="61B8E86F" w14:textId="1E88431D" w:rsidR="00C801C9" w:rsidRDefault="00680C9F" w:rsidP="00680C9F">
      <w:pPr>
        <w:pStyle w:val="MDPI32textnoindent"/>
        <w:ind w:left="0"/>
      </w:pPr>
      <w:r w:rsidRPr="00680C9F">
        <w:rPr>
          <w:noProof/>
        </w:rPr>
        <w:lastRenderedPageBreak/>
        <w:drawing>
          <wp:anchor distT="0" distB="0" distL="114300" distR="114300" simplePos="0" relativeHeight="251663360" behindDoc="0" locked="0" layoutInCell="1" allowOverlap="1" wp14:anchorId="0436B8B1" wp14:editId="4A858BAC">
            <wp:simplePos x="0" y="0"/>
            <wp:positionH relativeFrom="margin">
              <wp:posOffset>902825</wp:posOffset>
            </wp:positionH>
            <wp:positionV relativeFrom="paragraph">
              <wp:posOffset>5892</wp:posOffset>
            </wp:positionV>
            <wp:extent cx="5469255" cy="3900805"/>
            <wp:effectExtent l="0" t="0" r="0" b="4445"/>
            <wp:wrapSquare wrapText="bothSides"/>
            <wp:docPr id="2" name="Picture 2" descr="Diagram, schematic&#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Diagram, schematic&#10;&#10;Description automatically generated"/>
                    <pic:cNvPicPr/>
                  </pic:nvPicPr>
                  <pic:blipFill>
                    <a:blip r:embed="rId17"/>
                    <a:stretch>
                      <a:fillRect/>
                    </a:stretch>
                  </pic:blipFill>
                  <pic:spPr>
                    <a:xfrm>
                      <a:off x="0" y="0"/>
                      <a:ext cx="5469255" cy="3900805"/>
                    </a:xfrm>
                    <a:prstGeom prst="rect">
                      <a:avLst/>
                    </a:prstGeom>
                  </pic:spPr>
                </pic:pic>
              </a:graphicData>
            </a:graphic>
            <wp14:sizeRelH relativeFrom="page">
              <wp14:pctWidth>0</wp14:pctWidth>
            </wp14:sizeRelH>
            <wp14:sizeRelV relativeFrom="page">
              <wp14:pctHeight>0</wp14:pctHeight>
            </wp14:sizeRelV>
          </wp:anchor>
        </w:drawing>
      </w:r>
    </w:p>
    <w:p w14:paraId="3B467D8E" w14:textId="3F245FED" w:rsidR="00C801C9" w:rsidRDefault="00C801C9" w:rsidP="004D6EAC">
      <w:pPr>
        <w:pStyle w:val="MDPI32textnoindent"/>
      </w:pPr>
    </w:p>
    <w:p w14:paraId="355CE4DF" w14:textId="74AD80E4" w:rsidR="00C801C9" w:rsidRDefault="00344124" w:rsidP="00344124">
      <w:pPr>
        <w:pStyle w:val="MDPI52figure"/>
      </w:pPr>
      <w:bookmarkStart w:id="606" w:name="_Toc84261268"/>
      <w:r>
        <w:t xml:space="preserve">Figure 3: </w:t>
      </w:r>
      <w:r w:rsidRPr="00251711">
        <w:t xml:space="preserve">Boxplots showing difference between pulse and </w:t>
      </w:r>
      <w:r w:rsidR="00B00BCB">
        <w:t>TD</w:t>
      </w:r>
      <w:r w:rsidRPr="00251711">
        <w:t xml:space="preserve"> </w:t>
      </w:r>
      <w:r w:rsidR="002F10E0">
        <w:t>discharge</w:t>
      </w:r>
      <w:r w:rsidRPr="00251711">
        <w:t xml:space="preserve"> metrics for high and low intensity pulses.</w:t>
      </w:r>
      <w:bookmarkEnd w:id="606"/>
    </w:p>
    <w:p w14:paraId="46E2C62B" w14:textId="18DAC3A3" w:rsidR="00C801C9" w:rsidRDefault="00C801C9" w:rsidP="004D6EAC">
      <w:pPr>
        <w:pStyle w:val="MDPI32textnoindent"/>
      </w:pPr>
    </w:p>
    <w:p w14:paraId="2BBF7ACA" w14:textId="0C89459A" w:rsidR="00981593" w:rsidRPr="00325902" w:rsidRDefault="007C40DD" w:rsidP="001E7FF2">
      <w:pPr>
        <w:pStyle w:val="MDPI31text"/>
        <w:ind w:firstLine="452"/>
      </w:pPr>
      <w:r>
        <w:t>Because of s</w:t>
      </w:r>
      <w:r w:rsidR="00CC7B74">
        <w:t>everal</w:t>
      </w:r>
      <w:r w:rsidR="005300B4">
        <w:t xml:space="preserve"> factors during this study, namely </w:t>
      </w:r>
      <w:r w:rsidR="00344124">
        <w:t xml:space="preserve">drought as well as the recent </w:t>
      </w:r>
      <w:r w:rsidR="00B00BCB">
        <w:t>TD</w:t>
      </w:r>
      <w:r w:rsidR="00344124">
        <w:t xml:space="preserve"> installations, </w:t>
      </w:r>
      <w:r>
        <w:t xml:space="preserve">the </w:t>
      </w:r>
      <w:r w:rsidR="00344124">
        <w:t>PFP network</w:t>
      </w:r>
      <w:r w:rsidR="00CC7B74">
        <w:t>s in</w:t>
      </w:r>
      <w:r w:rsidR="00344124">
        <w:t xml:space="preserve"> these fields possibly represented a maximum condition. As time proceeds</w:t>
      </w:r>
      <w:r>
        <w:t xml:space="preserve"> and/or under different AMC</w:t>
      </w:r>
      <w:r w:rsidR="00344124">
        <w:t>, the PFP network may diminish, resulting in less rapid infiltration and possibly different rainfall-driven P transport dynamics.</w:t>
      </w:r>
      <w:r>
        <w:t xml:space="preserve"> </w:t>
      </w:r>
      <w:r w:rsidR="00344124">
        <w:t>This may also shift the P export dynamic between the surface and subsurface, where the surface may have higher runoff volumes and thus P export</w:t>
      </w:r>
      <w:r w:rsidR="00740D71">
        <w:t xml:space="preserve">, </w:t>
      </w:r>
      <w:r w:rsidR="00344124">
        <w:t xml:space="preserve">since less water is being channeled to </w:t>
      </w:r>
      <w:r w:rsidR="00B00BCB">
        <w:t>TD</w:t>
      </w:r>
      <w:r w:rsidR="00344124">
        <w:t xml:space="preserve"> via PFP. </w:t>
      </w:r>
      <w:r w:rsidR="00740D71">
        <w:t>Moreover,</w:t>
      </w:r>
      <w:r w:rsidR="00344124">
        <w:t xml:space="preserve"> climate change is expected to continue to increase the intensity of both drought and rainfall events in the LCB </w:t>
      </w:r>
      <w:r w:rsidR="00344124">
        <w:fldChar w:fldCharType="begin"/>
      </w:r>
      <w:r w:rsidR="0064549D">
        <w:instrText xml:space="preserve"> ADDIN ZOTERO_ITEM CSL_CITATION {"citationID":"a77hve9s37","properties":{"formattedCitation":"[8]","plainCitation":"[8]","noteIndex":0},"citationItems":[{"id":4,"uris":["http://zotero.org/users/7517824/items/SNN4RYPU"],"uri":["http://zotero.org/users/7517824/items/SNN4RYPU"],"itemData":{"id":4,"type":"article-journal","container-title":"Climatic Change","DOI":"10.1007/s10584-017-2109-7","ISSN":"0165-0009, 1573-1480","issue":"1-2","journalAbbreviation":"Climatic Change","language":"en","page":"231-245","source":"DOI.org (Crossref)","title":"Unique challenges and opportunities for northeastern US crop production in a changing climate","volume":"146","author":[{"family":"Wolfe","given":"David W."},{"family":"DeGaetano","given":"Arthur T."},{"family":"Peck","given":"Gregory M."},{"family":"Carey","given":"Mary"},{"family":"Ziska","given":"Lewis H."},{"family":"Lea-Cox","given":"John"},{"family":"Kemanian","given":"Armen R."},{"family":"Hoffmann","given":"Michael P."},{"family":"Hollinger","given":"David Y."}],"issued":{"date-parts":[["2018",1]]}}}],"schema":"https://github.com/citation-style-language/schema/raw/master/csl-citation.json"} </w:instrText>
      </w:r>
      <w:r w:rsidR="00344124">
        <w:fldChar w:fldCharType="separate"/>
      </w:r>
      <w:r w:rsidR="0064549D" w:rsidRPr="0064549D">
        <w:t>[8]</w:t>
      </w:r>
      <w:r w:rsidR="00344124">
        <w:fldChar w:fldCharType="end"/>
      </w:r>
      <w:r w:rsidR="00344124">
        <w:t xml:space="preserve">, </w:t>
      </w:r>
      <w:r w:rsidR="00740D71">
        <w:t>and</w:t>
      </w:r>
      <w:r w:rsidR="00344124">
        <w:t xml:space="preserve"> results here suggest</w:t>
      </w:r>
      <w:r w:rsidR="00740D71">
        <w:t>s</w:t>
      </w:r>
      <w:r w:rsidR="00344124">
        <w:t xml:space="preserve"> this has implications for P transport</w:t>
      </w:r>
      <w:r w:rsidR="00740D71">
        <w:t xml:space="preserve"> via TD</w:t>
      </w:r>
      <w:r w:rsidR="00344124">
        <w:t>.</w:t>
      </w:r>
      <w:bookmarkStart w:id="607" w:name="_24agnwxaw59y" w:colFirst="0" w:colLast="0"/>
      <w:bookmarkEnd w:id="607"/>
      <w:r>
        <w:t xml:space="preserve"> Because the clay soils in this region (Covington and Panton soil series) are dispersive (i.e. easily dislodged by rainfall and suspended in runoff), legacy PP (i.e., P </w:t>
      </w:r>
      <w:proofErr w:type="spellStart"/>
      <w:r>
        <w:t>sorbed</w:t>
      </w:r>
      <w:proofErr w:type="spellEnd"/>
      <w:r>
        <w:t xml:space="preserve"> to eroded sediment) is easily transported to TD via PFP </w:t>
      </w:r>
      <w:r>
        <w:fldChar w:fldCharType="begin"/>
      </w:r>
      <w:r w:rsidR="00BA607E">
        <w:instrText xml:space="preserve"> ADDIN ZOTERO_ITEM CSL_CITATION {"citationID":"a138iasa5kg","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instrText>
      </w:r>
      <w:r>
        <w:fldChar w:fldCharType="separate"/>
      </w:r>
      <w:r w:rsidR="00BA607E" w:rsidRPr="00BA607E">
        <w:t>[16]</w:t>
      </w:r>
      <w:r>
        <w:fldChar w:fldCharType="end"/>
      </w:r>
      <w:r>
        <w:t xml:space="preserve">. </w:t>
      </w:r>
      <w:r w:rsidR="00344124">
        <w:t xml:space="preserve">In the LCB, P in the lake bottom sediment is easily mobilized to the overlying water column, thus </w:t>
      </w:r>
      <w:r>
        <w:t>PP</w:t>
      </w:r>
      <w:r w:rsidR="00344124">
        <w:t xml:space="preserve"> exported at any time throughout the year may contribute to cyanobacteria blooms </w:t>
      </w:r>
      <w:r w:rsidR="00344124">
        <w:fldChar w:fldCharType="begin"/>
      </w:r>
      <w:r w:rsidR="00531AE4">
        <w:instrText xml:space="preserve"> ADDIN ZOTERO_ITEM CSL_CITATION {"citationID":"a12t0tamnma","properties":{"formattedCitation":"[65]","plainCitation":"[65]","noteIndex":0},"citationItems":[{"id":113,"uris":["http://zotero.org/users/7517824/items/PIAS6XXH"],"uri":["http://zotero.org/users/7517824/items/PIAS6XXH"],"itemData":{"id":113,"type":"article-journal","abstract":"Relationships between phosphorus cycling and redox conditions in the sediments of eutrophic Missisquoi Bay, Lake Champlain were investigated over diel and seasonal timescales in three consecutive summers (2007–2009), one of which (2007) did not experience a cyanobacteria bloom for the first time in a decade. Sediment extraction data showed that reactive phosphorus (RP) is strongly correlated to reactive iron (RFe), suggesting that the mobility of a large portion (30–40%) of the total sediment phosphorus pool is associated with nanocrystalline iron oxide minerals that may be influenced by redox conditions. RP concentrations in the top sediments increased throughout 2007 but decreased throughout 2008; calculations indicate that , 1 mm of sediment could account for the increased total dissolved phosphorus observed in overlying water. Redox conditions were measured over 24 h in situ within sediment cores and at the sediment–water interface (SWI) at different stages of each season using voltammetry. SWI redox conditions became progressively more reduced across the season and overnight and were significantly more reducing in the presence of a bloom. Soluble RP and cyanobacteria cell counts measured at five depths through the water column strongly correlated with the most reducing conditions at the SWI. Observations suggest that redox controlled nutrient flux between the sediments and the water column is variable over diel and seasonal cycles. Cyanobacteria blooms most significantly affect SWI redox conditions, suggesting that blooms may enhance RP flux from sediments, setting up a positive feedback loop that can propagate and sustain blooms in shallow freshwater systems.","container-title":"Limnology and Oceanography","DOI":"10.4319/lo.2011.56.6.2251","ISSN":"00243590","issue":"6","journalAbbreviation":"Limnol. Oceanogr.","language":"en","page":"2251-2264","source":"DOI.org (Crossref)","title":"Relating sediment phosphorus mobility to seasonal and diel redox fluctuations at the sediment-water interface in a eutrophic freshwater lake","volume":"56","author":[{"family":"Smith","given":"Lydia"},{"family":"Watzin","given":"Mary C."},{"family":"Druschel","given":"Gregory"}],"issued":{"date-parts":[["2011",11]]}}}],"schema":"https://github.com/citation-style-language/schema/raw/master/csl-citation.json"} </w:instrText>
      </w:r>
      <w:r w:rsidR="00344124">
        <w:fldChar w:fldCharType="separate"/>
      </w:r>
      <w:r w:rsidR="00531AE4" w:rsidRPr="00531AE4">
        <w:t>[65]</w:t>
      </w:r>
      <w:r w:rsidR="00344124">
        <w:fldChar w:fldCharType="end"/>
      </w:r>
      <w:r w:rsidR="00344124">
        <w:t xml:space="preserve">. Legacy P will continue to be a challenge for this region, which persists in the water course, acting as a source of P even after BMP reduce P export from agricultural fields </w:t>
      </w:r>
      <w:r w:rsidR="00344124">
        <w:fldChar w:fldCharType="begin"/>
      </w:r>
      <w:r w:rsidR="0064549D">
        <w:instrText xml:space="preserve"> ADDIN ZOTERO_ITEM CSL_CITATION {"citationID":"a719c3j54j","properties":{"formattedCitation":"[4]","plainCitation":"[4]","noteIndex":0},"citationItems":[{"id":2195,"uris":["http://zotero.org/users/7517824/items/JQYGDLCF"],"uri":["http://zotero.org/users/7517824/items/JQYGDLCF"],"itemData":{"id":2195,"type":"article-journal","container-title":"Journal of Environmental Quality","DOI":"10.2134/jeq2013.03.0098","ISSN":"00472425","issue":"5","journalAbbreviation":"J. Environ. Qual.","language":"en","page":"1308-1326","source":"DOI.org (Crossref)","title":"Phosphorus Legacy: Overcoming the Effects of Past Management Practices to Mitigate Future Water Quality Impairment","title-short":"Phosphorus Legacy","volume":"42","author":[{"family":"Sharpley","given":"Andrew"},{"family":"Jarvie","given":"Helen P."},{"family":"Buda","given":"Anthony"},{"family":"May","given":"Linda"},{"family":"Spears","given":"Bryan"},{"family":"Kleinman","given":"Peter"}],"issued":{"date-parts":[["2013",9]]}}}],"schema":"https://github.com/citation-style-language/schema/raw/master/csl-citation.json"} </w:instrText>
      </w:r>
      <w:r w:rsidR="00344124">
        <w:fldChar w:fldCharType="separate"/>
      </w:r>
      <w:r w:rsidR="0064549D" w:rsidRPr="0064549D">
        <w:t>[4]</w:t>
      </w:r>
      <w:r w:rsidR="00344124">
        <w:fldChar w:fldCharType="end"/>
      </w:r>
      <w:r w:rsidR="00344124">
        <w:t>.</w:t>
      </w:r>
      <w:ins w:id="608" w:author="Ryan Ruggiero" w:date="2022-01-04T13:45:00Z">
        <w:r w:rsidR="0059008F" w:rsidRPr="0059008F">
          <w:t xml:space="preserve"> </w:t>
        </w:r>
        <w:r w:rsidR="0059008F">
          <w:t xml:space="preserve">Near the end of the growing season, soil P levels were in the low-optimal range (6 mg/kg Modified Morgans). Despite this being relatively low for agricultural fields that are considered hot-spots for legacy-P export </w:t>
        </w:r>
        <w:r w:rsidR="0059008F">
          <w:fldChar w:fldCharType="begin"/>
        </w:r>
      </w:ins>
      <w:r w:rsidR="00531AE4">
        <w:instrText xml:space="preserve"> ADDIN ZOTERO_ITEM CSL_CITATION {"citationID":"aaq81ea9k0","properties":{"formattedCitation":"[30], [36], [66]","plainCitation":"[30], [36], [66]","noteIndex":0},"citationItems":[{"id":164,"uris":["http://zotero.org/users/7517824/items/QEQ7KKUM"],"uri":["http://zotero.org/users/7517824/items/QEQ7KKUM"],"itemData":{"id":164,"type":"article-journal","container-title":"Journal of Environmental Quality","DOI":"10.2134/jeq1995.00472425002400050020x","ISSN":"0047-2425, 1537-2537","issue":"5","journalAbbreviation":"J. environ. qual.","language":"en","page":"920-926","source":"DOI.org (Crossref)","title":"Dependence of Runoff Phosphorus on Extractable Soil Phosphorus","volume":"24","author":[{"family":"Sharpley","given":"Andrew N."}],"issued":{"date-parts":[["1995",9]]}}},{"id":3,"uris":["http://zotero.org/users/7517824/items/XJA2IUPP"],"uri":["http://zotero.org/users/7517824/items/XJA2IUPP"],"itemData":{"id":3,"type":"article-journal","abstract":"Legacy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W."}],"issued":{"date-parts":[["2020",5]]}}},{"id":2242,"uris":["http://zotero.org/users/7517824/items/M34USC7N"],"uri":["http://zotero.org/users/7517824/items/M34USC7N"],"itemData":{"id":2242,"type":"article-journal","container-title":"Soil Science","DOI":"10.1097/00010694-200212000-00007","ISSN":"0038-075X","issue":"12","journalAbbreviation":"Soil Science","language":"en","page":"830-837","source":"DOI.org (Crossref)","title":"CONVERSION OF MODIFIED MORGAN AND MEHLICH-III SOIL TESTS TO MORGAN SOIL TEST VALUES:","title-short":"CONVERSION OF MODIFIED MORGAN AND MEHLICH-III SOIL TESTS TO MORGAN SOIL TEST VALUES","volume":"167","author":[{"family":"Ketterings","given":"Q. M."},{"family":"Czymmek","given":"K. J."},{"family":"Reid","given":"W. S."},{"family":"Wildman","given":"R. F."}],"issued":{"date-parts":[["2002",12]]}}}],"schema":"https://github.com/citation-style-language/schema/raw/master/csl-citation.json"} </w:instrText>
      </w:r>
      <w:ins w:id="609" w:author="Ryan Ruggiero" w:date="2022-01-04T13:45:00Z">
        <w:r w:rsidR="0059008F">
          <w:fldChar w:fldCharType="separate"/>
        </w:r>
      </w:ins>
      <w:r w:rsidR="00531AE4" w:rsidRPr="00531AE4">
        <w:t>[30], [36], [66]</w:t>
      </w:r>
      <w:ins w:id="610" w:author="Ryan Ruggiero" w:date="2022-01-04T13:45:00Z">
        <w:r w:rsidR="0059008F">
          <w:fldChar w:fldCharType="end"/>
        </w:r>
        <w:r w:rsidR="0059008F">
          <w:t xml:space="preserve">, here, annual TD P loading was still relatively high for the LCB </w:t>
        </w:r>
        <w:r w:rsidR="0059008F">
          <w:fldChar w:fldCharType="begin"/>
        </w:r>
      </w:ins>
      <w:r w:rsidR="00531AE4">
        <w:instrText xml:space="preserve"> ADDIN ZOTERO_ITEM CSL_CITATION {"citationID":"a2a20pspk7c","properties":{"formattedCitation":"[10], [67]","plainCitation":"[10], [67]","noteIndex":0},"citationItems":[{"id":31,"uris":["http://zotero.org/users/7517824/items/QZZD7CXE"],"uri":["http://zotero.org/users/7517824/items/QZZD7CXE"],"itemData":{"id":31,"type":"article-journal","abstract":"Quantifying the influence of tile drainage on phosphorus (P) transport risk is important where eutrophication is a concern. The objective of this study was to compare P exports from tile-drained (TD) and undrained (UD) edge-of-field plots in northern New York. Four plots (46 by 23 m) were established with tile drainage and surface runoff collection during 2012–2013. Grass sod was terminated in fall 2013 and corn (Zea mays L.) for silage was grown in 2014 and 2015. Runoff, total phosphorus (TP), soluble reactive phosphorus (SRP), and total suspended solids (TSS) exports were measured from April 2014 through June 2015. Mean total runoff was 396% greater for TD, however, surface runoff for TD was reduced by 84% compared to UD. There was no difference in mean cumulative TP export, while SRP and TSS exports were 55% and 158% greater for UD, respectively. A three day rain/snowmelt event resulted in 61% and 84% of cumulative SRP exports for TD and UD, respectively, with over 100% greater TP, SRP and TSS exports for UD. Results indicate that tile drainage substantially reduced surface runoff, TSS and SRP exports while having no impact on TP exports, suggesting tile drains may not increase the overall P export risk.","container-title":"Water","DOI":"10.3390/w12020328","ISSN":"2073-4441","issue":"2","journalAbbreviation":"Water","language":"en","page":"328","source":"DOI.org (Crossref)","title":"Impacts of Tile Drainage on Phosphorus Losses from Edge-of-Field Plots in the Lake Champlain Basin of New York","volume":"12","author":[{"family":"Klaiber","given":"Laura B."},{"family":"Kramer","given":"Stephen R."},{"family":"Young","given":"Eric O."}],"issued":{"date-parts":[["2020",1,23]]}}},{"id":138,"uris":["http://zotero.org/users/7517824/items/W5ILSCKF"],"uri":["http://zotero.org/users/7517824/items/W5ILSCKF"],"itemData":{"id":138,"type":"paper-conference","abstract":"The data used in this study were collected at two experimental fields located near Bedford, Quebec. These agricultural sites are characterized by different soil types and instrumented to monitor the surface and subsurface tile drain flows. The data collected include concentration of fours tracers (Mg2+, Ca2+, Na+, K+) in runoff and subsurface waters and electric conductivity (EC). The relationship between EC and tracers permitted estimation of the concentration of different tracers used in this study. The estimation of preferential flow to tile drains was based on the principle of conservation of mass. In this study, the data collected during the base flow corresponds to the matrix flow. The validation of the results was based on the particulate P loads in the subsurface drainage. The analysis and interpretation of collected data improve the understanding of the mechanism of P transport in the soil profile through preferential or matrix flow. Preliminary results indicate that the elements (Ca2+, Mg2+) satisfactorily predict the extent of preferential flow. Our results have also found a strong correlation between these two elements and the EC with a R2 ranging from 0.96 to 0.99 for Gagnon site. The study showed that the preferential flow through a fine soil is dominant (70%).","container-title":"2008 Providence, Rhode Island, June 29 - July 2, 2008","DOI":"10.13031/2013.24812","event":"2008 Providence, Rhode Island, June 29 - July 2, 2008","language":"en","publisher":"American Society of Agricultural and Biological Engineers","source":"DOI.org (Crossref)","title":"Estimating Preferential Flow to Agricultural Tile Drains","URL":"http://elibrary.asabe.org/abstract.asp?JID=5&amp;AID=24812&amp;CID=prov2008&amp;T=1","author":[{"family":"Chikhaoui","given":"Mohamed"},{"literal":"Chandra A Madramootoo"},{"literal":"Mark Eastman"},{"literal":"Aubert Michaud"}],"accessed":{"date-parts":[["2021",6,3]]},"issued":{"date-parts":[["2008"]]}}}],"schema":"https://github.com/citation-style-language/schema/raw/master/csl-citation.json"} </w:instrText>
      </w:r>
      <w:ins w:id="611" w:author="Ryan Ruggiero" w:date="2022-01-04T13:45:00Z">
        <w:r w:rsidR="0059008F">
          <w:fldChar w:fldCharType="separate"/>
        </w:r>
      </w:ins>
      <w:r w:rsidR="00531AE4" w:rsidRPr="00531AE4">
        <w:t>[10], [67]</w:t>
      </w:r>
      <w:ins w:id="612" w:author="Ryan Ruggiero" w:date="2022-01-04T13:45:00Z">
        <w:r w:rsidR="0059008F">
          <w:fldChar w:fldCharType="end"/>
        </w:r>
        <w:r w:rsidR="0059008F">
          <w:t>.</w:t>
        </w:r>
      </w:ins>
    </w:p>
    <w:p w14:paraId="6098F0D6" w14:textId="67ABDF96" w:rsidR="005975C6" w:rsidRPr="00325902" w:rsidRDefault="009A4C68" w:rsidP="006D09FC">
      <w:pPr>
        <w:pStyle w:val="MDPI21heading1"/>
      </w:pPr>
      <w:r>
        <w:t>4</w:t>
      </w:r>
      <w:r w:rsidR="005975C6">
        <w:t>. Conclusions</w:t>
      </w:r>
    </w:p>
    <w:p w14:paraId="571D2746" w14:textId="26E2BEDA" w:rsidR="00FA52BF" w:rsidRDefault="008B09B0" w:rsidP="00D53650">
      <w:pPr>
        <w:pStyle w:val="MDPI31text"/>
        <w:rPr>
          <w:ins w:id="613" w:author="Ryan Ruggiero" w:date="2022-01-02T15:15:00Z"/>
        </w:rPr>
      </w:pPr>
      <w:r>
        <w:t>TD</w:t>
      </w:r>
      <w:r w:rsidR="009A4C68">
        <w:t xml:space="preserve"> were the domina</w:t>
      </w:r>
      <w:r w:rsidR="00D47C2F">
        <w:t>nt</w:t>
      </w:r>
      <w:r w:rsidR="009A4C68">
        <w:t xml:space="preserve"> P export pathway</w:t>
      </w:r>
      <w:r w:rsidR="001047D2">
        <w:t xml:space="preserve"> at two sites</w:t>
      </w:r>
      <w:r w:rsidR="004A10E3">
        <w:t>, and a</w:t>
      </w:r>
      <w:r>
        <w:t xml:space="preserve">nnual </w:t>
      </w:r>
      <w:ins w:id="614" w:author="Ryan Ruggiero" w:date="2022-01-02T14:49:00Z">
        <w:r w:rsidR="006D4B31">
          <w:t xml:space="preserve">and seasonal </w:t>
        </w:r>
      </w:ins>
      <w:r>
        <w:t xml:space="preserve">loads varied and were affected by the drought. </w:t>
      </w:r>
      <w:ins w:id="615" w:author="Ryan Ruggiero" w:date="2022-01-04T13:48:00Z">
        <w:r w:rsidR="00531AE4">
          <w:t>The results of the two- and four-component hydrograph separations aligned with previous TD studies</w:t>
        </w:r>
      </w:ins>
      <w:ins w:id="616" w:author="Ryan Ruggiero" w:date="2022-01-04T13:49:00Z">
        <w:r w:rsidR="00531AE4">
          <w:t xml:space="preserve">. Here, </w:t>
        </w:r>
      </w:ins>
      <w:ins w:id="617" w:author="Ryan Ruggiero" w:date="2022-01-04T13:48:00Z">
        <w:r w:rsidR="00531AE4">
          <w:t xml:space="preserve">PFP </w:t>
        </w:r>
      </w:ins>
      <w:ins w:id="618" w:author="Ryan Ruggiero" w:date="2022-01-04T13:49:00Z">
        <w:r w:rsidR="00531AE4">
          <w:t xml:space="preserve">were </w:t>
        </w:r>
      </w:ins>
      <w:ins w:id="619" w:author="Ryan Ruggiero" w:date="2022-01-04T13:48:00Z">
        <w:r w:rsidR="00531AE4">
          <w:t xml:space="preserve">the </w:t>
        </w:r>
        <w:r w:rsidR="00531AE4">
          <w:t>dominate</w:t>
        </w:r>
        <w:r w:rsidR="00531AE4">
          <w:t xml:space="preserve"> transport pathway during event</w:t>
        </w:r>
      </w:ins>
      <w:ins w:id="620" w:author="Ryan Ruggiero" w:date="2022-01-04T13:49:00Z">
        <w:r w:rsidR="00531AE4">
          <w:t>s</w:t>
        </w:r>
      </w:ins>
      <w:ins w:id="621" w:author="Ryan Ruggiero" w:date="2022-01-04T13:48:00Z">
        <w:r w:rsidR="00531AE4">
          <w:t xml:space="preserve">. </w:t>
        </w:r>
      </w:ins>
      <w:r>
        <w:t>R</w:t>
      </w:r>
      <w:r w:rsidR="009A4C68">
        <w:t>esults agree with the notion that annual P export from</w:t>
      </w:r>
      <w:r w:rsidR="00CC7B74">
        <w:t xml:space="preserve"> </w:t>
      </w:r>
      <w:r w:rsidR="00CC7B74">
        <w:lastRenderedPageBreak/>
        <w:t>TD</w:t>
      </w:r>
      <w:r w:rsidR="009A4C68">
        <w:t xml:space="preserve"> has the potential to be the greatest during the non-growing season, since it is the time of year with the highest </w:t>
      </w:r>
      <w:r w:rsidR="00B00BCB">
        <w:t>TD</w:t>
      </w:r>
      <w:r w:rsidR="009A4C68">
        <w:t xml:space="preserve"> discharge </w:t>
      </w:r>
      <w:r w:rsidR="009A4C68">
        <w:fldChar w:fldCharType="begin"/>
      </w:r>
      <w:r w:rsidR="00BA607E">
        <w:instrText xml:space="preserve"> ADDIN ZOTERO_ITEM CSL_CITATION {"citationID":"a2jeoafm0s","properties":{"formattedCitation":"[31]","plainCitation":"[31]","noteIndex":0},"citationItems":[{"id":172,"uris":["http://zotero.org/users/7517824/items/FZ8QRRGG"],"uri":["http://zotero.org/users/7517824/items/FZ8QRRGG"],"itemData":{"id":172,"type":"article-journal","abstract":"Phosphorus (P) loss from agricultural fields and watersheds has been an important water quality issue for decades because of the critical role P plays in eutrophication. Historically, most research has focused on P losses by surface runoff and erosion because subsurface P losses were often deemed to be negligible. Perceptions of subsurface P transport, however, have evolved, and considerable work has been conducted to better understand the magnitude and importance of subsurface P transport and to identify practices and treatments that decrease subsurface P loads to surface waters. The objectives of this paper were (i) to critically review research on P transport in subsurface drainage, (ii) to determine factors that control P losses, and (iii) to identify gaps in the current scientific understanding of the role of subsurface drainage in P transport. Factors that affect subsurface P transport are discussed within the framework of intensively drained agricultural settings. These factors include soil characteristics (e.g., preferential flow, P sorption capacity, and redox conditions), drainage design (e.g., tile spacing, tile depth, and the installation of surface inlets), prevailing conditions and management (e.g., soil-test P levels, tillage, cropping system, and the source, rate, placement, and timing of P application), and hydrologic and climatic variables (e.g., baseflow, event flow, and seasonal differences). Structural, treatment, and management approaches to mitigate subsurface P transport—such as practices that disconnect flow pathways between surface soils and tile drains, drainage water management, in-stream or end-of-tile treatments, and ditch design and management—are also discussed. The review concludes by identifying gaps in the current understanding of P transport in subsurface drains and suggesting areas where future research is needed.","container-title":"Journal of Environmental Quality","DOI":"10.2134/jeq2014.04.0163","ISSN":"00472425","issue":"2","journalAbbreviation":"J. Environ. Qual.","language":"en","page":"467-485","source":"DOI.org (Crossref)","title":"Phosphorus Transport in Agricultural Subsurface Drainage: A Review","title-short":"Phosphorus Transport in Agricultural Subsurface Drainage","volume":"44","author":[{"family":"King","given":"Kevin W."},{"family":"Williams","given":"Mark R."},{"family":"Macrae","given":"Merrin L."},{"family":"Fausey","given":"Norman R."},{"family":"Frankenberger","given":"Jane"},{"family":"Smith","given":"Douglas R."},{"family":"Kleinman","given":"Peter J. A."},{"family":"Brown","given":"Larry C."}],"issued":{"date-parts":[["2015",3]]}}}],"schema":"https://github.com/citation-style-language/schema/raw/master/csl-citation.json"} </w:instrText>
      </w:r>
      <w:r w:rsidR="009A4C68">
        <w:fldChar w:fldCharType="separate"/>
      </w:r>
      <w:r w:rsidR="00BA607E" w:rsidRPr="00BA607E">
        <w:t>[31]</w:t>
      </w:r>
      <w:r w:rsidR="009A4C68">
        <w:fldChar w:fldCharType="end"/>
      </w:r>
      <w:r w:rsidR="009A4C68">
        <w:t xml:space="preserve">. Spikes in </w:t>
      </w:r>
      <w:r w:rsidR="004A10E3">
        <w:t>TD</w:t>
      </w:r>
      <w:r w:rsidR="009A4C68">
        <w:t xml:space="preserve"> P concentrations during events coincided with periods of P influxes, namely </w:t>
      </w:r>
      <w:r w:rsidR="00035C40">
        <w:t>MI</w:t>
      </w:r>
      <w:r w:rsidR="009A4C68">
        <w:t>, herbicide application/cover crop termination, and fertilizer application</w:t>
      </w:r>
      <w:r w:rsidR="001045E3">
        <w:t xml:space="preserve"> at planting</w:t>
      </w:r>
      <w:r w:rsidR="009A4C68">
        <w:t>.</w:t>
      </w:r>
      <w:ins w:id="622" w:author="Ryan Ruggiero" w:date="2022-01-02T14:50:00Z">
        <w:r w:rsidR="003E4BBA" w:rsidRPr="003E4BBA">
          <w:t xml:space="preserve"> </w:t>
        </w:r>
      </w:ins>
    </w:p>
    <w:p w14:paraId="0F92E654" w14:textId="6F14BAE6" w:rsidR="00D921C0" w:rsidRDefault="003E4BBA" w:rsidP="00D53650">
      <w:pPr>
        <w:pStyle w:val="MDPI31text"/>
        <w:rPr>
          <w:ins w:id="623" w:author="Ryan Ruggiero" w:date="2022-01-02T14:47:00Z"/>
        </w:rPr>
      </w:pPr>
      <w:ins w:id="624" w:author="Ryan Ruggiero" w:date="2022-01-02T14:50:00Z">
        <w:r>
          <w:t>MI showed the potential for very high P concentrations in TD</w:t>
        </w:r>
      </w:ins>
      <w:ins w:id="625" w:author="Ryan Ruggiero" w:date="2022-01-04T13:50:00Z">
        <w:r w:rsidR="001F3EEE">
          <w:t xml:space="preserve"> an</w:t>
        </w:r>
      </w:ins>
      <w:ins w:id="626" w:author="Ryan Ruggiero" w:date="2022-01-02T14:50:00Z">
        <w:r>
          <w:t>d AMC significantly affected manure P export in the fall.</w:t>
        </w:r>
      </w:ins>
      <w:ins w:id="627" w:author="Ryan Ruggiero" w:date="2022-01-04T13:53:00Z">
        <w:r w:rsidR="003E38ED">
          <w:t xml:space="preserve"> </w:t>
        </w:r>
      </w:ins>
      <w:ins w:id="628" w:author="Ryan Ruggiero" w:date="2022-01-04T13:52:00Z">
        <w:r w:rsidR="001F1972">
          <w:t xml:space="preserve">With the hydrograph separation techniques used here, we can monitor and quantify PFP activity, and thus it is possible to manage manure application during periods of high PFP transport, which would likely be the most effect way to reduce P transport to TD. </w:t>
        </w:r>
      </w:ins>
      <w:ins w:id="629" w:author="Ryan Ruggiero" w:date="2022-01-02T14:50:00Z">
        <w:r>
          <w:t xml:space="preserve">It is still unclear if MI is a BMP for field P losses as more farms use TD to adapt to climate change. Future work should include more event data to be able to quantify the differences between events following MI on wet and dry soils, as well as if MI is an improvement over surface application for subsurface P export </w:t>
        </w:r>
        <w:r>
          <w:fldChar w:fldCharType="begin"/>
        </w:r>
        <w:r>
          <w:instrText xml:space="preserve"> ADDIN ZOTERO_ITEM CSL_CITATION {"citationID":"a1na703vsov","properties":{"formattedCitation":"[23], [29]","plainCitation":"[23], [29]","noteIndex":0},"citationItems":[{"id":2197,"uris":["http://zotero.org/users/7517824/items/RC4Q5WQ8"],"uri":["http://zotero.org/users/7517824/items/RC4Q5WQ8"],"itemData":{"id":2197,"type":"article-journal","container-title":"Journal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instrText>
        </w:r>
        <w:r>
          <w:fldChar w:fldCharType="separate"/>
        </w:r>
        <w:r w:rsidRPr="00BA607E">
          <w:t>[23], [29]</w:t>
        </w:r>
        <w:r>
          <w:fldChar w:fldCharType="end"/>
        </w:r>
        <w:r>
          <w:t>. Also, while subsoiling likely reduced surface runoff, it is still unknown the effect it had on TD P export. The intra-event rainfall analysis showed P concentrations were higher in TD following higher intensity rainfall pulses, yet more data is needed to confirm this, as climate change is expected to have an impact on both AMC and rainfall characteristics.</w:t>
        </w:r>
      </w:ins>
    </w:p>
    <w:p w14:paraId="4234DBFB" w14:textId="7CD1CC18" w:rsidR="001C3ABA" w:rsidRDefault="009A4C68" w:rsidP="001C3ABA">
      <w:pPr>
        <w:pStyle w:val="MDPI31text"/>
        <w:rPr>
          <w:ins w:id="630" w:author="Ryan Ruggiero" w:date="2022-01-02T14:36:00Z"/>
        </w:rPr>
      </w:pPr>
      <w:del w:id="631" w:author="Ryan Ruggiero" w:date="2022-01-02T14:36:00Z">
        <w:r w:rsidDel="001C3ABA">
          <w:delText xml:space="preserve"> </w:delText>
        </w:r>
      </w:del>
    </w:p>
    <w:p w14:paraId="4D5D804C" w14:textId="00E7F458" w:rsidR="009A4C68" w:rsidRDefault="009A4C68" w:rsidP="009A4C68">
      <w:pPr>
        <w:pStyle w:val="MDPI31text"/>
      </w:pPr>
      <w:del w:id="632" w:author="Ryan Ruggiero" w:date="2022-01-02T14:35:00Z">
        <w:r w:rsidDel="00026644">
          <w:delText xml:space="preserve">Near the end of the growing season, soil P levels were in the low-optimal range (6 mg/kg Modified Morgans). Despite this being relatively low for agricultural fields that are considered hot-spots for legacy-P export </w:delText>
        </w:r>
        <w:r w:rsidDel="00026644">
          <w:fldChar w:fldCharType="begin"/>
        </w:r>
        <w:r w:rsidR="006E6F01" w:rsidDel="00026644">
          <w:delInstrText xml:space="preserve"> ADDIN ZOTERO_ITEM CSL_CITATION {"citationID":"aaq81ea9k0","properties":{"formattedCitation":"[30], [36], [65]","plainCitation":"[30], [36], [65]","noteIndex":0},"citationItems":[{"id":164,"uris":["http://zotero.org/users/7517824/items/QEQ7KKUM"],"uri":["http://zotero.org/users/7517824/items/QEQ7KKUM"],"itemData":{"id":164,"type":"article-journal","container-title":"Journal of Environmental Quality","DOI":"10.2134/jeq1995.00472425002400050020x","ISSN":"0047-2425, 1537-2537","issue":"5","journalAbbreviation":"J. environ. qual.","language":"en","page":"920-926","source":"DOI.org (Crossref)","title":"Dependence of Runoff Phosphorus on Extractable Soil Phosphorus","volume":"24","author":[{"family":"Sharpley","given":"Andrew N."}],"issued":{"date-parts":[["1995",9]]}}},{"id":3,"uris":["http://zotero.org/users/7517824/items/XJA2IUPP"],"uri":["http://zotero.org/users/7517824/items/XJA2IUPP"],"itemData":{"id":3,"type":"article-journal","abstract":"Legacy phosphorus (P) in agricultural soils can be transported to surface waters via runoff and tile drainage, where it contributes to the development of harmful and nuisance algal blooms and hypoxia. However, a limited understanding of legacy P loss dynamics impedes the identification of mitigation strategies. Edge-of-field data from 41 agricultural fields in northwestern Ohio, USA, were used to develop regressions between legacy P concentrations (C) and discharge (Q) for two P fractions: total P (TP) and dissolved reactive P (DRP). Tile drainage TP concentration (CTP) and DRP concentration (CDRP) both increased as Q increased, and CTP tended to increase at a greater rate than CDRP. Surface runoff showed greater variation in C–Q regressions, indicating that the response of TP and DRP to elevated Q was field specific. The relative variability of C and Q was explored using a ratio of CVs (CVC/CVQ), which indicated that tile drainage TP and DRP losses were chemodynamic, whereas losses via surface runoff demonstrated both chemodynamic and chemostatic behavior. The chemodynamic behavior indicated that legacy P losses were strongly influenced by variation in P source availability and transport pathways. In addition, legacy P source size influenced C, as demonstrated by a positive relationship between soil-test P and the CTP and CDRP in both tile drainage and surface runoff. Progress towards legacy P mitigation will require further characterization of the drivers of variability in CTP and CDRP, including weather-, soil-, and management-related factors.","container-title":"Journal of Environmental Quality","DOI":"10.1002/jeq2.20070","ISSN":"0047-2425, 1537-2537","issue":"3","journalAbbreviation":"J. environ. qual.","language":"en","page":"675-687","source":"DOI.org (Crossref)","title":"Legacy phosphorus concentration–discharge relationships in surface runoff and tile drainage from Ohio crop fields","volume":"49","author":[{"family":"Osterholz","given":"William R."},{"family":"Hanrahan","given":"Brittany R."},{"family":"King","given":"Kevin W."}],"issued":{"date-parts":[["2020",5]]}}},{"id":2242,"uris":["http://zotero.org/users/7517824/items/M34USC7N"],"uri":["http://zotero.org/users/7517824/items/M34USC7N"],"itemData":{"id":2242,"type":"article-journal","container-title":"Soil Science","DOI":"10.1097/00010694-200212000-00007","ISSN":"0038-075X","issue":"12","journalAbbreviation":"Soil Science","language":"en","page":"830-837","source":"DOI.org (Crossref)","title":"CONVERSION OF MODIFIED MORGAN AND MEHLICH-III SOIL TESTS TO MORGAN SOIL TEST VALUES:","title-short":"CONVERSION OF MODIFIED MORGAN AND MEHLICH-III SOIL TESTS TO MORGAN SOIL TEST VALUES","volume":"167","author":[{"family":"Ketterings","given":"Q. M."},{"family":"Czymmek","given":"K. J."},{"family":"Reid","given":"W. S."},{"family":"Wildman","given":"R. F."}],"issued":{"date-parts":[["2002",12]]}}}],"schema":"https://github.com/citation-style-language/schema/raw/master/csl-citation.json"} </w:delInstrText>
        </w:r>
        <w:r w:rsidDel="00026644">
          <w:fldChar w:fldCharType="separate"/>
        </w:r>
        <w:r w:rsidR="006E6F01" w:rsidRPr="006E6F01" w:rsidDel="00026644">
          <w:delText>[30], [36], [65]</w:delText>
        </w:r>
        <w:r w:rsidDel="00026644">
          <w:fldChar w:fldCharType="end"/>
        </w:r>
        <w:r w:rsidDel="00026644">
          <w:delText xml:space="preserve">, here, annual </w:delText>
        </w:r>
        <w:r w:rsidR="00CC7B74" w:rsidDel="00026644">
          <w:delText>TD</w:delText>
        </w:r>
        <w:r w:rsidDel="00026644">
          <w:delText xml:space="preserve"> P loading was still relatively high for the LCB </w:delText>
        </w:r>
        <w:r w:rsidDel="00026644">
          <w:fldChar w:fldCharType="begin"/>
        </w:r>
        <w:r w:rsidR="006E6F01" w:rsidDel="00026644">
          <w:delInstrText xml:space="preserve"> ADDIN ZOTERO_ITEM CSL_CITATION {"citationID":"a2a20pspk7c","properties":{"formattedCitation":"[10], [66]","plainCitation":"[10], [66]","noteIndex":0},"citationItems":[{"id":31,"uris":["http://zotero.org/users/7517824/items/QZZD7CXE"],"uri":["http://zotero.org/users/7517824/items/QZZD7CXE"],"itemData":{"id":31,"type":"article-journal","abstract":"Quantifying the influence of tile drainage on phosphorus (P) transport risk is important where eutrophication is a concern. The objective of this study was to compare P exports from tile-drained (TD) and undrained (UD) edge-of-field plots in northern New York. Four plots (46 by 23 m) were established with tile drainage and surface runoff collection during 2012–2013. Grass sod was terminated in fall 2013 and corn (Zea mays L.) for silage was grown in 2014 and 2015. Runoff, total phosphorus (TP), soluble reactive phosphorus (SRP), and total suspended solids (TSS) exports were measured from April 2014 through June 2015. Mean total runoff was 396% greater for TD, however, surface runoff for TD was reduced by 84% compared to UD. There was no difference in mean cumulative TP export, while SRP and TSS exports were 55% and 158% greater for UD, respectively. A three day rain/snowmelt event resulted in 61% and 84% of cumulative SRP exports for TD and UD, respectively, with over 100% greater TP, SRP and TSS exports for UD. Results indicate that tile drainage substantially reduced surface runoff, TSS and SRP exports while having no impact on TP exports, suggesting tile drains may not increase the overall P export risk.","container-title":"Water","DOI":"10.3390/w12020328","ISSN":"2073-4441","issue":"2","journalAbbreviation":"Water","language":"en","page":"328","source":"DOI.org (Crossref)","title":"Impacts of Tile Drainage on Phosphorus Losses from Edge-of-Field Plots in the Lake Champlain Basin of New York","volume":"12","author":[{"family":"Klaiber","given":"Laura B."},{"family":"Kramer","given":"Stephen R."},{"family":"Young","given":"Eric O."}],"issued":{"date-parts":[["2020",1,23]]}}},{"id":138,"uris":["http://zotero.org/users/7517824/items/W5ILSCKF"],"uri":["http://zotero.org/users/7517824/items/W5ILSCKF"],"itemData":{"id":138,"type":"paper-conference","abstract":"The data used in this study were collected at two experimental fields located near Bedford, Quebec. These agricultural sites are characterized by different soil types and instrumented to monitor the surface and subsurface tile drain flows. The data collected include concentration of fours tracers (Mg2+, Ca2+, Na+, K+) in runoff and subsurface waters and electric conductivity (EC). The relationship between EC and tracers permitted estimation of the concentration of different tracers used in this study. The estimation of preferential flow to tile drains was based on the principle of conservation of mass. In this study, the data collected during the base flow corresponds to the matrix flow. The validation of the results was based on the particulate P loads in the subsurface drainage. The analysis and interpretation of collected data improve the understanding of the mechanism of P transport in the soil profile through preferential or matrix flow. Preliminary results indicate that the elements (Ca2+, Mg2+) satisfactorily predict the extent of preferential flow. Our results have also found a strong correlation between these two elements and the EC with a R2 ranging from 0.96 to 0.99 for Gagnon site. The study showed that the preferential flow through a fine soil is dominant (70%).","container-title":"2008 Providence, Rhode Island, June 29 - July 2, 2008","DOI":"10.13031/2013.24812","event":"2008 Providence, Rhode Island, June 29 - July 2, 2008","language":"en","publisher":"American Society of Agricultural and Biological Engineers","source":"DOI.org (Crossref)","title":"Estimating Preferential Flow to Agricultural Tile Drains","URL":"http://elibrary.asabe.org/abstract.asp?JID=5&amp;AID=24812&amp;CID=prov2008&amp;T=1","author":[{"family":"Chikhaoui","given":"Mohamed"},{"literal":"Chandra A Madramootoo"},{"literal":"Mark Eastman"},{"literal":"Aubert Michaud"}],"accessed":{"date-parts":[["2021",6,3]]},"issued":{"date-parts":[["2008"]]}}}],"schema":"https://github.com/citation-style-language/schema/raw/master/csl-citation.json"} </w:delInstrText>
        </w:r>
        <w:r w:rsidDel="00026644">
          <w:fldChar w:fldCharType="separate"/>
        </w:r>
        <w:r w:rsidR="006E6F01" w:rsidRPr="006E6F01" w:rsidDel="00026644">
          <w:delText>[10], [66]</w:delText>
        </w:r>
        <w:r w:rsidDel="00026644">
          <w:fldChar w:fldCharType="end"/>
        </w:r>
        <w:r w:rsidDel="00026644">
          <w:delText>.</w:delText>
        </w:r>
        <w:r w:rsidR="00554CB0" w:rsidDel="00026644">
          <w:delText xml:space="preserve"> This suggests that PFP were highly active and the dominate P transport pathway to TD. </w:delText>
        </w:r>
      </w:del>
    </w:p>
    <w:p w14:paraId="170FB6C8" w14:textId="5A1A1A73" w:rsidR="009A4C68" w:rsidRDefault="009A4C68" w:rsidP="009A4C68">
      <w:pPr>
        <w:pStyle w:val="MDPI31text"/>
      </w:pPr>
      <w:del w:id="633" w:author="Ryan Ruggiero" w:date="2022-01-02T14:36:00Z">
        <w:r w:rsidDel="001C3ABA">
          <w:delText>We performed the four component hydrograph</w:delText>
        </w:r>
        <w:r w:rsidR="00712F2F" w:rsidDel="001C3ABA">
          <w:delText xml:space="preserve"> separation</w:delText>
        </w:r>
        <w:r w:rsidDel="001C3ABA">
          <w:delText xml:space="preserve"> proposed by Nazari et al. </w:delText>
        </w:r>
        <w:r w:rsidDel="001C3ABA">
          <w:fldChar w:fldCharType="begin"/>
        </w:r>
        <w:r w:rsidR="00BA607E" w:rsidDel="001C3ABA">
          <w:delInstrText xml:space="preserve"> ADDIN ZOTERO_ITEM CSL_CITATION {"citationID":"hignDQ6Q","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delInstrText>
        </w:r>
        <w:r w:rsidDel="001C3ABA">
          <w:fldChar w:fldCharType="separate"/>
        </w:r>
        <w:r w:rsidR="00BA607E" w:rsidRPr="00BA607E" w:rsidDel="001C3ABA">
          <w:delText>[16]</w:delText>
        </w:r>
        <w:r w:rsidDel="001C3ABA">
          <w:fldChar w:fldCharType="end"/>
        </w:r>
        <w:r w:rsidDel="001C3ABA">
          <w:delText xml:space="preserve">, which is a simple and more accurate representation </w:delText>
        </w:r>
        <w:r w:rsidR="00554CB0" w:rsidDel="001C3ABA">
          <w:delText>the TD</w:delText>
        </w:r>
        <w:r w:rsidR="00CD377F" w:rsidDel="001C3ABA">
          <w:delText xml:space="preserve"> hydrology</w:delText>
        </w:r>
        <w:r w:rsidR="00554CB0" w:rsidDel="001C3ABA">
          <w:delText xml:space="preserve"> </w:delText>
        </w:r>
        <w:r w:rsidDel="001C3ABA">
          <w:delText xml:space="preserve">because it includes a hydrograph component for matrix-PFP interactions. </w:delText>
        </w:r>
      </w:del>
      <w:del w:id="634" w:author="Ryan Ruggiero" w:date="2022-01-02T14:37:00Z">
        <w:r w:rsidDel="00734819">
          <w:delText xml:space="preserve">Nazari et al. </w:delText>
        </w:r>
        <w:r w:rsidDel="00734819">
          <w:fldChar w:fldCharType="begin"/>
        </w:r>
        <w:r w:rsidR="00BA607E" w:rsidDel="00734819">
          <w:delInstrText xml:space="preserve"> ADDIN ZOTERO_ITEM CSL_CITATION {"citationID":"acihuem046","properties":{"formattedCitation":"[16]","plainCitation":"[16]","noteIndex":0},"citationItems":[{"id":27,"uris":["http://zotero.org/users/7517824/items/I7MBUQLE"],"uri":["http://zotero.org/users/7517824/items/I7MBUQLE"],"itemData":{"id":27,"type":"article-journal","container-title":"Vadose Zone Journal","DOI":"10.1002/vzj2.20154","ISSN":"1539-1663, 1539-1663","journalAbbreviation":"Vadose zone j.","language":"en","source":"DOI.org (Crossref)","title":"Quantifying hydrologic pathway and source connectivity dynamics in tile drainage: Implications for phosphorus concentrations","title-short":"Quantifying hydrologic pathway and source connectivity dynamics in tile drainage","URL":"https://onlinelibrary.wiley.com/doi/10.1002/vzj2.20154","author":[{"family":"Nazari","given":"Saeid"},{"family":"Ford","given":"William I."},{"family":"King","given":"Kevin W."}],"accessed":{"date-parts":[["2021",8,31]]},"issued":{"date-parts":[["2021",8,4]]}}}],"schema":"https://github.com/citation-style-language/schema/raw/master/csl-citation.json"} </w:delInstrText>
        </w:r>
        <w:r w:rsidDel="00734819">
          <w:fldChar w:fldCharType="separate"/>
        </w:r>
        <w:r w:rsidR="00BA607E" w:rsidRPr="00BA607E" w:rsidDel="00734819">
          <w:delText>[16]</w:delText>
        </w:r>
        <w:r w:rsidDel="00734819">
          <w:fldChar w:fldCharType="end"/>
        </w:r>
        <w:r w:rsidR="001970AD" w:rsidDel="00734819">
          <w:delText xml:space="preserve"> showed</w:delText>
        </w:r>
        <w:r w:rsidDel="00734819">
          <w:delText xml:space="preserve"> that including the four</w:delText>
        </w:r>
        <w:r w:rsidR="001970AD" w:rsidDel="00734819">
          <w:delText>-</w:delText>
        </w:r>
        <w:r w:rsidDel="00734819">
          <w:delText>component hydrograph separation improved the prediction of SRP concentrations</w:delText>
        </w:r>
        <w:r w:rsidR="00D768AB" w:rsidDel="00734819">
          <w:delText xml:space="preserve"> in TD</w:delText>
        </w:r>
        <w:r w:rsidDel="00734819">
          <w:delText xml:space="preserve">, suggesting matrix-PFP mixing is an important indicator of SRP in </w:delText>
        </w:r>
        <w:r w:rsidR="00CC7B74" w:rsidDel="00734819">
          <w:delText>TD</w:delText>
        </w:r>
        <w:r w:rsidDel="00734819">
          <w:delText>. Thus, the four-component hydrograph separation</w:delText>
        </w:r>
        <w:r w:rsidR="00D768AB" w:rsidDel="00734819">
          <w:delText xml:space="preserve"> approach</w:delText>
        </w:r>
        <w:r w:rsidDel="00734819">
          <w:delText xml:space="preserve"> could be </w:delText>
        </w:r>
        <w:r w:rsidR="00D768AB" w:rsidDel="00734819">
          <w:delText xml:space="preserve">a </w:delText>
        </w:r>
        <w:r w:rsidDel="00734819">
          <w:delText>valuable</w:delText>
        </w:r>
        <w:r w:rsidR="00456694" w:rsidDel="00734819">
          <w:delText xml:space="preserve"> tool</w:delText>
        </w:r>
        <w:r w:rsidR="00D768AB" w:rsidDel="00734819">
          <w:delText xml:space="preserve"> for the LCB</w:delText>
        </w:r>
        <w:r w:rsidR="00456694" w:rsidDel="00734819">
          <w:delText>. For example</w:delText>
        </w:r>
        <w:r w:rsidR="00EF3D85" w:rsidDel="00734819">
          <w:delText xml:space="preserve">, </w:delText>
        </w:r>
        <w:r w:rsidR="00456694" w:rsidDel="00734819">
          <w:delText>matrix-PFP interactions could</w:delText>
        </w:r>
        <w:r w:rsidDel="00734819">
          <w:delText xml:space="preserve"> </w:delText>
        </w:r>
        <w:r w:rsidR="00456694" w:rsidDel="00734819">
          <w:delText xml:space="preserve">improve </w:delText>
        </w:r>
        <w:r w:rsidDel="00734819">
          <w:delText xml:space="preserve">field scale-P export models like the VT P-Index </w:delText>
        </w:r>
        <w:r w:rsidDel="00734819">
          <w:fldChar w:fldCharType="begin"/>
        </w:r>
        <w:r w:rsidR="006E6F01" w:rsidDel="00734819">
          <w:delInstrText xml:space="preserve"> ADDIN ZOTERO_ITEM CSL_CITATION {"citationID":"am2qv6dfjc","properties":{"formattedCitation":"[67]","plainCitation":"[67]","noteIndex":0},"citationItems":[{"id":2184,"uris":["http://zotero.org/users/7517824/items/JGPWRLEP"],"uri":["http://zotero.org/users/7517824/items/JGPWRLEP"],"itemData":{"id":2184,"type":"book","medium":"Microsoft Excel","publisher":"USDA","title":"Vermont Phosphorus Index (VT P-index)","version":"6.2","author":[{"family":"NRCS VT","given":""},{"family":"UVM Extension","given":""}],"issued":{"date-parts":[["2020",11]]}}}],"schema":"https://github.com/citation-style-language/schema/raw/master/csl-citation.json"} </w:delInstrText>
        </w:r>
        <w:r w:rsidDel="00734819">
          <w:fldChar w:fldCharType="separate"/>
        </w:r>
        <w:r w:rsidR="006E6F01" w:rsidRPr="006E6F01" w:rsidDel="00734819">
          <w:delText>[67]</w:delText>
        </w:r>
        <w:r w:rsidDel="00734819">
          <w:fldChar w:fldCharType="end"/>
        </w:r>
        <w:r w:rsidDel="00734819">
          <w:delText>.</w:delText>
        </w:r>
      </w:del>
      <w:r>
        <w:t xml:space="preserve"> </w:t>
      </w:r>
    </w:p>
    <w:p w14:paraId="663F66A7" w14:textId="1C0C3431" w:rsidR="005975C6" w:rsidRDefault="00035C40" w:rsidP="009A4C68">
      <w:pPr>
        <w:pStyle w:val="MDPI31text"/>
      </w:pPr>
      <w:del w:id="635" w:author="Ryan Ruggiero" w:date="2022-01-02T14:50:00Z">
        <w:r w:rsidDel="003E4BBA">
          <w:delText>MI</w:delText>
        </w:r>
        <w:r w:rsidR="009A4C68" w:rsidDel="003E4BBA">
          <w:delText xml:space="preserve"> </w:delText>
        </w:r>
      </w:del>
      <w:del w:id="636" w:author="Ryan Ruggiero" w:date="2022-01-02T14:37:00Z">
        <w:r w:rsidR="009A4C68" w:rsidDel="00734819">
          <w:delText>has</w:delText>
        </w:r>
      </w:del>
      <w:del w:id="637" w:author="Ryan Ruggiero" w:date="2022-01-02T14:50:00Z">
        <w:r w:rsidR="009A4C68" w:rsidDel="003E4BBA">
          <w:delText xml:space="preserve"> the potential for very high P concentrations in </w:delText>
        </w:r>
        <w:r w:rsidR="00CC7B74" w:rsidDel="003E4BBA">
          <w:delText>TD</w:delText>
        </w:r>
        <w:r w:rsidR="009A4C68" w:rsidDel="003E4BBA">
          <w:delText>.</w:delText>
        </w:r>
        <w:r w:rsidR="002B2AF2" w:rsidDel="003E4BBA">
          <w:delText xml:space="preserve"> Here, it was shown that AMC significantly affected manure P export in the fall. It is still unclear if </w:delText>
        </w:r>
        <w:r w:rsidDel="003E4BBA">
          <w:delText>MI</w:delText>
        </w:r>
        <w:r w:rsidR="002B2AF2" w:rsidDel="003E4BBA">
          <w:delText xml:space="preserve"> is a BMP for field P losses as more farms use </w:delText>
        </w:r>
        <w:r w:rsidR="00CC7B74" w:rsidDel="003E4BBA">
          <w:delText>TD</w:delText>
        </w:r>
        <w:r w:rsidR="002B2AF2" w:rsidDel="003E4BBA">
          <w:delText xml:space="preserve"> to </w:delText>
        </w:r>
        <w:r w:rsidR="006A16DE" w:rsidDel="003E4BBA">
          <w:delText>adapt to</w:delText>
        </w:r>
        <w:r w:rsidR="002B2AF2" w:rsidDel="003E4BBA">
          <w:delText xml:space="preserve"> climate change.</w:delText>
        </w:r>
        <w:r w:rsidR="009A4C68" w:rsidDel="003E4BBA">
          <w:delText xml:space="preserve"> Future work should include more event data to be able to quantify the differences between events following </w:delText>
        </w:r>
        <w:r w:rsidDel="003E4BBA">
          <w:delText>MI</w:delText>
        </w:r>
        <w:r w:rsidR="009A4C68" w:rsidDel="003E4BBA">
          <w:delText xml:space="preserve"> on wet and dry soils, as well as if </w:delText>
        </w:r>
        <w:r w:rsidDel="003E4BBA">
          <w:delText>MI</w:delText>
        </w:r>
        <w:r w:rsidR="009A4C68" w:rsidDel="003E4BBA">
          <w:delText xml:space="preserve"> is an improvement over surface application for subsurface P export </w:delText>
        </w:r>
        <w:r w:rsidR="009A4C68" w:rsidDel="003E4BBA">
          <w:fldChar w:fldCharType="begin"/>
        </w:r>
        <w:r w:rsidR="00BA607E" w:rsidDel="003E4BBA">
          <w:delInstrText xml:space="preserve"> ADDIN ZOTERO_ITEM CSL_CITATION {"citationID":"a1na703vsov","properties":{"formattedCitation":"[23], [29]","plainCitation":"[23], [29]","noteIndex":0},"citationItems":[{"id":2197,"uris":["http://zotero.org/users/7517824/items/RC4Q5WQ8"],"uri":["http://zotero.org/users/7517824/items/RC4Q5WQ8"],"itemData":{"id":2197,"type":"article-journal","container-title":"Journal of Environmental Quality","DOI":"10.2134/jeq2018.05.0206","ISSN":"00472425","issue":"2","journalAbbreviation":"J. Environ. Qual.","language":"en","page":"450-458","source":"DOI.org (Crossref)","title":"Varying Influence of Dairy Manure Injection on Phosphorus Loss in Runoff over Four Years","volume":"48","author":[{"family":"Jahanzad","given":"Emad"},{"family":"Saporito","given":"Louis S."},{"family":"Karsten","given":"Heather D."},{"family":"Kleinman","given":"Peter J. A."}],"issued":{"date-parts":[["2019",3]]}}},{"id":2201,"uris":["http://zotero.org/users/7517824/items/UNKUHHG2"],"uri":["http://zotero.org/users/7517824/items/UNKUHHG2"],"itemData":{"id":2201,"type":"article-journal","container-title":"Agricultural Water Management","DOI":"10.1016/j.agwat.2011.10.020","ISSN":"03783774","journalAbbreviation":"Agricultural Water Management","language":"en","page":"51-61","source":"DOI.org (Crossref)","title":"Phosphorus and sediment loading to surface waters from liquid swine manure application under different drainage and tillage practices","volume":"104","author":[{"family":"Coelho","given":"B."},{"family":"Murray","given":"R."},{"family":"Lapen","given":"D."},{"family":"Topp","given":"E."},{"family":"Bruin","given":"A."}],"issued":{"date-parts":[["2012",2]]}}}],"schema":"https://github.com/citation-style-language/schema/raw/master/csl-citation.json"} </w:delInstrText>
        </w:r>
        <w:r w:rsidR="009A4C68" w:rsidDel="003E4BBA">
          <w:fldChar w:fldCharType="separate"/>
        </w:r>
        <w:r w:rsidR="00BA607E" w:rsidRPr="00BA607E" w:rsidDel="003E4BBA">
          <w:delText>[23], [29]</w:delText>
        </w:r>
        <w:r w:rsidR="009A4C68" w:rsidDel="003E4BBA">
          <w:fldChar w:fldCharType="end"/>
        </w:r>
        <w:r w:rsidR="009A4C68" w:rsidDel="003E4BBA">
          <w:delText>. Also, while subsoiling likely reduced surface runoff, it is still unknow</w:delText>
        </w:r>
        <w:r w:rsidR="00A30F16" w:rsidDel="003E4BBA">
          <w:delText>n</w:delText>
        </w:r>
        <w:r w:rsidR="009A4C68" w:rsidDel="003E4BBA">
          <w:delText xml:space="preserve"> the effect it had on </w:delText>
        </w:r>
        <w:r w:rsidR="00BB095E" w:rsidDel="003E4BBA">
          <w:delText>TD</w:delText>
        </w:r>
        <w:r w:rsidR="009A4C68" w:rsidDel="003E4BBA">
          <w:delText xml:space="preserve"> P export. The intra-event rainfall analysis showed P concentrations were higher in </w:delText>
        </w:r>
        <w:r w:rsidR="000B0DD3" w:rsidDel="003E4BBA">
          <w:delText>TD</w:delText>
        </w:r>
        <w:r w:rsidR="009A4C68" w:rsidDel="003E4BBA">
          <w:delText xml:space="preserve"> following higher intensity rainfall pulses, yet more data is needed to confirm this</w:delText>
        </w:r>
        <w:r w:rsidR="002B2AF2" w:rsidDel="003E4BBA">
          <w:delText>,</w:delText>
        </w:r>
        <w:r w:rsidR="009A4C68" w:rsidDel="003E4BBA">
          <w:delText xml:space="preserve"> as climate change is expected to have an impact on both AMC and rainfall characteristics.</w:delText>
        </w:r>
      </w:del>
    </w:p>
    <w:p w14:paraId="29520EE1" w14:textId="0A7F4523" w:rsidR="005975C6" w:rsidRDefault="005975C6" w:rsidP="00DE119A">
      <w:pPr>
        <w:pStyle w:val="MDPI62BackMatter"/>
        <w:spacing w:before="240"/>
      </w:pPr>
      <w:r w:rsidRPr="00FA04F1">
        <w:rPr>
          <w:b/>
        </w:rPr>
        <w:t>Supplementary Materials:</w:t>
      </w:r>
      <w:r w:rsidRPr="00FA04F1">
        <w:t xml:space="preserve"> </w:t>
      </w:r>
      <w:r w:rsidRPr="009E170A">
        <w:t xml:space="preserve">The following are available online at www.mdpi.com/xxx/s1, </w:t>
      </w:r>
      <w:r w:rsidR="00212678">
        <w:t>Table</w:t>
      </w:r>
      <w:r w:rsidRPr="009E170A">
        <w:t xml:space="preserve"> S1:</w:t>
      </w:r>
      <w:r w:rsidR="00212678">
        <w:t xml:space="preserve"> </w:t>
      </w:r>
      <w:r w:rsidR="00212678" w:rsidRPr="00212678">
        <w:t>Rainfall and tile discharge metrics for each site-event</w:t>
      </w:r>
      <w:r w:rsidRPr="009E170A">
        <w:t xml:space="preserve">, </w:t>
      </w:r>
      <w:r w:rsidR="00212678">
        <w:t>Figure</w:t>
      </w:r>
      <w:r w:rsidRPr="009E170A">
        <w:t xml:space="preserve"> S1: </w:t>
      </w:r>
      <w:r w:rsidR="00212678" w:rsidRPr="00212678">
        <w:t xml:space="preserve">Kendall </w:t>
      </w:r>
      <w:r w:rsidR="00764029">
        <w:t>c</w:t>
      </w:r>
      <w:r w:rsidR="00212678" w:rsidRPr="00212678">
        <w:t>orrelations between event rainfall metrics and day of hydrologic year (Oct. 1 - Sep. 30), including all data (top) and removing the 2021 WY Growing season (bottom)</w:t>
      </w:r>
      <w:r w:rsidRPr="009E170A">
        <w:t xml:space="preserve">, </w:t>
      </w:r>
      <w:r w:rsidR="00212678">
        <w:t>Table</w:t>
      </w:r>
      <w:r w:rsidR="00212678" w:rsidRPr="009E170A">
        <w:t xml:space="preserve"> S</w:t>
      </w:r>
      <w:r w:rsidR="00212678">
        <w:t>2</w:t>
      </w:r>
      <w:r w:rsidR="00212678" w:rsidRPr="009E170A">
        <w:t>:</w:t>
      </w:r>
      <w:r w:rsidRPr="009E170A">
        <w:t xml:space="preserve"> </w:t>
      </w:r>
      <w:r w:rsidR="00212678">
        <w:t>Summary statistics for e</w:t>
      </w:r>
      <w:r w:rsidR="00212678" w:rsidRPr="00212678">
        <w:t>vent tile discharge metrics for each site</w:t>
      </w:r>
      <w:r w:rsidR="00212678">
        <w:t xml:space="preserve">, Figure S2: Kendall correlations between days since P/days since manure application and event tile P discharge metrics, Table S3: Master recession curve constants for each site, Table S4: </w:t>
      </w:r>
      <w:r w:rsidR="00B76189" w:rsidRPr="00B76189">
        <w:t>Summary of flow pathway and source connectivity models for events included in the four-component hydrograph separation analysis. Time to peak in hours in parenthesis and all flow components are in mm</w:t>
      </w:r>
      <w:r w:rsidR="00212678">
        <w:t xml:space="preserve">, </w:t>
      </w:r>
      <w:r w:rsidR="00886593">
        <w:t xml:space="preserve">Table S5: Pearson correlation matrix for rainfall and tile discharge metrics for events included in the four-component hydrograph separation. Units for the hydrograph separation components are ‘mm’ and all other units are the same as in Table S1, Table S6: Summary statistics for High and Low intensity rainfall pulses during events, Figure S3: Four component hydrograph separation (left) and P concentrations in event samples as a function of tile flow rate (right) for events included in the </w:t>
      </w:r>
      <w:r w:rsidR="00AC32E5">
        <w:t>four-component</w:t>
      </w:r>
      <w:r w:rsidR="00886593">
        <w:t xml:space="preserve"> hydrograph separation analysis at DCS (top) and DCN (bottom). </w:t>
      </w:r>
      <w:r w:rsidR="00886593">
        <w:lastRenderedPageBreak/>
        <w:t xml:space="preserve">AHS was omitted from this figure because only 1 event was included in the four-component hydrograph separation analysis. Note that the scale for DCN on 12/25/2020 is extended to show the high P concentrations </w:t>
      </w:r>
    </w:p>
    <w:p w14:paraId="4C118B07" w14:textId="7F11D509" w:rsidR="005975C6" w:rsidRPr="00613B31" w:rsidRDefault="005975C6" w:rsidP="009D7C9E">
      <w:pPr>
        <w:pStyle w:val="MDPI62BackMatter"/>
      </w:pPr>
      <w:r w:rsidRPr="00613B31">
        <w:rPr>
          <w:b/>
        </w:rPr>
        <w:t>Author Contributions:</w:t>
      </w:r>
      <w:r w:rsidRPr="00613B31">
        <w:t xml:space="preserve"> </w:t>
      </w:r>
      <w:r w:rsidR="009D7C9E" w:rsidRPr="009D7C9E">
        <w:t>Conceptualization, R.A.R, D.S.R., and J.W.F.; Methodology, R.A.R, D.S.R., and J.W.F.; Software, R.A.R; Validation, R.A.R, D.S.R., and J.W.F.; Formal Analysis, R.A.R; Investigation, R.A.R and D.S.R.; Resources, R.A.R and J.W.F.; Data Curation, R.A.R and D.S.R.; Writing – Original Draft Preparation, R.A.R ; Writing – Review &amp; Editing, R.A.R, D.S.R, and J.W.F.; Visualization, R.A.R; Supervision, X.X.; Project Administration, J.W.F.; Funding Acquisition, J.W.F.</w:t>
      </w:r>
    </w:p>
    <w:p w14:paraId="6509CBBB" w14:textId="5354D54B" w:rsidR="00624C6F" w:rsidRPr="009D7C9E" w:rsidRDefault="005975C6" w:rsidP="009D7C9E">
      <w:pPr>
        <w:pStyle w:val="MDPI62BackMatter"/>
      </w:pPr>
      <w:r w:rsidRPr="009D7C9E">
        <w:rPr>
          <w:b/>
          <w:bCs/>
        </w:rPr>
        <w:t>Funding:</w:t>
      </w:r>
      <w:r w:rsidR="007C28DA">
        <w:t xml:space="preserve"> </w:t>
      </w:r>
      <w:r w:rsidR="007C28DA" w:rsidRPr="009D7C9E">
        <w:t xml:space="preserve">This report was prepared by the authors using Federal funds under </w:t>
      </w:r>
      <w:r w:rsidR="009D7C9E" w:rsidRPr="009D7C9E">
        <w:t>NA180AR4170099</w:t>
      </w:r>
      <w:r w:rsidR="007C28DA" w:rsidRPr="009D7C9E">
        <w:t xml:space="preserve"> from the National Oceanic and Atmospheric Administration National Sea Grant College Program, U.S. Department of Commerce. The statements, findings, conclusions, and recommendations are those of the author</w:t>
      </w:r>
      <w:r w:rsidR="009D7C9E" w:rsidRPr="009D7C9E">
        <w:t>s</w:t>
      </w:r>
      <w:r w:rsidR="007C28DA" w:rsidRPr="009D7C9E">
        <w:t xml:space="preserve"> and do not necessarily reflect the views of Sea Grant, NOAA, or the U.S. Department of Commerce.</w:t>
      </w:r>
      <w:bookmarkStart w:id="638" w:name="_Hlk60054323"/>
    </w:p>
    <w:p w14:paraId="3FED3A73" w14:textId="77777777" w:rsidR="009D7C9E" w:rsidRDefault="00624C6F" w:rsidP="009D7C9E">
      <w:pPr>
        <w:pStyle w:val="MDPI62BackMatter"/>
      </w:pPr>
      <w:r w:rsidRPr="007D75A8">
        <w:rPr>
          <w:b/>
        </w:rPr>
        <w:t xml:space="preserve">Data Availability Statement: </w:t>
      </w:r>
      <w:r w:rsidR="009D7C9E">
        <w:t>Data available in a publicly accessible repository that does not issue DOIs</w:t>
      </w:r>
    </w:p>
    <w:p w14:paraId="43D9C43D" w14:textId="52D4E2F8" w:rsidR="00624C6F" w:rsidRPr="00613B31" w:rsidRDefault="009D7C9E" w:rsidP="009D7C9E">
      <w:pPr>
        <w:pStyle w:val="MDPI62BackMatter"/>
      </w:pPr>
      <w:r>
        <w:t xml:space="preserve">Publicly available datasets were analyzed in this study. This data can be found here: </w:t>
      </w:r>
      <w:hyperlink r:id="rId18" w:history="1">
        <w:r w:rsidR="0064747E" w:rsidRPr="0009479A">
          <w:rPr>
            <w:rStyle w:val="Hyperlink"/>
          </w:rPr>
          <w:t>https://github.com/raruggie/RAR-Uvm/tree/main/Data</w:t>
        </w:r>
      </w:hyperlink>
      <w:r w:rsidR="0064747E">
        <w:t>. This repository is on private because the work has yet to be published.</w:t>
      </w:r>
    </w:p>
    <w:bookmarkEnd w:id="638"/>
    <w:p w14:paraId="144A22F1" w14:textId="194E4CF2" w:rsidR="005975C6" w:rsidRPr="00613B31" w:rsidRDefault="005975C6" w:rsidP="005975C6">
      <w:pPr>
        <w:pStyle w:val="MDPI62BackMatter"/>
      </w:pPr>
      <w:r w:rsidRPr="00613B31">
        <w:rPr>
          <w:b/>
        </w:rPr>
        <w:t>Acknowledgments:</w:t>
      </w:r>
      <w:r w:rsidRPr="00613B31">
        <w:t xml:space="preserve"> </w:t>
      </w:r>
      <w:r w:rsidR="009D7C9E" w:rsidRPr="009D7C9E">
        <w:t>The authors would like to thank the landowner for cooperation, and Dan Needham at the UVM-AETL for assistance with sample analysis</w:t>
      </w:r>
    </w:p>
    <w:p w14:paraId="7B2B35AA" w14:textId="0CA9251D" w:rsidR="005975C6" w:rsidRPr="00613B31" w:rsidRDefault="005975C6" w:rsidP="005975C6">
      <w:pPr>
        <w:pStyle w:val="MDPI62BackMatter"/>
      </w:pPr>
      <w:r w:rsidRPr="00613B31">
        <w:rPr>
          <w:b/>
        </w:rPr>
        <w:t>Conflicts of Interest:</w:t>
      </w:r>
      <w:r w:rsidRPr="00613B31">
        <w:t xml:space="preserve"> </w:t>
      </w:r>
      <w:r w:rsidR="009D7C9E" w:rsidRPr="009D7C9E">
        <w:t>The authors declare no conflicts of interest.</w:t>
      </w:r>
    </w:p>
    <w:p w14:paraId="46670B33" w14:textId="77777777" w:rsidR="005975C6" w:rsidRPr="00FA04F1" w:rsidRDefault="005975C6" w:rsidP="00DE119A">
      <w:pPr>
        <w:pStyle w:val="MDPI21heading1"/>
        <w:ind w:left="0"/>
      </w:pPr>
      <w:r w:rsidRPr="00FA04F1">
        <w:t>References</w:t>
      </w:r>
    </w:p>
    <w:p w14:paraId="5CCC338A" w14:textId="77777777" w:rsidR="004B6F89" w:rsidRDefault="009D7C9E" w:rsidP="004B6F89">
      <w:pPr>
        <w:pStyle w:val="Bibliography"/>
      </w:pPr>
      <w:r>
        <w:fldChar w:fldCharType="begin"/>
      </w:r>
      <w:r w:rsidR="004B6F89">
        <w:instrText xml:space="preserve"> ADDIN ZOTERO_BIBL {"uncited":[],"omitted":[],"custom":[]} CSL_BIBLIOGRAPHY </w:instrText>
      </w:r>
      <w:r>
        <w:fldChar w:fldCharType="separate"/>
      </w:r>
      <w:r w:rsidR="004B6F89">
        <w:t>[1]</w:t>
      </w:r>
      <w:r w:rsidR="004B6F89">
        <w:tab/>
        <w:t xml:space="preserve">A. N. Sharpley, “Agriculture, Nutrient Management and Water Quality,” in </w:t>
      </w:r>
      <w:r w:rsidR="004B6F89">
        <w:rPr>
          <w:i/>
          <w:iCs/>
        </w:rPr>
        <w:t>Reference Module in Life Sciences</w:t>
      </w:r>
      <w:r w:rsidR="004B6F89">
        <w:t>, Elsevier, 2018. doi: 10.1016/B978-0-12-809633-8.20758-9.</w:t>
      </w:r>
    </w:p>
    <w:p w14:paraId="20E20A1B" w14:textId="77777777" w:rsidR="004B6F89" w:rsidRDefault="004B6F89" w:rsidP="004B6F89">
      <w:pPr>
        <w:pStyle w:val="Bibliography"/>
      </w:pPr>
      <w:r>
        <w:t>[2]</w:t>
      </w:r>
      <w:r>
        <w:tab/>
        <w:t xml:space="preserve">R. J. Simpson </w:t>
      </w:r>
      <w:r>
        <w:rPr>
          <w:i/>
          <w:iCs/>
        </w:rPr>
        <w:t>et al.</w:t>
      </w:r>
      <w:r>
        <w:t xml:space="preserve">, “Strategies and agronomic interventions to improve the phosphorus-use efficiency of farming systems,” </w:t>
      </w:r>
      <w:r>
        <w:rPr>
          <w:i/>
          <w:iCs/>
        </w:rPr>
        <w:t>Plant Soil</w:t>
      </w:r>
      <w:r>
        <w:t>, vol. 349, no. 1–2, pp. 89–120, Dec. 2011, doi: 10.1007/s11104-011-0880-1.</w:t>
      </w:r>
    </w:p>
    <w:p w14:paraId="1AAA608A" w14:textId="77777777" w:rsidR="004B6F89" w:rsidRDefault="004B6F89" w:rsidP="004B6F89">
      <w:pPr>
        <w:pStyle w:val="Bibliography"/>
      </w:pPr>
      <w:r>
        <w:t>[3]</w:t>
      </w:r>
      <w:r>
        <w:tab/>
        <w:t xml:space="preserve">P. A. Vadas, N. M. Fiorellino, F. J. Coale, R. Kratochvil, A. S. Mulkey, and J. M. McGrath, “Estimating Legacy Soil Phosphorus Impacts on Phosphorus Loss in the Chesapeake Bay Watershed,” </w:t>
      </w:r>
      <w:r>
        <w:rPr>
          <w:i/>
          <w:iCs/>
        </w:rPr>
        <w:t>J. Environ. Qual.</w:t>
      </w:r>
      <w:r>
        <w:t>, vol. 47, no. 3, pp. 480–486, May 2018, doi: 10.2134/jeq2017.12.0481.</w:t>
      </w:r>
    </w:p>
    <w:p w14:paraId="1546407D" w14:textId="77777777" w:rsidR="004B6F89" w:rsidRDefault="004B6F89" w:rsidP="004B6F89">
      <w:pPr>
        <w:pStyle w:val="Bibliography"/>
      </w:pPr>
      <w:r>
        <w:t>[4]</w:t>
      </w:r>
      <w:r>
        <w:tab/>
        <w:t xml:space="preserve">A. Sharpley, H. P. Jarvie, A. Buda, L. May, B. Spears, and P. Kleinman, “Phosphorus Legacy: Overcoming the Effects of Past Management Practices to Mitigate Future Water Quality Impairment,” </w:t>
      </w:r>
      <w:r>
        <w:rPr>
          <w:i/>
          <w:iCs/>
        </w:rPr>
        <w:t>J. Environ. Qual.</w:t>
      </w:r>
      <w:r>
        <w:t>, vol. 42, no. 5, pp. 1308–1326, Sep. 2013, doi: 10.2134/jeq2013.03.0098.</w:t>
      </w:r>
    </w:p>
    <w:p w14:paraId="4324B149" w14:textId="77777777" w:rsidR="004B6F89" w:rsidRDefault="004B6F89" w:rsidP="004B6F89">
      <w:pPr>
        <w:pStyle w:val="Bibliography"/>
      </w:pPr>
      <w:r>
        <w:t>[5]</w:t>
      </w:r>
      <w:r>
        <w:tab/>
        <w:t xml:space="preserve">A. N. Sharpley, S. C. Chapra, R. Wedepohl, J. T. Sims, T. C. Daniel, and K. R. Reddy, “Managing Agricultural Phosphorus for Protection of Surface Waters: Issues and Options,” </w:t>
      </w:r>
      <w:r>
        <w:rPr>
          <w:i/>
          <w:iCs/>
        </w:rPr>
        <w:t>J. environ. qual.</w:t>
      </w:r>
      <w:r>
        <w:t>, vol. 23, no. 3, pp. 437–451, May 1994, doi: 10.2134/jeq1994.00472425002300030006x.</w:t>
      </w:r>
    </w:p>
    <w:p w14:paraId="71B207FF" w14:textId="77777777" w:rsidR="004B6F89" w:rsidRDefault="004B6F89" w:rsidP="004B6F89">
      <w:pPr>
        <w:pStyle w:val="Bibliography"/>
      </w:pPr>
      <w:r>
        <w:t>[6]</w:t>
      </w:r>
      <w:r>
        <w:tab/>
        <w:t xml:space="preserve">T. Batey, “Soil compaction and soil management – a review,” </w:t>
      </w:r>
      <w:r>
        <w:rPr>
          <w:i/>
          <w:iCs/>
        </w:rPr>
        <w:t>Soil Use and Management</w:t>
      </w:r>
      <w:r>
        <w:t>, vol. 25, no. 4, pp. 335–345, Dec. 2009, doi: 10.1111/j.1475-2743.2009.00236.x.</w:t>
      </w:r>
    </w:p>
    <w:p w14:paraId="55E9B09B" w14:textId="77777777" w:rsidR="004B6F89" w:rsidRDefault="004B6F89" w:rsidP="004B6F89">
      <w:pPr>
        <w:pStyle w:val="Bibliography"/>
      </w:pPr>
      <w:r>
        <w:t>[7]</w:t>
      </w:r>
      <w:r>
        <w:tab/>
        <w:t>J. Moore, “Literature Review: Tile Drainage and Phosphorus Losses from Agricultural Land,” Stone, Environmental, Technical Report 83, 2016.</w:t>
      </w:r>
    </w:p>
    <w:p w14:paraId="0129049A" w14:textId="77777777" w:rsidR="004B6F89" w:rsidRDefault="004B6F89" w:rsidP="004B6F89">
      <w:pPr>
        <w:pStyle w:val="Bibliography"/>
      </w:pPr>
      <w:r>
        <w:t>[8]</w:t>
      </w:r>
      <w:r>
        <w:tab/>
        <w:t xml:space="preserve">D. W. Wolfe </w:t>
      </w:r>
      <w:r>
        <w:rPr>
          <w:i/>
          <w:iCs/>
        </w:rPr>
        <w:t>et al.</w:t>
      </w:r>
      <w:r>
        <w:t xml:space="preserve">, “Unique challenges and opportunities for northeastern US crop production in a changing climate,” </w:t>
      </w:r>
      <w:r>
        <w:rPr>
          <w:i/>
          <w:iCs/>
        </w:rPr>
        <w:t>Climatic Change</w:t>
      </w:r>
      <w:r>
        <w:t>, vol. 146, no. 1–2, pp. 231–245, Jan. 2018, doi: 10.1007/s10584-017-2109-7.</w:t>
      </w:r>
    </w:p>
    <w:p w14:paraId="1DA236B4" w14:textId="77777777" w:rsidR="004B6F89" w:rsidRDefault="004B6F89" w:rsidP="004B6F89">
      <w:pPr>
        <w:pStyle w:val="Bibliography"/>
      </w:pPr>
      <w:r>
        <w:t>[9]</w:t>
      </w:r>
      <w:r>
        <w:tab/>
        <w:t>L. B. Klaiber, “Edge-Of-Field Water And Phosphorus Losses In Surface And Subsurface Agricultural Runoff,” University of Vermont, 2016.</w:t>
      </w:r>
    </w:p>
    <w:p w14:paraId="7319580D" w14:textId="77777777" w:rsidR="004B6F89" w:rsidRDefault="004B6F89" w:rsidP="004B6F89">
      <w:pPr>
        <w:pStyle w:val="Bibliography"/>
      </w:pPr>
      <w:r>
        <w:t>[10]</w:t>
      </w:r>
      <w:r>
        <w:tab/>
        <w:t xml:space="preserve">L. B. Klaiber, S. R. Kramer, and E. O. Young, “Impacts of Tile Drainage on Phosphorus Losses from Edge-of-Field Plots in the Lake Champlain Basin of New York,” </w:t>
      </w:r>
      <w:r>
        <w:rPr>
          <w:i/>
          <w:iCs/>
        </w:rPr>
        <w:t>Water</w:t>
      </w:r>
      <w:r>
        <w:t>, vol. 12, no. 2, p. 328, Jan. 2020, doi: 10.3390/w12020328.</w:t>
      </w:r>
    </w:p>
    <w:p w14:paraId="2E53ED10" w14:textId="77777777" w:rsidR="004B6F89" w:rsidRDefault="004B6F89" w:rsidP="004B6F89">
      <w:pPr>
        <w:pStyle w:val="Bibliography"/>
      </w:pPr>
      <w:r>
        <w:lastRenderedPageBreak/>
        <w:t>[11]</w:t>
      </w:r>
      <w:r>
        <w:tab/>
        <w:t xml:space="preserve">A. M. Madison </w:t>
      </w:r>
      <w:r>
        <w:rPr>
          <w:i/>
          <w:iCs/>
        </w:rPr>
        <w:t>et al.</w:t>
      </w:r>
      <w:r>
        <w:t xml:space="preserve">, “Characterizing phosphorus dynamics in tile-drained agricultural fields of eastern Wisconsin,” </w:t>
      </w:r>
      <w:r>
        <w:rPr>
          <w:i/>
          <w:iCs/>
        </w:rPr>
        <w:t>Journal of Hydrology</w:t>
      </w:r>
      <w:r>
        <w:t>, vol. 519, pp. 892–901, Nov. 2014, doi: 10.1016/j.jhydrol.2014.08.016.</w:t>
      </w:r>
    </w:p>
    <w:p w14:paraId="64BA441F" w14:textId="77777777" w:rsidR="004B6F89" w:rsidRDefault="004B6F89" w:rsidP="004B6F89">
      <w:pPr>
        <w:pStyle w:val="Bibliography"/>
      </w:pPr>
      <w:r>
        <w:t>[12]</w:t>
      </w:r>
      <w:r>
        <w:tab/>
        <w:t xml:space="preserve">V. Kokulan, M. L. Macrae, G. A. Ali, D. A. Lobb, M. Morison, and B. C. Brooks, “Temporal variability in water and nutrient movement through vertisols into agricultural tile drains in the northern Great Plains,” </w:t>
      </w:r>
      <w:r>
        <w:rPr>
          <w:i/>
          <w:iCs/>
        </w:rPr>
        <w:t>Journal of Soil and Water Conservation</w:t>
      </w:r>
      <w:r>
        <w:t>, vol. 76, no. 4, pp. 317–328, 2021, doi: 10.2489/jswc.2021.00099.</w:t>
      </w:r>
    </w:p>
    <w:p w14:paraId="58D433C6" w14:textId="77777777" w:rsidR="004B6F89" w:rsidRDefault="004B6F89" w:rsidP="004B6F89">
      <w:pPr>
        <w:pStyle w:val="Bibliography"/>
      </w:pPr>
      <w:r>
        <w:t>[13]</w:t>
      </w:r>
      <w:r>
        <w:tab/>
        <w:t xml:space="preserve">S. Nazari, W. I. Ford, and K. W. King, “Impacts of preferential flow and agroecosystem management on subsurface particulate phosphorus loadings in tile‐drained landscapes,” </w:t>
      </w:r>
      <w:r>
        <w:rPr>
          <w:i/>
          <w:iCs/>
        </w:rPr>
        <w:t>J. environ. qual.</w:t>
      </w:r>
      <w:r>
        <w:t>, vol. 49, no. 5, pp. 1370–1383, Sep. 2020, doi: 10.1002/jeq2.20116.</w:t>
      </w:r>
    </w:p>
    <w:p w14:paraId="5FD31CF4" w14:textId="77777777" w:rsidR="004B6F89" w:rsidRDefault="004B6F89" w:rsidP="004B6F89">
      <w:pPr>
        <w:pStyle w:val="Bibliography"/>
      </w:pPr>
      <w:r>
        <w:t>[14]</w:t>
      </w:r>
      <w:r>
        <w:tab/>
        <w:t xml:space="preserve">R. M. Dils and A. L. Heathwaite, “The controversial role of tile drainage in phosphorus export from agricultural land,” </w:t>
      </w:r>
      <w:r>
        <w:rPr>
          <w:i/>
          <w:iCs/>
        </w:rPr>
        <w:t>Water Sci. Technol.</w:t>
      </w:r>
      <w:r>
        <w:t>, vol. 39, no. 12, pp. 55–61, 1999, doi: 10.1016/S0273-1223(99)00318-2.</w:t>
      </w:r>
    </w:p>
    <w:p w14:paraId="410A974E" w14:textId="77777777" w:rsidR="004B6F89" w:rsidRDefault="004B6F89" w:rsidP="004B6F89">
      <w:pPr>
        <w:pStyle w:val="Bibliography"/>
      </w:pPr>
      <w:r>
        <w:t>[15]</w:t>
      </w:r>
      <w:r>
        <w:tab/>
        <w:t xml:space="preserve">K. Beven and P. Germann, “Macropores and water flow in soils revisited: REVIEW,” </w:t>
      </w:r>
      <w:r>
        <w:rPr>
          <w:i/>
          <w:iCs/>
        </w:rPr>
        <w:t>Water Resour. Res.</w:t>
      </w:r>
      <w:r>
        <w:t>, vol. 49, no. 6, pp. 3071–3092, Jun. 2013, doi: 10.1002/wrcr.20156.</w:t>
      </w:r>
    </w:p>
    <w:p w14:paraId="4E5B5CEF" w14:textId="77777777" w:rsidR="004B6F89" w:rsidRDefault="004B6F89" w:rsidP="004B6F89">
      <w:pPr>
        <w:pStyle w:val="Bibliography"/>
      </w:pPr>
      <w:r>
        <w:t>[16]</w:t>
      </w:r>
      <w:r>
        <w:tab/>
        <w:t xml:space="preserve">S. Nazari, W. I. Ford, and K. W. King, “Quantifying hydrologic pathway and source connectivity dynamics in tile drainage: Implications for phosphorus concentrations,” </w:t>
      </w:r>
      <w:r>
        <w:rPr>
          <w:i/>
          <w:iCs/>
        </w:rPr>
        <w:t>Vadose zone j.</w:t>
      </w:r>
      <w:r>
        <w:t>, Aug. 2021, doi: 10.1002/vzj2.20154.</w:t>
      </w:r>
    </w:p>
    <w:p w14:paraId="22090F3F" w14:textId="77777777" w:rsidR="004B6F89" w:rsidRDefault="004B6F89" w:rsidP="004B6F89">
      <w:pPr>
        <w:pStyle w:val="Bibliography"/>
      </w:pPr>
      <w:r>
        <w:t>[17]</w:t>
      </w:r>
      <w:r>
        <w:tab/>
        <w:t xml:space="preserve">F. Fiorillo, “The Recession of Spring Hydrographs, Focused on Karst Aquifers,” </w:t>
      </w:r>
      <w:r>
        <w:rPr>
          <w:i/>
          <w:iCs/>
        </w:rPr>
        <w:t>Water Resour Manage</w:t>
      </w:r>
      <w:r>
        <w:t>, vol. 28, no. 7, pp. 1781–1805, May 2014, doi: 10.1007/s11269-014-0597-z.</w:t>
      </w:r>
    </w:p>
    <w:p w14:paraId="509AB63B" w14:textId="77777777" w:rsidR="004B6F89" w:rsidRDefault="004B6F89" w:rsidP="004B6F89">
      <w:pPr>
        <w:pStyle w:val="Bibliography"/>
      </w:pPr>
      <w:r>
        <w:t>[18]</w:t>
      </w:r>
      <w:r>
        <w:tab/>
        <w:t xml:space="preserve">K. E. Schilling and C. S. Jones, “Hydrograph separation of subsurface tile discharge,” </w:t>
      </w:r>
      <w:r>
        <w:rPr>
          <w:i/>
          <w:iCs/>
        </w:rPr>
        <w:t>Environ Monit Assess</w:t>
      </w:r>
      <w:r>
        <w:t>, vol. 191, no. 4, p. 231, Apr. 2019, doi: 10.1007/s10661-019-7377-4.</w:t>
      </w:r>
    </w:p>
    <w:p w14:paraId="5A4DE72C" w14:textId="77777777" w:rsidR="004B6F89" w:rsidRDefault="004B6F89" w:rsidP="004B6F89">
      <w:pPr>
        <w:pStyle w:val="Bibliography"/>
      </w:pPr>
      <w:r>
        <w:t>[19]</w:t>
      </w:r>
      <w:r>
        <w:tab/>
        <w:t xml:space="preserve">A. Amado, K. E. Schilling, C. S. Jones, N. Thomas, and L. J. Weber, “Estimation of tile drainage contribution to streamflow and nutrient loads at the watershed scale based on continuously monitored data,” </w:t>
      </w:r>
      <w:r>
        <w:rPr>
          <w:i/>
          <w:iCs/>
        </w:rPr>
        <w:t>Environ Monit Assess</w:t>
      </w:r>
      <w:r>
        <w:t>, vol. 189, no. 9, p. 426, Sep. 2017, doi: 10.1007/s10661-017-6139-4.</w:t>
      </w:r>
    </w:p>
    <w:p w14:paraId="79AA78D8" w14:textId="77777777" w:rsidR="004B6F89" w:rsidRDefault="004B6F89" w:rsidP="004B6F89">
      <w:pPr>
        <w:pStyle w:val="Bibliography"/>
      </w:pPr>
      <w:r>
        <w:t>[20]</w:t>
      </w:r>
      <w:r>
        <w:tab/>
        <w:t xml:space="preserve">E. A. Smith and P. D. Capel, “Specific Conductance as a Tracer of Preferential Flow in a Subsurface-Drained Field,” </w:t>
      </w:r>
      <w:r>
        <w:rPr>
          <w:i/>
          <w:iCs/>
        </w:rPr>
        <w:t>Vadose Zone Journal</w:t>
      </w:r>
      <w:r>
        <w:t>, vol. 17, no. 1, p. 170206, 2018, doi: 10.2136/vzj2017.11.0206.</w:t>
      </w:r>
    </w:p>
    <w:p w14:paraId="1BEAEBF5" w14:textId="77777777" w:rsidR="004B6F89" w:rsidRDefault="004B6F89" w:rsidP="004B6F89">
      <w:pPr>
        <w:pStyle w:val="Bibliography"/>
      </w:pPr>
      <w:r>
        <w:t>[21]</w:t>
      </w:r>
      <w:r>
        <w:tab/>
        <w:t xml:space="preserve">P. Vidon and P. E. Cuadra, “Impact of precipitation characteristics on soil hydrology in tile-drained landscapes,” </w:t>
      </w:r>
      <w:r>
        <w:rPr>
          <w:i/>
          <w:iCs/>
        </w:rPr>
        <w:t>Hydrol. Process.</w:t>
      </w:r>
      <w:r>
        <w:t>, vol. 24, no. 13, pp. 1821–1833, Mar. 2010, doi: 10.1002/hyp.7627.</w:t>
      </w:r>
    </w:p>
    <w:p w14:paraId="1E6AE8A7" w14:textId="77777777" w:rsidR="004B6F89" w:rsidRDefault="004B6F89" w:rsidP="004B6F89">
      <w:pPr>
        <w:pStyle w:val="Bibliography"/>
      </w:pPr>
      <w:r>
        <w:t>[22]</w:t>
      </w:r>
      <w:r>
        <w:tab/>
        <w:t xml:space="preserve">M. R. Williams, K. W. King, W. Ford, A. R. Buda, and C. D. Kennedy, “Effect of tillage on macropore flow and phosphorus transport to tile drains: TILLAGE, MACROPORE FLOW, AND PHOSPHORUS,” </w:t>
      </w:r>
      <w:r>
        <w:rPr>
          <w:i/>
          <w:iCs/>
        </w:rPr>
        <w:t>Water Resour. Res.</w:t>
      </w:r>
      <w:r>
        <w:t>, vol. 52, no. 4, pp. 2868–2882, Apr. 2016, doi: 10.1002/2015WR017650.</w:t>
      </w:r>
    </w:p>
    <w:p w14:paraId="066C0F8F" w14:textId="77777777" w:rsidR="004B6F89" w:rsidRDefault="004B6F89" w:rsidP="004B6F89">
      <w:pPr>
        <w:pStyle w:val="Bibliography"/>
      </w:pPr>
      <w:r>
        <w:t>[23]</w:t>
      </w:r>
      <w:r>
        <w:tab/>
        <w:t xml:space="preserve">E. Jahanzad, L. S. Saporito, H. D. Karsten, and P. J. A. Kleinman, “Varying Influence of Dairy Manure Injection on Phosphorus Loss in Runoff over Four Years,” </w:t>
      </w:r>
      <w:r>
        <w:rPr>
          <w:i/>
          <w:iCs/>
        </w:rPr>
        <w:t>J. Environ. Qual.</w:t>
      </w:r>
      <w:r>
        <w:t>, vol. 48, no. 2, pp. 450–458, Mar. 2019, doi: 10.2134/jeq2018.05.0206.</w:t>
      </w:r>
    </w:p>
    <w:p w14:paraId="7A9D9FF6" w14:textId="77777777" w:rsidR="004B6F89" w:rsidRDefault="004B6F89" w:rsidP="004B6F89">
      <w:pPr>
        <w:pStyle w:val="Bibliography"/>
      </w:pPr>
      <w:r>
        <w:t>[24]</w:t>
      </w:r>
      <w:r>
        <w:tab/>
        <w:t xml:space="preserve">J. D. Gaynor and W. I. Findlay, “Soil and Phosphorus Loss from Conservation and Conventional Tillage in Corn Production,” </w:t>
      </w:r>
      <w:r>
        <w:rPr>
          <w:i/>
          <w:iCs/>
        </w:rPr>
        <w:t>J. environ. qual.</w:t>
      </w:r>
      <w:r>
        <w:t>, vol. 24, no. 4, pp. 734–741, Jul. 1995, doi: 10.2134/jeq1995.00472425002400040026x.</w:t>
      </w:r>
    </w:p>
    <w:p w14:paraId="0C0E975B" w14:textId="77777777" w:rsidR="004B6F89" w:rsidRDefault="004B6F89" w:rsidP="004B6F89">
      <w:pPr>
        <w:pStyle w:val="Bibliography"/>
      </w:pPr>
      <w:r>
        <w:t>[25]</w:t>
      </w:r>
      <w:r>
        <w:tab/>
        <w:t xml:space="preserve">L. D. Geohring, O. V. McHugh, M. T. Walter, T. S. Steenhuis, M. S. Akhtar, and M. F. Walter, “PHOSPHORUS TRANSPORT INTO SUBSURFACE DRAINS BY MACROPORES AFTER MANURE APPLICATIONS: IMPLICATIONS FOR BEST MANURE MANAGEMENT PRACTICES:,” </w:t>
      </w:r>
      <w:r>
        <w:rPr>
          <w:i/>
          <w:iCs/>
        </w:rPr>
        <w:t>Soil Science</w:t>
      </w:r>
      <w:r>
        <w:t>, vol. 166, no. 12, pp. 896–909, Dec. 2001, doi: 10.1097/00010694-200112000-00004.</w:t>
      </w:r>
    </w:p>
    <w:p w14:paraId="26D1429F" w14:textId="77777777" w:rsidR="004B6F89" w:rsidRDefault="004B6F89" w:rsidP="004B6F89">
      <w:pPr>
        <w:pStyle w:val="Bibliography"/>
      </w:pPr>
      <w:r>
        <w:t>[26]</w:t>
      </w:r>
      <w:r>
        <w:tab/>
        <w:t xml:space="preserve">H. A. Torbert, K. N. Potter, and J. E. Morrison Jr., “Management Effects on Nitrogen and Phosphorus Losses in Runoff on Expansive Clay Soils,” </w:t>
      </w:r>
      <w:r>
        <w:rPr>
          <w:i/>
          <w:iCs/>
        </w:rPr>
        <w:t>Transactions of the ASAE</w:t>
      </w:r>
      <w:r>
        <w:t>, vol. 39, no. 1, pp. 161–166, 1996, doi: 10.13031/2013.27494.</w:t>
      </w:r>
    </w:p>
    <w:p w14:paraId="44F588F5" w14:textId="77777777" w:rsidR="004B6F89" w:rsidRDefault="004B6F89" w:rsidP="004B6F89">
      <w:pPr>
        <w:pStyle w:val="Bibliography"/>
      </w:pPr>
      <w:r>
        <w:t>[27]</w:t>
      </w:r>
      <w:r>
        <w:tab/>
        <w:t xml:space="preserve">Y. Chen and X. Ren, “High performance tool for liquid manure injection,” </w:t>
      </w:r>
      <w:r>
        <w:rPr>
          <w:i/>
          <w:iCs/>
        </w:rPr>
        <w:t>Soil and Tillage Research</w:t>
      </w:r>
      <w:r>
        <w:t>, vol. 67, no. 1, pp. 75–83, Aug. 2002, doi: 10.1016/S0167-1987(02)00057-0.</w:t>
      </w:r>
    </w:p>
    <w:p w14:paraId="1A93E584" w14:textId="77777777" w:rsidR="004B6F89" w:rsidRDefault="004B6F89" w:rsidP="004B6F89">
      <w:pPr>
        <w:pStyle w:val="Bibliography"/>
      </w:pPr>
      <w:r>
        <w:lastRenderedPageBreak/>
        <w:t>[28]</w:t>
      </w:r>
      <w:r>
        <w:tab/>
        <w:t xml:space="preserve">J. Uusi-Kämppä and H. Heinonen-Tanski, “Evaluating Slurry Broadcasting and Injection to Ley for Phosphorus Losses and Fecal Microorganisms in Surface Runoff,” </w:t>
      </w:r>
      <w:r>
        <w:rPr>
          <w:i/>
          <w:iCs/>
        </w:rPr>
        <w:t>J. Environ. Qual.</w:t>
      </w:r>
      <w:r>
        <w:t>, vol. 37, no. 6, pp. 2339–2350, Nov. 2008, doi: 10.2134/jeq2007.0428.</w:t>
      </w:r>
    </w:p>
    <w:p w14:paraId="36D8A982" w14:textId="77777777" w:rsidR="004B6F89" w:rsidRDefault="004B6F89" w:rsidP="004B6F89">
      <w:pPr>
        <w:pStyle w:val="Bibliography"/>
      </w:pPr>
      <w:r>
        <w:t>[29]</w:t>
      </w:r>
      <w:r>
        <w:tab/>
        <w:t xml:space="preserve">B. Coelho, R. Murray, D. Lapen, E. Topp, and A. Bruin, “Phosphorus and sediment loading to surface waters from liquid swine manure application under different drainage and tillage practices,” </w:t>
      </w:r>
      <w:r>
        <w:rPr>
          <w:i/>
          <w:iCs/>
        </w:rPr>
        <w:t>Agricultural Water Management</w:t>
      </w:r>
      <w:r>
        <w:t>, vol. 104, pp. 51–61, Feb. 2012, doi: 10.1016/j.agwat.2011.10.020.</w:t>
      </w:r>
    </w:p>
    <w:p w14:paraId="30EBAEAD" w14:textId="77777777" w:rsidR="004B6F89" w:rsidRDefault="004B6F89" w:rsidP="004B6F89">
      <w:pPr>
        <w:pStyle w:val="Bibliography"/>
      </w:pPr>
      <w:r>
        <w:t>[30]</w:t>
      </w:r>
      <w:r>
        <w:tab/>
        <w:t xml:space="preserve">A. N. Sharpley, “Dependence of Runoff Phosphorus on Extractable Soil Phosphorus,” </w:t>
      </w:r>
      <w:r>
        <w:rPr>
          <w:i/>
          <w:iCs/>
        </w:rPr>
        <w:t>J. environ. qual.</w:t>
      </w:r>
      <w:r>
        <w:t>, vol. 24, no. 5, pp. 920–926, Sep. 1995, doi: 10.2134/jeq1995.00472425002400050020x.</w:t>
      </w:r>
    </w:p>
    <w:p w14:paraId="5C990381" w14:textId="77777777" w:rsidR="004B6F89" w:rsidRDefault="004B6F89" w:rsidP="004B6F89">
      <w:pPr>
        <w:pStyle w:val="Bibliography"/>
      </w:pPr>
      <w:r>
        <w:t>[31]</w:t>
      </w:r>
      <w:r>
        <w:tab/>
        <w:t xml:space="preserve">K. W. King </w:t>
      </w:r>
      <w:r>
        <w:rPr>
          <w:i/>
          <w:iCs/>
        </w:rPr>
        <w:t>et al.</w:t>
      </w:r>
      <w:r>
        <w:t xml:space="preserve">, “Phosphorus Transport in Agricultural Subsurface Drainage: A Review,” </w:t>
      </w:r>
      <w:r>
        <w:rPr>
          <w:i/>
          <w:iCs/>
        </w:rPr>
        <w:t>J. Environ. Qual.</w:t>
      </w:r>
      <w:r>
        <w:t>, vol. 44, no. 2, pp. 467–485, Mar. 2015, doi: 10.2134/jeq2014.04.0163.</w:t>
      </w:r>
    </w:p>
    <w:p w14:paraId="752851D6" w14:textId="77777777" w:rsidR="004B6F89" w:rsidRDefault="004B6F89" w:rsidP="004B6F89">
      <w:pPr>
        <w:pStyle w:val="Bibliography"/>
      </w:pPr>
      <w:r>
        <w:t>[32]</w:t>
      </w:r>
      <w:r>
        <w:tab/>
        <w:t>“Phosphorus Sources - Lake Champlain Basin Program,” 2021. https://www.lcbp.org/our-goals/clean-water/nutrients-and-cyanobacteria/phosphorus-sources/ (accessed May 21, 2021).</w:t>
      </w:r>
    </w:p>
    <w:p w14:paraId="26D8871D" w14:textId="77777777" w:rsidR="004B6F89" w:rsidRDefault="004B6F89" w:rsidP="004B6F89">
      <w:pPr>
        <w:pStyle w:val="Bibliography"/>
      </w:pPr>
      <w:r>
        <w:t>[33]</w:t>
      </w:r>
      <w:r>
        <w:tab/>
        <w:t xml:space="preserve">S. A. Miller and S. W. Lyon, “Tile Drainage Increases Total Runoff and Phosphorus Export During Wet Years in the Western Lake Erie Basin,” </w:t>
      </w:r>
      <w:r>
        <w:rPr>
          <w:i/>
          <w:iCs/>
        </w:rPr>
        <w:t>Front. Water</w:t>
      </w:r>
      <w:r>
        <w:t>, vol. 3, p. 757106, Oct. 2021, doi: 10.3389/frwa.2021.757106.</w:t>
      </w:r>
    </w:p>
    <w:p w14:paraId="5BC42D7D" w14:textId="77777777" w:rsidR="004B6F89" w:rsidRDefault="004B6F89" w:rsidP="004B6F89">
      <w:pPr>
        <w:pStyle w:val="Bibliography"/>
      </w:pPr>
      <w:r>
        <w:t>[34]</w:t>
      </w:r>
      <w:r>
        <w:tab/>
        <w:t>A. Willard, K. Harris, E. Kahler, J. Claro, S. Danly, and B. Warren, “Vermont Agriculture and Food System Plan: 2020,” p. 110, Jan. 2020.</w:t>
      </w:r>
    </w:p>
    <w:p w14:paraId="1011F8F8" w14:textId="77777777" w:rsidR="004B6F89" w:rsidRDefault="004B6F89" w:rsidP="004B6F89">
      <w:pPr>
        <w:pStyle w:val="Bibliography"/>
      </w:pPr>
      <w:r>
        <w:t>[35]</w:t>
      </w:r>
      <w:r>
        <w:tab/>
        <w:t xml:space="preserve">B. R. Hanrahan, K. W. King, and M. R. Williams, “Controls on subsurface nitrate and dissolved reactive phosphorus losses from agricultural fields during precipitation-driven events,” </w:t>
      </w:r>
      <w:r>
        <w:rPr>
          <w:i/>
          <w:iCs/>
        </w:rPr>
        <w:t>Science of The Total Environment</w:t>
      </w:r>
      <w:r>
        <w:t>, vol. 754, p. 142047, Feb. 2021, doi: 10.1016/j.scitotenv.2020.142047.</w:t>
      </w:r>
    </w:p>
    <w:p w14:paraId="1C88EC6E" w14:textId="77777777" w:rsidR="004B6F89" w:rsidRDefault="004B6F89" w:rsidP="004B6F89">
      <w:pPr>
        <w:pStyle w:val="Bibliography"/>
      </w:pPr>
      <w:r>
        <w:t>[36]</w:t>
      </w:r>
      <w:r>
        <w:tab/>
        <w:t xml:space="preserve">W. R. Osterholz, B. R. Hanrahan, and K. W. King, “Legacy phosphorus concentration–discharge relationships in surface runoff and tile drainage from Ohio crop fields,” </w:t>
      </w:r>
      <w:r>
        <w:rPr>
          <w:i/>
          <w:iCs/>
        </w:rPr>
        <w:t>J. environ. qual.</w:t>
      </w:r>
      <w:r>
        <w:t>, vol. 49, no. 3, pp. 675–687, May 2020, doi: 10.1002/jeq2.20070.</w:t>
      </w:r>
    </w:p>
    <w:p w14:paraId="4BE3037D" w14:textId="77777777" w:rsidR="004B6F89" w:rsidRDefault="004B6F89" w:rsidP="004B6F89">
      <w:pPr>
        <w:pStyle w:val="Bibliography"/>
      </w:pPr>
      <w:r>
        <w:t>[37]</w:t>
      </w:r>
      <w:r>
        <w:tab/>
        <w:t xml:space="preserve">M. R. Williams, K. W. King, D. B. Baker, L. T. Johnson, D. R. Smith, and N. R. Fausey, “Hydrologic and biogeochemical controls on phosphorus export from Western Lake Erie tributaries,” </w:t>
      </w:r>
      <w:r>
        <w:rPr>
          <w:i/>
          <w:iCs/>
        </w:rPr>
        <w:t>Journal of Great Lakes Research</w:t>
      </w:r>
      <w:r>
        <w:t>, vol. 42, no. 6, pp. 1403–1411, Dec. 2016, doi: 10.1016/j.jglr.2016.09.009.</w:t>
      </w:r>
    </w:p>
    <w:p w14:paraId="5F09AFD8" w14:textId="77777777" w:rsidR="004B6F89" w:rsidRDefault="004B6F89" w:rsidP="004B6F89">
      <w:pPr>
        <w:pStyle w:val="Bibliography"/>
      </w:pPr>
      <w:r>
        <w:t>[38]</w:t>
      </w:r>
      <w:r>
        <w:tab/>
        <w:t>Soil Survey Staff, “Web Soil Survey,” United States Department of Agriculture, Natrual Resources Conservation Service.</w:t>
      </w:r>
    </w:p>
    <w:p w14:paraId="11ABDEB8" w14:textId="77777777" w:rsidR="004B6F89" w:rsidRDefault="004B6F89" w:rsidP="004B6F89">
      <w:pPr>
        <w:pStyle w:val="Bibliography"/>
      </w:pPr>
      <w:r>
        <w:t>[39]</w:t>
      </w:r>
      <w:r>
        <w:tab/>
        <w:t>N. US Department of Commerce, “NOWData.” https://www.weather.gov/climateservices/nowdatafaq (accessed Nov. 17, 2021).</w:t>
      </w:r>
    </w:p>
    <w:p w14:paraId="098BE5E1" w14:textId="77777777" w:rsidR="004B6F89" w:rsidRDefault="004B6F89" w:rsidP="004B6F89">
      <w:pPr>
        <w:pStyle w:val="Bibliography"/>
      </w:pPr>
      <w:r>
        <w:t>[40]</w:t>
      </w:r>
      <w:r>
        <w:tab/>
        <w:t xml:space="preserve">G. M. Pierzynski, </w:t>
      </w:r>
      <w:r>
        <w:rPr>
          <w:i/>
          <w:iCs/>
        </w:rPr>
        <w:t>Methods of phosphorus analysis for soils, sediments, residuals, and waters</w:t>
      </w:r>
      <w:r>
        <w:t>, 2nd ed. North Carolina: North Carolina State University, 2009. Accessed: May 29, 2021. [Online]. Available: http://www.soil.ncsu.edu/sera17/publications/sera17-2/abstract.htm</w:t>
      </w:r>
    </w:p>
    <w:p w14:paraId="56FEA295" w14:textId="77777777" w:rsidR="004B6F89" w:rsidRDefault="004B6F89" w:rsidP="004B6F89">
      <w:pPr>
        <w:pStyle w:val="Bibliography"/>
      </w:pPr>
      <w:r>
        <w:t>[41]</w:t>
      </w:r>
      <w:r>
        <w:tab/>
        <w:t xml:space="preserve">M. R. Williams, S. J. Livingston, C. J. Penn, D. R. Smith, K. W. King, and C. Huang, “Controls of event-based nutrient transport within nested headwater agricultural watersheds of the western Lake Erie basin,” </w:t>
      </w:r>
      <w:r>
        <w:rPr>
          <w:i/>
          <w:iCs/>
        </w:rPr>
        <w:t>Journal of Hydrology</w:t>
      </w:r>
      <w:r>
        <w:t>, vol. 559, pp. 749–761, Apr. 2018, doi: 10.1016/j.jhydrol.2018.02.079.</w:t>
      </w:r>
    </w:p>
    <w:p w14:paraId="01B010AA" w14:textId="77777777" w:rsidR="004B6F89" w:rsidRDefault="004B6F89" w:rsidP="004B6F89">
      <w:pPr>
        <w:pStyle w:val="Bibliography"/>
      </w:pPr>
      <w:r>
        <w:t>[42]</w:t>
      </w:r>
      <w:r>
        <w:tab/>
        <w:t xml:space="preserve">S. L. Dingman, </w:t>
      </w:r>
      <w:r>
        <w:rPr>
          <w:i/>
          <w:iCs/>
        </w:rPr>
        <w:t>Physical hydrology</w:t>
      </w:r>
      <w:r>
        <w:t>, 3. ed. Long Grove, Ill: Waveland Press, 2015.</w:t>
      </w:r>
    </w:p>
    <w:p w14:paraId="5A7BF7C3" w14:textId="77777777" w:rsidR="004B6F89" w:rsidRDefault="004B6F89" w:rsidP="004B6F89">
      <w:pPr>
        <w:pStyle w:val="Bibliography"/>
      </w:pPr>
      <w:r>
        <w:t>[43]</w:t>
      </w:r>
      <w:r>
        <w:tab/>
        <w:t xml:space="preserve">C. R. Twombly, J. W. Faulkner, and S. E. Hurley, “The effects of soil aeration prior to dairy manure application on edge-of-field hydrology and nutrient fluxes in cold climate hayland agroecosystems,” </w:t>
      </w:r>
      <w:r>
        <w:rPr>
          <w:i/>
          <w:iCs/>
        </w:rPr>
        <w:t>Journal of Soil and Water Conservation</w:t>
      </w:r>
      <w:r>
        <w:t>, vol. 76, no. 1, pp. 1–13, 2021, doi: 10.2489/jswc.2021.00158.</w:t>
      </w:r>
    </w:p>
    <w:p w14:paraId="60DCE1E9" w14:textId="77777777" w:rsidR="004B6F89" w:rsidRDefault="004B6F89" w:rsidP="004B6F89">
      <w:pPr>
        <w:pStyle w:val="Bibliography"/>
      </w:pPr>
      <w:r>
        <w:t>[44]</w:t>
      </w:r>
      <w:r>
        <w:tab/>
        <w:t xml:space="preserve">M. Gregor and P. Malík, </w:t>
      </w:r>
      <w:r>
        <w:rPr>
          <w:i/>
          <w:iCs/>
        </w:rPr>
        <w:t>HydroOffice</w:t>
      </w:r>
      <w:r>
        <w:t>. [Online]. Available: http://hydrooffice.org/Files/UM%20RC.pdf</w:t>
      </w:r>
    </w:p>
    <w:p w14:paraId="14D391F9" w14:textId="77777777" w:rsidR="004B6F89" w:rsidRDefault="004B6F89" w:rsidP="004B6F89">
      <w:pPr>
        <w:pStyle w:val="Bibliography"/>
      </w:pPr>
      <w:r>
        <w:t>[45]</w:t>
      </w:r>
      <w:r>
        <w:tab/>
        <w:t xml:space="preserve">A. Husic </w:t>
      </w:r>
      <w:r>
        <w:rPr>
          <w:i/>
          <w:iCs/>
        </w:rPr>
        <w:t>et al.</w:t>
      </w:r>
      <w:r>
        <w:t xml:space="preserve">, “Inland impacts of atmospheric river and tropical cyclone extremes on nitrate transport and stable isotope measurements,” </w:t>
      </w:r>
      <w:r>
        <w:rPr>
          <w:i/>
          <w:iCs/>
        </w:rPr>
        <w:t>Environ Earth Sci</w:t>
      </w:r>
      <w:r>
        <w:t>, vol. 78, no. 1, p. 36, Jan. 2019, doi: 10.1007/s12665-018-8018-x.</w:t>
      </w:r>
    </w:p>
    <w:p w14:paraId="1393A745" w14:textId="77777777" w:rsidR="004B6F89" w:rsidRDefault="004B6F89" w:rsidP="004B6F89">
      <w:pPr>
        <w:pStyle w:val="Bibliography"/>
      </w:pPr>
      <w:r>
        <w:lastRenderedPageBreak/>
        <w:t>[46]</w:t>
      </w:r>
      <w:r>
        <w:tab/>
        <w:t xml:space="preserve">K. E. Schilling and M. Helmers, “Tile drainage as karst: Conduit flow and diffuse flow in a tile-drained watershed,” </w:t>
      </w:r>
      <w:r>
        <w:rPr>
          <w:i/>
          <w:iCs/>
        </w:rPr>
        <w:t>Journal of Hydrology</w:t>
      </w:r>
      <w:r>
        <w:t>, vol. 349, no. 3–4, pp. 291–301, Feb. 2008, doi: 10.1016/j.jhydrol.2007.11.014.</w:t>
      </w:r>
    </w:p>
    <w:p w14:paraId="2284C32E" w14:textId="77777777" w:rsidR="004B6F89" w:rsidRDefault="004B6F89" w:rsidP="004B6F89">
      <w:pPr>
        <w:pStyle w:val="Bibliography"/>
      </w:pPr>
      <w:r>
        <w:t>[47]</w:t>
      </w:r>
      <w:r>
        <w:tab/>
        <w:t xml:space="preserve">P. Vidon and P. E. Cuadra, “Phosphorus dynamics in tile-drain flow during storms in the US Midwest,” </w:t>
      </w:r>
      <w:r>
        <w:rPr>
          <w:i/>
          <w:iCs/>
        </w:rPr>
        <w:t>Agricultural Water Management</w:t>
      </w:r>
      <w:r>
        <w:t>, vol. 98, no. 4, pp. 532–540, Feb. 2011, doi: 10.1016/j.agwat.2010.09.010.</w:t>
      </w:r>
    </w:p>
    <w:p w14:paraId="5A408FA1" w14:textId="77777777" w:rsidR="004B6F89" w:rsidRDefault="004B6F89" w:rsidP="004B6F89">
      <w:pPr>
        <w:pStyle w:val="Bibliography"/>
      </w:pPr>
      <w:r>
        <w:t>[48]</w:t>
      </w:r>
      <w:r>
        <w:tab/>
        <w:t xml:space="preserve">A. N. Sharpley, “Depth of Surface Soil-runoff Interaction as Affected by Rainfall, Soil Slope, and Management,” </w:t>
      </w:r>
      <w:r>
        <w:rPr>
          <w:i/>
          <w:iCs/>
        </w:rPr>
        <w:t>Soil Science Society of America Journal</w:t>
      </w:r>
      <w:r>
        <w:t>, vol. 49, no. 4, pp. 1010–1015, Jul. 1985, doi: 10.2136/sssaj1985.03615995004900040044x.</w:t>
      </w:r>
    </w:p>
    <w:p w14:paraId="79D2FE1C" w14:textId="77777777" w:rsidR="004B6F89" w:rsidRDefault="004B6F89" w:rsidP="004B6F89">
      <w:pPr>
        <w:pStyle w:val="Bibliography"/>
      </w:pPr>
      <w:r>
        <w:t>[49]</w:t>
      </w:r>
      <w:r>
        <w:tab/>
        <w:t>S. S. Mangiafico, “An R Companion for the Handbook of Biological Statistics version 1.3.3.” 2015. [Online]. Available: rcompanion.org/documents/RCompanionBioStatistics.pdf</w:t>
      </w:r>
    </w:p>
    <w:p w14:paraId="2E6B6438" w14:textId="77777777" w:rsidR="004B6F89" w:rsidRDefault="004B6F89" w:rsidP="004B6F89">
      <w:pPr>
        <w:pStyle w:val="Bibliography"/>
      </w:pPr>
      <w:r>
        <w:t>[50]</w:t>
      </w:r>
      <w:r>
        <w:tab/>
        <w:t xml:space="preserve">R Core Team, </w:t>
      </w:r>
      <w:r>
        <w:rPr>
          <w:i/>
          <w:iCs/>
        </w:rPr>
        <w:t>R: A language and environment for statistical computing</w:t>
      </w:r>
      <w:r>
        <w:t>. Vienna, Austria, 2021. [Online]. Available: https://www.R-project.org/</w:t>
      </w:r>
    </w:p>
    <w:p w14:paraId="68F08F7C" w14:textId="77777777" w:rsidR="004B6F89" w:rsidRDefault="004B6F89" w:rsidP="004B6F89">
      <w:pPr>
        <w:pStyle w:val="Bibliography"/>
      </w:pPr>
      <w:r>
        <w:t>[51]</w:t>
      </w:r>
      <w:r>
        <w:tab/>
        <w:t xml:space="preserve">M. L. Macrae </w:t>
      </w:r>
      <w:r>
        <w:rPr>
          <w:i/>
          <w:iCs/>
        </w:rPr>
        <w:t>et al.</w:t>
      </w:r>
      <w:r>
        <w:t xml:space="preserve">, “Evaluating Hydrologic Response in Tile‐Drained Landscapes: Implications for Phosphorus Transport,” </w:t>
      </w:r>
      <w:r>
        <w:rPr>
          <w:i/>
          <w:iCs/>
        </w:rPr>
        <w:t>J. environ. qual.</w:t>
      </w:r>
      <w:r>
        <w:t>, vol. 48, no. 5, pp. 1347–1355, Sep. 2019, doi: 10.2134/jeq2019.02.0060.</w:t>
      </w:r>
    </w:p>
    <w:p w14:paraId="6FBD6B66" w14:textId="77777777" w:rsidR="004B6F89" w:rsidRDefault="004B6F89" w:rsidP="004B6F89">
      <w:pPr>
        <w:pStyle w:val="Bibliography"/>
      </w:pPr>
      <w:r>
        <w:t>[52]</w:t>
      </w:r>
      <w:r>
        <w:tab/>
        <w:t xml:space="preserve">C. J. Van Esbroeck, M. L. Macrae, R. I. Brunke, and K. McKague, “Annual and seasonal phosphorus export in surface runoff and tile drainage from agricultural fields with cold temperate climates,” </w:t>
      </w:r>
      <w:r>
        <w:rPr>
          <w:i/>
          <w:iCs/>
        </w:rPr>
        <w:t>Journal of Great Lakes Research</w:t>
      </w:r>
      <w:r>
        <w:t>, vol. 42, no. 6, pp. 1271–1280, Dec. 2016, doi: 10.1016/j.jglr.2015.12.014.</w:t>
      </w:r>
    </w:p>
    <w:p w14:paraId="50CE22B6" w14:textId="77777777" w:rsidR="004B6F89" w:rsidRDefault="004B6F89" w:rsidP="004B6F89">
      <w:pPr>
        <w:pStyle w:val="Bibliography"/>
      </w:pPr>
      <w:r>
        <w:t>[53]</w:t>
      </w:r>
      <w:r>
        <w:tab/>
        <w:t xml:space="preserve">K. H. D. Tiessen, J. A. Elliott, J. Yarotski, D. A. Lobb, D. N. Flaten, and N. E. Glozier, “Conventional and Conservation Tillage: Influence on Seasonal Runoff, Sediment, and Nutrient Losses in the Canadian Prairies,” </w:t>
      </w:r>
      <w:r>
        <w:rPr>
          <w:i/>
          <w:iCs/>
        </w:rPr>
        <w:t>J. Environ. Qual.</w:t>
      </w:r>
      <w:r>
        <w:t>, vol. 39, no. 3, pp. 964–980, May 2010, doi: 10.2134/jeq2009.0219.</w:t>
      </w:r>
    </w:p>
    <w:p w14:paraId="0F16874C" w14:textId="77777777" w:rsidR="004B6F89" w:rsidRDefault="004B6F89" w:rsidP="004B6F89">
      <w:pPr>
        <w:pStyle w:val="Bibliography"/>
      </w:pPr>
      <w:r>
        <w:t>[54]</w:t>
      </w:r>
      <w:r>
        <w:tab/>
        <w:t xml:space="preserve">P. Vidon, L. E. Hubbard, and E. Soyeux, “Seasonal solute dynamics across land uses during storms in glaciated landscape of the US Midwest,” </w:t>
      </w:r>
      <w:r>
        <w:rPr>
          <w:i/>
          <w:iCs/>
        </w:rPr>
        <w:t>Journal of Hydrology</w:t>
      </w:r>
      <w:r>
        <w:t>, vol. 376, no. 1–2, pp. 34–47, Sep. 2009, doi: 10.1016/j.jhydrol.2009.07.013.</w:t>
      </w:r>
    </w:p>
    <w:p w14:paraId="6E5126A7" w14:textId="77777777" w:rsidR="004B6F89" w:rsidRDefault="004B6F89" w:rsidP="004B6F89">
      <w:pPr>
        <w:pStyle w:val="Bibliography"/>
      </w:pPr>
      <w:r>
        <w:t>[55]</w:t>
      </w:r>
      <w:r>
        <w:tab/>
        <w:t xml:space="preserve">M. R. Williams, S. J. Livingston, G. C. Heathman, and S. J. McAfee, “Thresholds for run‐off generation in a drained closed depression,” </w:t>
      </w:r>
      <w:r>
        <w:rPr>
          <w:i/>
          <w:iCs/>
        </w:rPr>
        <w:t>Hydrological Processes</w:t>
      </w:r>
      <w:r>
        <w:t>, vol. 33, no. 18, pp. 2408–2421, Aug. 2019, doi: 10.1002/hyp.13477.</w:t>
      </w:r>
    </w:p>
    <w:p w14:paraId="3A44CFC7" w14:textId="77777777" w:rsidR="004B6F89" w:rsidRDefault="004B6F89" w:rsidP="004B6F89">
      <w:pPr>
        <w:pStyle w:val="Bibliography"/>
      </w:pPr>
      <w:r>
        <w:t>[56]</w:t>
      </w:r>
      <w:r>
        <w:tab/>
        <w:t xml:space="preserve">K. W. King, M. R. Williams, and N. R. Fausey, “Contributions of Systematic Tile Drainage to Watershed-Scale Phosphorus Transport,” </w:t>
      </w:r>
      <w:r>
        <w:rPr>
          <w:i/>
          <w:iCs/>
        </w:rPr>
        <w:t>J. Environ. Qual.</w:t>
      </w:r>
      <w:r>
        <w:t>, vol. 44, no. 2, pp. 486–494, Mar. 2015, doi: 10.2134/jeq2014.04.0149.</w:t>
      </w:r>
    </w:p>
    <w:p w14:paraId="7CE3C98D" w14:textId="77777777" w:rsidR="004B6F89" w:rsidRDefault="004B6F89" w:rsidP="004B6F89">
      <w:pPr>
        <w:pStyle w:val="Bibliography"/>
      </w:pPr>
      <w:r>
        <w:t>[57]</w:t>
      </w:r>
      <w:r>
        <w:tab/>
        <w:t xml:space="preserve">C. Chen, R. J. Roseberg, and J. S. Selker, “Using microsprinkler irrigation to reduce leaching in a shrink/swell clay soil,” </w:t>
      </w:r>
      <w:r>
        <w:rPr>
          <w:i/>
          <w:iCs/>
        </w:rPr>
        <w:t>Agricultural Water Management</w:t>
      </w:r>
      <w:r>
        <w:t>, vol. 54, no. 2, pp. 159–171, Mar. 2002, doi: 10.1016/S0378-3774(01)00150-0.</w:t>
      </w:r>
    </w:p>
    <w:p w14:paraId="49B81245" w14:textId="77777777" w:rsidR="004B6F89" w:rsidRDefault="004B6F89" w:rsidP="004B6F89">
      <w:pPr>
        <w:pStyle w:val="Bibliography"/>
      </w:pPr>
      <w:r>
        <w:t>[58]</w:t>
      </w:r>
      <w:r>
        <w:tab/>
        <w:t xml:space="preserve">D. Poon, J. K. Whalen, and A. R. Michaud, “Re-conceptualizing the Soil and Water Assessment Tool to Predict Subsurface Water Flow Through Macroporous Soils,” </w:t>
      </w:r>
      <w:r>
        <w:rPr>
          <w:i/>
          <w:iCs/>
        </w:rPr>
        <w:t>Front. Water</w:t>
      </w:r>
      <w:r>
        <w:t>, vol. 3, p. 704291, Jul. 2021, doi: 10.3389/frwa.2021.704291.</w:t>
      </w:r>
    </w:p>
    <w:p w14:paraId="35A1B835" w14:textId="77777777" w:rsidR="004B6F89" w:rsidRDefault="004B6F89" w:rsidP="004B6F89">
      <w:pPr>
        <w:pStyle w:val="Bibliography"/>
      </w:pPr>
      <w:r>
        <w:t>[59]</w:t>
      </w:r>
      <w:r>
        <w:tab/>
        <w:t xml:space="preserve">I. Messing and I. Wesström, “Efficiency of old tile drain systems in soils with high clay content: differences in the trench backfill zone versus the zone midway between trenches,” </w:t>
      </w:r>
      <w:r>
        <w:rPr>
          <w:i/>
          <w:iCs/>
        </w:rPr>
        <w:t>Irrig. and Drain.</w:t>
      </w:r>
      <w:r>
        <w:t>, vol. 55, no. 5, pp. 523–531, Dec. 2006, doi: 10.1002/ird.277.</w:t>
      </w:r>
    </w:p>
    <w:p w14:paraId="1824AC9D" w14:textId="77777777" w:rsidR="004B6F89" w:rsidRDefault="004B6F89" w:rsidP="004B6F89">
      <w:pPr>
        <w:pStyle w:val="Bibliography"/>
      </w:pPr>
      <w:r>
        <w:t>[60]</w:t>
      </w:r>
      <w:r>
        <w:tab/>
        <w:t xml:space="preserve">A. F. Øgaard, “Freezing and thawing effects on phosphorus release from grass and cover crop species,” </w:t>
      </w:r>
      <w:r>
        <w:rPr>
          <w:i/>
          <w:iCs/>
        </w:rPr>
        <w:t>Acta Agriculturae Scandinavica, Section B — Soil &amp; Plant Science</w:t>
      </w:r>
      <w:r>
        <w:t>, vol. 65, no. 6, pp. 529–536, Aug. 2015, doi: 10.1080/09064710.2015.1030444.</w:t>
      </w:r>
    </w:p>
    <w:p w14:paraId="51FEB0F7" w14:textId="77777777" w:rsidR="004B6F89" w:rsidRDefault="004B6F89" w:rsidP="004B6F89">
      <w:pPr>
        <w:pStyle w:val="Bibliography"/>
      </w:pPr>
      <w:r>
        <w:t>[61]</w:t>
      </w:r>
      <w:r>
        <w:tab/>
        <w:t xml:space="preserve">W. W. Stone and J. T. Wilson, “Preferential Flow Estimates to an Agricultural Tile Drain with Implications for Glyphosate Transport,” </w:t>
      </w:r>
      <w:r>
        <w:rPr>
          <w:i/>
          <w:iCs/>
        </w:rPr>
        <w:t>J. Environ. Qual.</w:t>
      </w:r>
      <w:r>
        <w:t>, vol. 35, no. 5, pp. 1825–1835, Sep. 2006, doi: 10.2134/jeq2006.0068.</w:t>
      </w:r>
    </w:p>
    <w:p w14:paraId="32D7DAD5" w14:textId="77777777" w:rsidR="004B6F89" w:rsidRDefault="004B6F89" w:rsidP="004B6F89">
      <w:pPr>
        <w:pStyle w:val="Bibliography"/>
      </w:pPr>
      <w:r>
        <w:t>[62]</w:t>
      </w:r>
      <w:r>
        <w:tab/>
        <w:t xml:space="preserve">NRCS VT and UVM Extension, </w:t>
      </w:r>
      <w:r>
        <w:rPr>
          <w:i/>
          <w:iCs/>
        </w:rPr>
        <w:t>Vermont Phosphorus Index (VT P-index)</w:t>
      </w:r>
      <w:r>
        <w:t>. USDA, 2020.</w:t>
      </w:r>
    </w:p>
    <w:p w14:paraId="1DF2F4D3" w14:textId="77777777" w:rsidR="004B6F89" w:rsidRDefault="004B6F89" w:rsidP="004B6F89">
      <w:pPr>
        <w:pStyle w:val="Bibliography"/>
      </w:pPr>
      <w:r>
        <w:lastRenderedPageBreak/>
        <w:t>[63]</w:t>
      </w:r>
      <w:r>
        <w:tab/>
        <w:t xml:space="preserve">K. N. Grant, M. L. Macrae, and G. A. Ali, “Differences in preferential flow with antecedent moisture conditions and soil texture: Implications for subsurface P transport,” </w:t>
      </w:r>
      <w:r>
        <w:rPr>
          <w:i/>
          <w:iCs/>
        </w:rPr>
        <w:t>Hydrological Processes</w:t>
      </w:r>
      <w:r>
        <w:t>, vol. 33, no. 15, pp. 2068–2079, Jul. 2019, doi: 10.1002/hyp.13454.</w:t>
      </w:r>
    </w:p>
    <w:p w14:paraId="0CA6F528" w14:textId="77777777" w:rsidR="004B6F89" w:rsidRDefault="004B6F89" w:rsidP="004B6F89">
      <w:pPr>
        <w:pStyle w:val="Bibliography"/>
      </w:pPr>
      <w:r>
        <w:t>[64]</w:t>
      </w:r>
      <w:r>
        <w:tab/>
        <w:t xml:space="preserve">J. Tian </w:t>
      </w:r>
      <w:r>
        <w:rPr>
          <w:i/>
          <w:iCs/>
        </w:rPr>
        <w:t>et al.</w:t>
      </w:r>
      <w:r>
        <w:t xml:space="preserve">, “Mass balance assessment of phosphorus dynamics in a fertilizer trial with 57 years of superphosphate application under irrigated grazed pasture,” </w:t>
      </w:r>
      <w:r>
        <w:rPr>
          <w:i/>
          <w:iCs/>
        </w:rPr>
        <w:t>Nutr Cycl Agroecosyst</w:t>
      </w:r>
      <w:r>
        <w:t>, vol. 114, no. 1, pp. 33–44, May 2019, doi: 10.1007/s10705-019-09992-1.</w:t>
      </w:r>
    </w:p>
    <w:p w14:paraId="7C17C357" w14:textId="77777777" w:rsidR="004B6F89" w:rsidRDefault="004B6F89" w:rsidP="004B6F89">
      <w:pPr>
        <w:pStyle w:val="Bibliography"/>
      </w:pPr>
      <w:r>
        <w:t>[65]</w:t>
      </w:r>
      <w:r>
        <w:tab/>
        <w:t xml:space="preserve">L. Smith, M. C. Watzin, and G. Druschel, “Relating sediment phosphorus mobility to seasonal and diel redox fluctuations at the sediment-water interface in a eutrophic freshwater lake,” </w:t>
      </w:r>
      <w:r>
        <w:rPr>
          <w:i/>
          <w:iCs/>
        </w:rPr>
        <w:t>Limnol. Oceanogr.</w:t>
      </w:r>
      <w:r>
        <w:t>, vol. 56, no. 6, pp. 2251–2264, Nov. 2011, doi: 10.4319/lo.2011.56.6.2251.</w:t>
      </w:r>
    </w:p>
    <w:p w14:paraId="36ADC935" w14:textId="77777777" w:rsidR="004B6F89" w:rsidRDefault="004B6F89" w:rsidP="004B6F89">
      <w:pPr>
        <w:pStyle w:val="Bibliography"/>
      </w:pPr>
      <w:r>
        <w:t>[66]</w:t>
      </w:r>
      <w:r>
        <w:tab/>
        <w:t xml:space="preserve">Q. M. Ketterings, K. J. Czymmek, W. S. Reid, and R. F. Wildman, “CONVERSION OF MODIFIED MORGAN AND MEHLICH-III SOIL TESTS TO MORGAN SOIL TEST VALUES:,” </w:t>
      </w:r>
      <w:r>
        <w:rPr>
          <w:i/>
          <w:iCs/>
        </w:rPr>
        <w:t>Soil Science</w:t>
      </w:r>
      <w:r>
        <w:t>, vol. 167, no. 12, pp. 830–837, Dec. 2002, doi: 10.1097/00010694-200212000-00007.</w:t>
      </w:r>
    </w:p>
    <w:p w14:paraId="440CBF9C" w14:textId="77777777" w:rsidR="004B6F89" w:rsidRDefault="004B6F89" w:rsidP="004B6F89">
      <w:pPr>
        <w:pStyle w:val="Bibliography"/>
      </w:pPr>
      <w:r>
        <w:t>[67]</w:t>
      </w:r>
      <w:r>
        <w:tab/>
        <w:t>M. Chikhaoui, Chandra A Madramootoo, Mark Eastman, and Aubert Michaud, “Estimating Preferential Flow to Agricultural Tile Drains,” presented at the 2008 Providence, Rhode Island, June 29 - July 2, 2008, 2008. doi: 10.13031/2013.24812.</w:t>
      </w:r>
    </w:p>
    <w:p w14:paraId="085A88B3" w14:textId="2EEAA7C6" w:rsidR="005975C6" w:rsidRDefault="009D7C9E" w:rsidP="00FC51FF">
      <w:pPr>
        <w:pStyle w:val="Bibliography"/>
      </w:pPr>
      <w:r>
        <w:fldChar w:fldCharType="end"/>
      </w:r>
    </w:p>
    <w:sectPr w:rsidR="005975C6" w:rsidSect="00990354">
      <w:pgSz w:w="11906" w:h="16838" w:code="9"/>
      <w:pgMar w:top="1417" w:right="720" w:bottom="1077" w:left="720" w:header="1020" w:footer="340" w:gutter="0"/>
      <w:lnNumType w:countBy="1" w:distance="255" w:restart="continuous"/>
      <w:pgNumType w:start="1"/>
      <w:cols w:space="425"/>
      <w:titlePg/>
      <w:bidi/>
      <w:docGrid w:type="lines"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C0767E6" w14:textId="77777777" w:rsidR="006E7D6D" w:rsidRDefault="006E7D6D">
      <w:pPr>
        <w:spacing w:line="240" w:lineRule="auto"/>
      </w:pPr>
      <w:r>
        <w:separator/>
      </w:r>
    </w:p>
  </w:endnote>
  <w:endnote w:type="continuationSeparator" w:id="0">
    <w:p w14:paraId="17718F39" w14:textId="77777777" w:rsidR="006E7D6D" w:rsidRDefault="006E7D6D">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Palatino Linotype">
    <w:panose1 w:val="02040502050505030304"/>
    <w:charset w:val="00"/>
    <w:family w:val="roman"/>
    <w:pitch w:val="variable"/>
    <w:sig w:usb0="E0000287" w:usb1="40000013" w:usb2="00000000" w:usb3="00000000" w:csb0="0000019F" w:csb1="00000000"/>
  </w:font>
  <w:font w:name="Cordia New">
    <w:panose1 w:val="020B0304020202020204"/>
    <w:charset w:val="DE"/>
    <w:family w:val="swiss"/>
    <w:pitch w:val="variable"/>
    <w:sig w:usb0="81000003" w:usb1="00000000" w:usb2="00000000" w:usb3="00000000" w:csb0="00010001" w:csb1="00000000"/>
  </w:font>
  <w:font w:name="Tahoma">
    <w:panose1 w:val="020B0604030504040204"/>
    <w:charset w:val="00"/>
    <w:family w:val="swiss"/>
    <w:pitch w:val="variable"/>
    <w:sig w:usb0="E1002EFF" w:usb1="C000605B" w:usb2="00000029" w:usb3="00000000" w:csb0="000101FF" w:csb1="00000000"/>
  </w:font>
  <w:font w:name="DengXian">
    <w:altName w:val="DengXian"/>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DengXian Light">
    <w:altName w:val="等线 Light"/>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6E67E46" w14:textId="77777777" w:rsidR="00BC2345" w:rsidRDefault="00BC2345">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D058515" w14:textId="77777777" w:rsidR="00AE7DBF" w:rsidRPr="0059016E" w:rsidRDefault="00AE7DBF" w:rsidP="00AE7DBF">
    <w:pPr>
      <w:pStyle w:val="Footer"/>
      <w:adjustRightInd w:val="0"/>
      <w:spacing w:before="120" w:line="160" w:lineRule="exact"/>
      <w:rPr>
        <w:sz w:val="16"/>
        <w:szCs w:val="16"/>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2632B8E" w14:textId="77777777" w:rsidR="00102CC3" w:rsidRDefault="00102CC3" w:rsidP="00F5785B">
    <w:pPr>
      <w:pBdr>
        <w:top w:val="single" w:sz="4" w:space="0" w:color="000000"/>
      </w:pBdr>
      <w:tabs>
        <w:tab w:val="right" w:pos="8844"/>
      </w:tabs>
      <w:adjustRightInd w:val="0"/>
      <w:snapToGrid w:val="0"/>
      <w:spacing w:before="480" w:line="100" w:lineRule="exact"/>
      <w:jc w:val="left"/>
      <w:rPr>
        <w:i/>
        <w:sz w:val="16"/>
        <w:szCs w:val="16"/>
      </w:rPr>
    </w:pPr>
  </w:p>
  <w:p w14:paraId="018AA980" w14:textId="77777777" w:rsidR="00AE7DBF" w:rsidRPr="00372FCD" w:rsidRDefault="00AE7DBF" w:rsidP="00A63B7B">
    <w:pPr>
      <w:tabs>
        <w:tab w:val="right" w:pos="10466"/>
      </w:tabs>
      <w:adjustRightInd w:val="0"/>
      <w:snapToGrid w:val="0"/>
      <w:spacing w:line="240" w:lineRule="auto"/>
      <w:rPr>
        <w:sz w:val="16"/>
        <w:szCs w:val="16"/>
        <w:lang w:val="fr-CH"/>
      </w:rPr>
    </w:pPr>
    <w:r w:rsidRPr="00D64475">
      <w:rPr>
        <w:i/>
        <w:sz w:val="16"/>
        <w:szCs w:val="16"/>
      </w:rPr>
      <w:t>Agriculture</w:t>
    </w:r>
    <w:r>
      <w:rPr>
        <w:i/>
        <w:sz w:val="16"/>
        <w:szCs w:val="16"/>
      </w:rPr>
      <w:t xml:space="preserve"> </w:t>
    </w:r>
    <w:r w:rsidR="00D86EFA" w:rsidRPr="00D86EFA">
      <w:rPr>
        <w:b/>
        <w:bCs/>
        <w:iCs/>
        <w:sz w:val="16"/>
        <w:szCs w:val="16"/>
      </w:rPr>
      <w:t>20</w:t>
    </w:r>
    <w:r w:rsidR="00697C70">
      <w:rPr>
        <w:b/>
        <w:bCs/>
        <w:iCs/>
        <w:sz w:val="16"/>
        <w:szCs w:val="16"/>
      </w:rPr>
      <w:t>21</w:t>
    </w:r>
    <w:r w:rsidR="00D86EFA" w:rsidRPr="00D86EFA">
      <w:rPr>
        <w:bCs/>
        <w:iCs/>
        <w:sz w:val="16"/>
        <w:szCs w:val="16"/>
      </w:rPr>
      <w:t xml:space="preserve">, </w:t>
    </w:r>
    <w:r w:rsidR="00697C70">
      <w:rPr>
        <w:bCs/>
        <w:i/>
        <w:iCs/>
        <w:sz w:val="16"/>
        <w:szCs w:val="16"/>
      </w:rPr>
      <w:t>11</w:t>
    </w:r>
    <w:r w:rsidR="00D86EFA" w:rsidRPr="00D86EFA">
      <w:rPr>
        <w:bCs/>
        <w:iCs/>
        <w:sz w:val="16"/>
        <w:szCs w:val="16"/>
      </w:rPr>
      <w:t xml:space="preserve">, </w:t>
    </w:r>
    <w:r w:rsidR="005006EA">
      <w:rPr>
        <w:bCs/>
        <w:iCs/>
        <w:sz w:val="16"/>
        <w:szCs w:val="16"/>
      </w:rPr>
      <w:t>x</w:t>
    </w:r>
    <w:r w:rsidR="00102CC3">
      <w:rPr>
        <w:bCs/>
        <w:iCs/>
        <w:sz w:val="16"/>
        <w:szCs w:val="16"/>
      </w:rPr>
      <w:t>. https://doi.org/10.3390/xxxxx</w:t>
    </w:r>
    <w:r w:rsidR="00A63B7B" w:rsidRPr="00372FCD">
      <w:rPr>
        <w:sz w:val="16"/>
        <w:szCs w:val="16"/>
        <w:lang w:val="fr-CH"/>
      </w:rPr>
      <w:tab/>
    </w:r>
    <w:r w:rsidRPr="00372FCD">
      <w:rPr>
        <w:sz w:val="16"/>
        <w:szCs w:val="16"/>
        <w:lang w:val="fr-CH"/>
      </w:rPr>
      <w:t>www.mdpi.com/journal/</w:t>
    </w:r>
    <w:r w:rsidRPr="00D64475">
      <w:rPr>
        <w:sz w:val="16"/>
        <w:szCs w:val="16"/>
      </w:rPr>
      <w:t>agriculture</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E781EDC" w14:textId="77777777" w:rsidR="006E7D6D" w:rsidRDefault="006E7D6D">
      <w:pPr>
        <w:spacing w:line="240" w:lineRule="auto"/>
      </w:pPr>
      <w:r>
        <w:separator/>
      </w:r>
    </w:p>
  </w:footnote>
  <w:footnote w:type="continuationSeparator" w:id="0">
    <w:p w14:paraId="309BAFEF" w14:textId="77777777" w:rsidR="006E7D6D" w:rsidRDefault="006E7D6D">
      <w:pPr>
        <w:spacing w:line="240" w:lineRule="auto"/>
      </w:pPr>
      <w:r>
        <w:continuationSeparator/>
      </w:r>
    </w:p>
  </w:footnote>
  <w:footnote w:id="1">
    <w:p w14:paraId="281308B5" w14:textId="593D9DA2" w:rsidR="0026471D" w:rsidRDefault="0026471D">
      <w:pPr>
        <w:pStyle w:val="FootnoteText"/>
      </w:pPr>
      <w:r>
        <w:rPr>
          <w:rStyle w:val="FootnoteReference"/>
        </w:rPr>
        <w:footnoteRef/>
      </w:r>
      <w:r>
        <w:t xml:space="preserve"> A standard application rate of 0.34 kg (0.75 lbs) of glyphosate (acid equivalent) per acre assumed</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355C4B5" w14:textId="77777777" w:rsidR="00AE7DBF" w:rsidRDefault="00AE7DBF" w:rsidP="00AE7DBF">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145AD70" w14:textId="77777777" w:rsidR="00102CC3" w:rsidRDefault="00AE7DBF" w:rsidP="00A63B7B">
    <w:pPr>
      <w:tabs>
        <w:tab w:val="right" w:pos="10466"/>
      </w:tabs>
      <w:adjustRightInd w:val="0"/>
      <w:snapToGrid w:val="0"/>
      <w:spacing w:line="240" w:lineRule="auto"/>
      <w:rPr>
        <w:sz w:val="16"/>
      </w:rPr>
    </w:pPr>
    <w:r>
      <w:rPr>
        <w:i/>
        <w:sz w:val="16"/>
      </w:rPr>
      <w:t xml:space="preserve">Agriculture </w:t>
    </w:r>
    <w:r w:rsidR="00697C70">
      <w:rPr>
        <w:b/>
        <w:sz w:val="16"/>
      </w:rPr>
      <w:t>2021</w:t>
    </w:r>
    <w:r w:rsidR="00D86EFA" w:rsidRPr="00D86EFA">
      <w:rPr>
        <w:sz w:val="16"/>
      </w:rPr>
      <w:t xml:space="preserve">, </w:t>
    </w:r>
    <w:r w:rsidR="00697C70">
      <w:rPr>
        <w:i/>
        <w:sz w:val="16"/>
      </w:rPr>
      <w:t>11</w:t>
    </w:r>
    <w:r w:rsidR="005006EA">
      <w:rPr>
        <w:sz w:val="16"/>
      </w:rPr>
      <w:t>, x FOR PEER REVIEW</w:t>
    </w:r>
    <w:r w:rsidR="00A63B7B">
      <w:rPr>
        <w:sz w:val="16"/>
      </w:rPr>
      <w:tab/>
    </w:r>
    <w:r w:rsidR="005006EA">
      <w:rPr>
        <w:sz w:val="16"/>
      </w:rPr>
      <w:fldChar w:fldCharType="begin"/>
    </w:r>
    <w:r w:rsidR="005006EA">
      <w:rPr>
        <w:sz w:val="16"/>
      </w:rPr>
      <w:instrText xml:space="preserve"> PAGE   \* MERGEFORMAT </w:instrText>
    </w:r>
    <w:r w:rsidR="005006EA">
      <w:rPr>
        <w:sz w:val="16"/>
      </w:rPr>
      <w:fldChar w:fldCharType="separate"/>
    </w:r>
    <w:r w:rsidR="00DF69EC">
      <w:rPr>
        <w:sz w:val="16"/>
      </w:rPr>
      <w:t>5</w:t>
    </w:r>
    <w:r w:rsidR="005006EA">
      <w:rPr>
        <w:sz w:val="16"/>
      </w:rPr>
      <w:fldChar w:fldCharType="end"/>
    </w:r>
    <w:r w:rsidR="005006EA">
      <w:rPr>
        <w:sz w:val="16"/>
      </w:rPr>
      <w:t xml:space="preserve"> of </w:t>
    </w:r>
    <w:r w:rsidR="005006EA">
      <w:rPr>
        <w:sz w:val="16"/>
      </w:rPr>
      <w:fldChar w:fldCharType="begin"/>
    </w:r>
    <w:r w:rsidR="005006EA">
      <w:rPr>
        <w:sz w:val="16"/>
      </w:rPr>
      <w:instrText xml:space="preserve"> NUMPAGES   \* MERGEFORMAT </w:instrText>
    </w:r>
    <w:r w:rsidR="005006EA">
      <w:rPr>
        <w:sz w:val="16"/>
      </w:rPr>
      <w:fldChar w:fldCharType="separate"/>
    </w:r>
    <w:r w:rsidR="00DF69EC">
      <w:rPr>
        <w:sz w:val="16"/>
      </w:rPr>
      <w:t>5</w:t>
    </w:r>
    <w:r w:rsidR="005006EA">
      <w:rPr>
        <w:sz w:val="16"/>
      </w:rPr>
      <w:fldChar w:fldCharType="end"/>
    </w:r>
  </w:p>
  <w:p w14:paraId="791B7681" w14:textId="77777777" w:rsidR="00AE7DBF" w:rsidRPr="00BF5810" w:rsidRDefault="00AE7DBF" w:rsidP="00F5785B">
    <w:pPr>
      <w:pBdr>
        <w:bottom w:val="single" w:sz="4" w:space="1" w:color="000000"/>
      </w:pBdr>
      <w:tabs>
        <w:tab w:val="right" w:pos="8844"/>
      </w:tabs>
      <w:adjustRightInd w:val="0"/>
      <w:snapToGrid w:val="0"/>
      <w:spacing w:after="480" w:line="100" w:lineRule="exact"/>
      <w:jc w:val="left"/>
      <w:rPr>
        <w:sz w:val="16"/>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487" w:type="dxa"/>
      <w:tblCellMar>
        <w:left w:w="0" w:type="dxa"/>
        <w:right w:w="0" w:type="dxa"/>
      </w:tblCellMar>
      <w:tblLook w:val="04A0" w:firstRow="1" w:lastRow="0" w:firstColumn="1" w:lastColumn="0" w:noHBand="0" w:noVBand="1"/>
    </w:tblPr>
    <w:tblGrid>
      <w:gridCol w:w="3679"/>
      <w:gridCol w:w="4535"/>
      <w:gridCol w:w="2273"/>
    </w:tblGrid>
    <w:tr w:rsidR="00102CC3" w:rsidRPr="00A63B7B" w14:paraId="1418CE09" w14:textId="77777777" w:rsidTr="00A63B7B">
      <w:trPr>
        <w:trHeight w:val="686"/>
      </w:trPr>
      <w:tc>
        <w:tcPr>
          <w:tcW w:w="3679" w:type="dxa"/>
          <w:shd w:val="clear" w:color="auto" w:fill="auto"/>
          <w:vAlign w:val="center"/>
        </w:tcPr>
        <w:p w14:paraId="65383551" w14:textId="77777777" w:rsidR="00102CC3" w:rsidRPr="00B34DFA" w:rsidRDefault="00F81120" w:rsidP="00A63B7B">
          <w:pPr>
            <w:pStyle w:val="Header"/>
            <w:pBdr>
              <w:bottom w:val="none" w:sz="0" w:space="0" w:color="auto"/>
            </w:pBdr>
            <w:jc w:val="left"/>
            <w:rPr>
              <w:rFonts w:eastAsia="DengXian"/>
              <w:b/>
              <w:bCs/>
            </w:rPr>
          </w:pPr>
          <w:r w:rsidRPr="00B34DFA">
            <w:rPr>
              <w:rFonts w:eastAsia="DengXian"/>
              <w:b/>
              <w:bCs/>
            </w:rPr>
            <w:drawing>
              <wp:inline distT="0" distB="0" distL="0" distR="0" wp14:anchorId="08D75326" wp14:editId="479D9FFD">
                <wp:extent cx="1635125" cy="429260"/>
                <wp:effectExtent l="0" t="0" r="0" b="0"/>
                <wp:docPr id="8" name="Picture 5" descr="C:\Users\home\AppData\Local\Temp\HZ$D.082.3277\agriculture_log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home\AppData\Local\Temp\HZ$D.082.3277\agriculture_logo.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635125" cy="429260"/>
                        </a:xfrm>
                        <a:prstGeom prst="rect">
                          <a:avLst/>
                        </a:prstGeom>
                        <a:noFill/>
                        <a:ln>
                          <a:noFill/>
                        </a:ln>
                      </pic:spPr>
                    </pic:pic>
                  </a:graphicData>
                </a:graphic>
              </wp:inline>
            </w:drawing>
          </w:r>
        </w:p>
      </w:tc>
      <w:tc>
        <w:tcPr>
          <w:tcW w:w="4535" w:type="dxa"/>
          <w:shd w:val="clear" w:color="auto" w:fill="auto"/>
          <w:vAlign w:val="center"/>
        </w:tcPr>
        <w:p w14:paraId="3862636E" w14:textId="77777777" w:rsidR="00102CC3" w:rsidRPr="00B34DFA" w:rsidRDefault="00102CC3" w:rsidP="00A63B7B">
          <w:pPr>
            <w:pStyle w:val="Header"/>
            <w:pBdr>
              <w:bottom w:val="none" w:sz="0" w:space="0" w:color="auto"/>
            </w:pBdr>
            <w:rPr>
              <w:rFonts w:eastAsia="DengXian"/>
              <w:b/>
              <w:bCs/>
            </w:rPr>
          </w:pPr>
        </w:p>
      </w:tc>
      <w:tc>
        <w:tcPr>
          <w:tcW w:w="2273" w:type="dxa"/>
          <w:shd w:val="clear" w:color="auto" w:fill="auto"/>
          <w:vAlign w:val="center"/>
        </w:tcPr>
        <w:p w14:paraId="318D483B" w14:textId="77777777" w:rsidR="00102CC3" w:rsidRPr="00B34DFA" w:rsidRDefault="00F81120" w:rsidP="00A63B7B">
          <w:pPr>
            <w:pStyle w:val="Header"/>
            <w:pBdr>
              <w:bottom w:val="none" w:sz="0" w:space="0" w:color="auto"/>
            </w:pBdr>
            <w:jc w:val="right"/>
            <w:rPr>
              <w:rFonts w:eastAsia="DengXian"/>
              <w:b/>
              <w:bCs/>
            </w:rPr>
          </w:pPr>
          <w:r w:rsidRPr="00B34DFA">
            <w:rPr>
              <w:rFonts w:eastAsia="DengXian"/>
              <w:b/>
              <w:bCs/>
            </w:rPr>
            <w:drawing>
              <wp:inline distT="0" distB="0" distL="0" distR="0" wp14:anchorId="050F75D2" wp14:editId="3D27A2A6">
                <wp:extent cx="540385" cy="35306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540385" cy="353060"/>
                        </a:xfrm>
                        <a:prstGeom prst="rect">
                          <a:avLst/>
                        </a:prstGeom>
                        <a:noFill/>
                        <a:ln>
                          <a:noFill/>
                        </a:ln>
                      </pic:spPr>
                    </pic:pic>
                  </a:graphicData>
                </a:graphic>
              </wp:inline>
            </w:drawing>
          </w:r>
        </w:p>
      </w:tc>
    </w:tr>
  </w:tbl>
  <w:p w14:paraId="16A4F781" w14:textId="77777777" w:rsidR="00AE7DBF" w:rsidRPr="00102CC3" w:rsidRDefault="00AE7DBF" w:rsidP="00F5785B">
    <w:pPr>
      <w:pBdr>
        <w:bottom w:val="single" w:sz="4" w:space="1" w:color="000000"/>
      </w:pBdr>
      <w:adjustRightInd w:val="0"/>
      <w:snapToGrid w:val="0"/>
      <w:spacing w:line="100" w:lineRule="exact"/>
      <w:jc w:val="left"/>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8B468F5"/>
    <w:multiLevelType w:val="hybridMultilevel"/>
    <w:tmpl w:val="F7E250A8"/>
    <w:lvl w:ilvl="0" w:tplc="5A92E4B0">
      <w:start w:val="1"/>
      <w:numFmt w:val="decimal"/>
      <w:lvlRestart w:val="0"/>
      <w:pStyle w:val="MDPI71References"/>
      <w:lvlText w:val="%1."/>
      <w:lvlJc w:val="left"/>
      <w:pPr>
        <w:ind w:left="425" w:hanging="425"/>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E0C6F5D"/>
    <w:multiLevelType w:val="hybridMultilevel"/>
    <w:tmpl w:val="8BFE0D56"/>
    <w:lvl w:ilvl="0" w:tplc="CCCE9BD4">
      <w:start w:val="1"/>
      <w:numFmt w:val="bullet"/>
      <w:lvlRestart w:val="0"/>
      <w:pStyle w:val="MDPI38bullet"/>
      <w:lvlText w:val=""/>
      <w:lvlJc w:val="left"/>
      <w:pPr>
        <w:ind w:left="3033" w:hanging="425"/>
      </w:pPr>
      <w:rPr>
        <w:rFonts w:ascii="Symbol" w:hAnsi="Symbol" w:hint="default"/>
      </w:rPr>
    </w:lvl>
    <w:lvl w:ilvl="1" w:tplc="04090003" w:tentative="1">
      <w:start w:val="1"/>
      <w:numFmt w:val="bullet"/>
      <w:lvlText w:val="o"/>
      <w:lvlJc w:val="left"/>
      <w:pPr>
        <w:ind w:left="4048" w:hanging="360"/>
      </w:pPr>
      <w:rPr>
        <w:rFonts w:ascii="Courier New" w:hAnsi="Courier New" w:cs="Courier New" w:hint="default"/>
      </w:rPr>
    </w:lvl>
    <w:lvl w:ilvl="2" w:tplc="04090005" w:tentative="1">
      <w:start w:val="1"/>
      <w:numFmt w:val="bullet"/>
      <w:lvlText w:val=""/>
      <w:lvlJc w:val="left"/>
      <w:pPr>
        <w:ind w:left="4768" w:hanging="360"/>
      </w:pPr>
      <w:rPr>
        <w:rFonts w:ascii="Wingdings" w:hAnsi="Wingdings" w:hint="default"/>
      </w:rPr>
    </w:lvl>
    <w:lvl w:ilvl="3" w:tplc="04090001" w:tentative="1">
      <w:start w:val="1"/>
      <w:numFmt w:val="bullet"/>
      <w:lvlText w:val=""/>
      <w:lvlJc w:val="left"/>
      <w:pPr>
        <w:ind w:left="5488" w:hanging="360"/>
      </w:pPr>
      <w:rPr>
        <w:rFonts w:ascii="Symbol" w:hAnsi="Symbol" w:hint="default"/>
      </w:rPr>
    </w:lvl>
    <w:lvl w:ilvl="4" w:tplc="04090003" w:tentative="1">
      <w:start w:val="1"/>
      <w:numFmt w:val="bullet"/>
      <w:lvlText w:val="o"/>
      <w:lvlJc w:val="left"/>
      <w:pPr>
        <w:ind w:left="6208" w:hanging="360"/>
      </w:pPr>
      <w:rPr>
        <w:rFonts w:ascii="Courier New" w:hAnsi="Courier New" w:cs="Courier New" w:hint="default"/>
      </w:rPr>
    </w:lvl>
    <w:lvl w:ilvl="5" w:tplc="04090005" w:tentative="1">
      <w:start w:val="1"/>
      <w:numFmt w:val="bullet"/>
      <w:lvlText w:val=""/>
      <w:lvlJc w:val="left"/>
      <w:pPr>
        <w:ind w:left="6928" w:hanging="360"/>
      </w:pPr>
      <w:rPr>
        <w:rFonts w:ascii="Wingdings" w:hAnsi="Wingdings" w:hint="default"/>
      </w:rPr>
    </w:lvl>
    <w:lvl w:ilvl="6" w:tplc="04090001" w:tentative="1">
      <w:start w:val="1"/>
      <w:numFmt w:val="bullet"/>
      <w:lvlText w:val=""/>
      <w:lvlJc w:val="left"/>
      <w:pPr>
        <w:ind w:left="7648" w:hanging="360"/>
      </w:pPr>
      <w:rPr>
        <w:rFonts w:ascii="Symbol" w:hAnsi="Symbol" w:hint="default"/>
      </w:rPr>
    </w:lvl>
    <w:lvl w:ilvl="7" w:tplc="04090003" w:tentative="1">
      <w:start w:val="1"/>
      <w:numFmt w:val="bullet"/>
      <w:lvlText w:val="o"/>
      <w:lvlJc w:val="left"/>
      <w:pPr>
        <w:ind w:left="8368" w:hanging="360"/>
      </w:pPr>
      <w:rPr>
        <w:rFonts w:ascii="Courier New" w:hAnsi="Courier New" w:cs="Courier New" w:hint="default"/>
      </w:rPr>
    </w:lvl>
    <w:lvl w:ilvl="8" w:tplc="04090005" w:tentative="1">
      <w:start w:val="1"/>
      <w:numFmt w:val="bullet"/>
      <w:lvlText w:val=""/>
      <w:lvlJc w:val="left"/>
      <w:pPr>
        <w:ind w:left="9088" w:hanging="360"/>
      </w:pPr>
      <w:rPr>
        <w:rFonts w:ascii="Wingdings" w:hAnsi="Wingdings" w:hint="default"/>
      </w:rPr>
    </w:lvl>
  </w:abstractNum>
  <w:abstractNum w:abstractNumId="2" w15:restartNumberingAfterBreak="0">
    <w:nsid w:val="250A245F"/>
    <w:multiLevelType w:val="hybridMultilevel"/>
    <w:tmpl w:val="29E20A30"/>
    <w:lvl w:ilvl="0" w:tplc="1AF444CE">
      <w:start w:val="1"/>
      <w:numFmt w:val="decimal"/>
      <w:lvlText w:val="%1."/>
      <w:lvlJc w:val="left"/>
      <w:pPr>
        <w:ind w:left="780" w:hanging="4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15:restartNumberingAfterBreak="0">
    <w:nsid w:val="2805051C"/>
    <w:multiLevelType w:val="hybridMultilevel"/>
    <w:tmpl w:val="D6480D34"/>
    <w:lvl w:ilvl="0" w:tplc="CDCEE7DA">
      <w:start w:val="1"/>
      <w:numFmt w:val="decimal"/>
      <w:lvlText w:val="%1."/>
      <w:lvlJc w:val="left"/>
      <w:pPr>
        <w:ind w:left="1429" w:hanging="360"/>
      </w:p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abstractNum w:abstractNumId="4" w15:restartNumberingAfterBreak="0">
    <w:nsid w:val="282E1BA0"/>
    <w:multiLevelType w:val="hybridMultilevel"/>
    <w:tmpl w:val="EF3C6AC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9A6535"/>
    <w:multiLevelType w:val="hybridMultilevel"/>
    <w:tmpl w:val="3CB68362"/>
    <w:lvl w:ilvl="0" w:tplc="B2367048">
      <w:start w:val="1"/>
      <w:numFmt w:val="bullet"/>
      <w:lvlText w:val=""/>
      <w:lvlJc w:val="left"/>
      <w:pPr>
        <w:ind w:left="1429" w:hanging="360"/>
      </w:pPr>
      <w:rPr>
        <w:rFonts w:ascii="Symbol" w:hAnsi="Symbol" w:hint="default"/>
      </w:rPr>
    </w:lvl>
    <w:lvl w:ilvl="1" w:tplc="08070003" w:tentative="1">
      <w:start w:val="1"/>
      <w:numFmt w:val="bullet"/>
      <w:lvlText w:val="o"/>
      <w:lvlJc w:val="left"/>
      <w:pPr>
        <w:ind w:left="2149" w:hanging="360"/>
      </w:pPr>
      <w:rPr>
        <w:rFonts w:ascii="Courier New" w:hAnsi="Courier New" w:cs="Courier New" w:hint="default"/>
      </w:rPr>
    </w:lvl>
    <w:lvl w:ilvl="2" w:tplc="08070005" w:tentative="1">
      <w:start w:val="1"/>
      <w:numFmt w:val="bullet"/>
      <w:lvlText w:val=""/>
      <w:lvlJc w:val="left"/>
      <w:pPr>
        <w:ind w:left="2869" w:hanging="360"/>
      </w:pPr>
      <w:rPr>
        <w:rFonts w:ascii="Wingdings" w:hAnsi="Wingdings" w:hint="default"/>
      </w:rPr>
    </w:lvl>
    <w:lvl w:ilvl="3" w:tplc="08070001" w:tentative="1">
      <w:start w:val="1"/>
      <w:numFmt w:val="bullet"/>
      <w:lvlText w:val=""/>
      <w:lvlJc w:val="left"/>
      <w:pPr>
        <w:ind w:left="3589" w:hanging="360"/>
      </w:pPr>
      <w:rPr>
        <w:rFonts w:ascii="Symbol" w:hAnsi="Symbol" w:hint="default"/>
      </w:rPr>
    </w:lvl>
    <w:lvl w:ilvl="4" w:tplc="08070003" w:tentative="1">
      <w:start w:val="1"/>
      <w:numFmt w:val="bullet"/>
      <w:lvlText w:val="o"/>
      <w:lvlJc w:val="left"/>
      <w:pPr>
        <w:ind w:left="4309" w:hanging="360"/>
      </w:pPr>
      <w:rPr>
        <w:rFonts w:ascii="Courier New" w:hAnsi="Courier New" w:cs="Courier New" w:hint="default"/>
      </w:rPr>
    </w:lvl>
    <w:lvl w:ilvl="5" w:tplc="08070005" w:tentative="1">
      <w:start w:val="1"/>
      <w:numFmt w:val="bullet"/>
      <w:lvlText w:val=""/>
      <w:lvlJc w:val="left"/>
      <w:pPr>
        <w:ind w:left="5029" w:hanging="360"/>
      </w:pPr>
      <w:rPr>
        <w:rFonts w:ascii="Wingdings" w:hAnsi="Wingdings" w:hint="default"/>
      </w:rPr>
    </w:lvl>
    <w:lvl w:ilvl="6" w:tplc="08070001" w:tentative="1">
      <w:start w:val="1"/>
      <w:numFmt w:val="bullet"/>
      <w:lvlText w:val=""/>
      <w:lvlJc w:val="left"/>
      <w:pPr>
        <w:ind w:left="5749" w:hanging="360"/>
      </w:pPr>
      <w:rPr>
        <w:rFonts w:ascii="Symbol" w:hAnsi="Symbol" w:hint="default"/>
      </w:rPr>
    </w:lvl>
    <w:lvl w:ilvl="7" w:tplc="08070003" w:tentative="1">
      <w:start w:val="1"/>
      <w:numFmt w:val="bullet"/>
      <w:lvlText w:val="o"/>
      <w:lvlJc w:val="left"/>
      <w:pPr>
        <w:ind w:left="6469" w:hanging="360"/>
      </w:pPr>
      <w:rPr>
        <w:rFonts w:ascii="Courier New" w:hAnsi="Courier New" w:cs="Courier New" w:hint="default"/>
      </w:rPr>
    </w:lvl>
    <w:lvl w:ilvl="8" w:tplc="08070005" w:tentative="1">
      <w:start w:val="1"/>
      <w:numFmt w:val="bullet"/>
      <w:lvlText w:val=""/>
      <w:lvlJc w:val="left"/>
      <w:pPr>
        <w:ind w:left="7189" w:hanging="360"/>
      </w:pPr>
      <w:rPr>
        <w:rFonts w:ascii="Wingdings" w:hAnsi="Wingdings" w:hint="default"/>
      </w:rPr>
    </w:lvl>
  </w:abstractNum>
  <w:abstractNum w:abstractNumId="6" w15:restartNumberingAfterBreak="0">
    <w:nsid w:val="52E2771B"/>
    <w:multiLevelType w:val="hybridMultilevel"/>
    <w:tmpl w:val="A2A06AAC"/>
    <w:lvl w:ilvl="0" w:tplc="C788203A">
      <w:start w:val="1"/>
      <w:numFmt w:val="decimal"/>
      <w:lvlRestart w:val="0"/>
      <w:pStyle w:val="MDPI71FootNotes"/>
      <w:lvlText w:val="%1"/>
      <w:lvlJc w:val="left"/>
      <w:pPr>
        <w:ind w:left="425" w:hanging="425"/>
      </w:pPr>
      <w:rPr>
        <w:rFonts w:hint="eastAsia"/>
        <w:caps w:val="0"/>
        <w:strike w:val="0"/>
        <w:dstrike w:val="0"/>
        <w:vanish w:val="0"/>
        <w:sz w:val="18"/>
        <w:vertAlign w:val="superscrip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4075B53"/>
    <w:multiLevelType w:val="hybridMultilevel"/>
    <w:tmpl w:val="A0DCA02E"/>
    <w:lvl w:ilvl="0" w:tplc="5CB0595C">
      <w:start w:val="1"/>
      <w:numFmt w:val="decimal"/>
      <w:lvlRestart w:val="0"/>
      <w:pStyle w:val="MDPI37itemize"/>
      <w:lvlText w:val="%1."/>
      <w:lvlJc w:val="left"/>
      <w:pPr>
        <w:ind w:left="3033" w:hanging="425"/>
      </w:pPr>
    </w:lvl>
    <w:lvl w:ilvl="1" w:tplc="04090019" w:tentative="1">
      <w:start w:val="1"/>
      <w:numFmt w:val="lowerLetter"/>
      <w:lvlText w:val="%2."/>
      <w:lvlJc w:val="left"/>
      <w:pPr>
        <w:ind w:left="3691" w:hanging="360"/>
      </w:pPr>
    </w:lvl>
    <w:lvl w:ilvl="2" w:tplc="0409001B" w:tentative="1">
      <w:start w:val="1"/>
      <w:numFmt w:val="lowerRoman"/>
      <w:lvlText w:val="%3."/>
      <w:lvlJc w:val="right"/>
      <w:pPr>
        <w:ind w:left="4411" w:hanging="180"/>
      </w:pPr>
    </w:lvl>
    <w:lvl w:ilvl="3" w:tplc="0409000F" w:tentative="1">
      <w:start w:val="1"/>
      <w:numFmt w:val="decimal"/>
      <w:lvlText w:val="%4."/>
      <w:lvlJc w:val="left"/>
      <w:pPr>
        <w:ind w:left="5131" w:hanging="360"/>
      </w:pPr>
    </w:lvl>
    <w:lvl w:ilvl="4" w:tplc="04090019" w:tentative="1">
      <w:start w:val="1"/>
      <w:numFmt w:val="lowerLetter"/>
      <w:lvlText w:val="%5."/>
      <w:lvlJc w:val="left"/>
      <w:pPr>
        <w:ind w:left="5851" w:hanging="360"/>
      </w:pPr>
    </w:lvl>
    <w:lvl w:ilvl="5" w:tplc="0409001B" w:tentative="1">
      <w:start w:val="1"/>
      <w:numFmt w:val="lowerRoman"/>
      <w:lvlText w:val="%6."/>
      <w:lvlJc w:val="right"/>
      <w:pPr>
        <w:ind w:left="6571" w:hanging="180"/>
      </w:pPr>
    </w:lvl>
    <w:lvl w:ilvl="6" w:tplc="0409000F" w:tentative="1">
      <w:start w:val="1"/>
      <w:numFmt w:val="decimal"/>
      <w:lvlText w:val="%7."/>
      <w:lvlJc w:val="left"/>
      <w:pPr>
        <w:ind w:left="7291" w:hanging="360"/>
      </w:pPr>
    </w:lvl>
    <w:lvl w:ilvl="7" w:tplc="04090019" w:tentative="1">
      <w:start w:val="1"/>
      <w:numFmt w:val="lowerLetter"/>
      <w:lvlText w:val="%8."/>
      <w:lvlJc w:val="left"/>
      <w:pPr>
        <w:ind w:left="8011" w:hanging="360"/>
      </w:pPr>
    </w:lvl>
    <w:lvl w:ilvl="8" w:tplc="0409001B" w:tentative="1">
      <w:start w:val="1"/>
      <w:numFmt w:val="lowerRoman"/>
      <w:lvlText w:val="%9."/>
      <w:lvlJc w:val="right"/>
      <w:pPr>
        <w:ind w:left="8731" w:hanging="180"/>
      </w:pPr>
    </w:lvl>
  </w:abstractNum>
  <w:abstractNum w:abstractNumId="8" w15:restartNumberingAfterBreak="0">
    <w:nsid w:val="706D5736"/>
    <w:multiLevelType w:val="hybridMultilevel"/>
    <w:tmpl w:val="E3640C5C"/>
    <w:lvl w:ilvl="0" w:tplc="0409000F">
      <w:start w:val="1"/>
      <w:numFmt w:val="decimal"/>
      <w:lvlText w:val="%1."/>
      <w:lvlJc w:val="left"/>
      <w:pPr>
        <w:ind w:left="1429" w:hanging="360"/>
      </w:pPr>
      <w:rPr>
        <w:rFonts w:hint="eastAsia"/>
      </w:rPr>
    </w:lvl>
    <w:lvl w:ilvl="1" w:tplc="08070019" w:tentative="1">
      <w:start w:val="1"/>
      <w:numFmt w:val="lowerLetter"/>
      <w:lvlText w:val="%2."/>
      <w:lvlJc w:val="left"/>
      <w:pPr>
        <w:ind w:left="2149" w:hanging="360"/>
      </w:pPr>
    </w:lvl>
    <w:lvl w:ilvl="2" w:tplc="0807001B" w:tentative="1">
      <w:start w:val="1"/>
      <w:numFmt w:val="lowerRoman"/>
      <w:lvlText w:val="%3."/>
      <w:lvlJc w:val="right"/>
      <w:pPr>
        <w:ind w:left="2869" w:hanging="180"/>
      </w:pPr>
    </w:lvl>
    <w:lvl w:ilvl="3" w:tplc="0807000F" w:tentative="1">
      <w:start w:val="1"/>
      <w:numFmt w:val="decimal"/>
      <w:lvlText w:val="%4."/>
      <w:lvlJc w:val="left"/>
      <w:pPr>
        <w:ind w:left="3589" w:hanging="360"/>
      </w:pPr>
    </w:lvl>
    <w:lvl w:ilvl="4" w:tplc="08070019" w:tentative="1">
      <w:start w:val="1"/>
      <w:numFmt w:val="lowerLetter"/>
      <w:lvlText w:val="%5."/>
      <w:lvlJc w:val="left"/>
      <w:pPr>
        <w:ind w:left="4309" w:hanging="360"/>
      </w:pPr>
    </w:lvl>
    <w:lvl w:ilvl="5" w:tplc="0807001B" w:tentative="1">
      <w:start w:val="1"/>
      <w:numFmt w:val="lowerRoman"/>
      <w:lvlText w:val="%6."/>
      <w:lvlJc w:val="right"/>
      <w:pPr>
        <w:ind w:left="5029" w:hanging="180"/>
      </w:pPr>
    </w:lvl>
    <w:lvl w:ilvl="6" w:tplc="0807000F" w:tentative="1">
      <w:start w:val="1"/>
      <w:numFmt w:val="decimal"/>
      <w:lvlText w:val="%7."/>
      <w:lvlJc w:val="left"/>
      <w:pPr>
        <w:ind w:left="5749" w:hanging="360"/>
      </w:pPr>
    </w:lvl>
    <w:lvl w:ilvl="7" w:tplc="08070019" w:tentative="1">
      <w:start w:val="1"/>
      <w:numFmt w:val="lowerLetter"/>
      <w:lvlText w:val="%8."/>
      <w:lvlJc w:val="left"/>
      <w:pPr>
        <w:ind w:left="6469" w:hanging="360"/>
      </w:pPr>
    </w:lvl>
    <w:lvl w:ilvl="8" w:tplc="0807001B" w:tentative="1">
      <w:start w:val="1"/>
      <w:numFmt w:val="lowerRoman"/>
      <w:lvlText w:val="%9."/>
      <w:lvlJc w:val="right"/>
      <w:pPr>
        <w:ind w:left="7189" w:hanging="180"/>
      </w:pPr>
    </w:lvl>
  </w:abstractNum>
  <w:num w:numId="1">
    <w:abstractNumId w:val="3"/>
  </w:num>
  <w:num w:numId="2">
    <w:abstractNumId w:val="5"/>
  </w:num>
  <w:num w:numId="3">
    <w:abstractNumId w:val="2"/>
  </w:num>
  <w:num w:numId="4">
    <w:abstractNumId w:val="4"/>
  </w:num>
  <w:num w:numId="5">
    <w:abstractNumId w:val="7"/>
  </w:num>
  <w:num w:numId="6">
    <w:abstractNumId w:val="1"/>
  </w:num>
  <w:num w:numId="7">
    <w:abstractNumId w:val="7"/>
  </w:num>
  <w:num w:numId="8">
    <w:abstractNumId w:val="1"/>
  </w:num>
  <w:num w:numId="9">
    <w:abstractNumId w:val="7"/>
  </w:num>
  <w:num w:numId="10">
    <w:abstractNumId w:val="1"/>
  </w:num>
  <w:num w:numId="11">
    <w:abstractNumId w:val="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2">
    <w:abstractNumId w:val="8"/>
  </w:num>
  <w:num w:numId="13">
    <w:abstractNumId w:val="7"/>
  </w:num>
  <w:num w:numId="14">
    <w:abstractNumId w:val="1"/>
  </w:num>
  <w:num w:numId="15">
    <w:abstractNumId w:val="0"/>
  </w:num>
  <w:num w:numId="16">
    <w:abstractNumId w:val="6"/>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Ryan Ruggiero">
    <w15:presenceInfo w15:providerId="None" w15:userId="Ryan Ruggiero"/>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bordersDoNotSurroundHeader/>
  <w:bordersDoNotSurroundFooter/>
  <w:proofState w:spelling="clean" w:grammar="clean"/>
  <w:attachedTemplate r:id="rId1"/>
  <w:stylePaneFormatFilter w:val="1021" w:allStyles="1" w:customStyles="0" w:latentStyles="0" w:stylesInUse="0" w:headingStyles="1" w:numberingStyles="0" w:tableStyles="0" w:directFormattingOnRuns="0" w:directFormattingOnParagraphs="0" w:directFormattingOnNumbering="0" w:directFormattingOnTables="0" w:clearFormatting="1" w:top3HeadingStyles="0" w:visibleStyles="0" w:alternateStyleNames="0"/>
  <w:stylePaneSortMethod w:val="0000"/>
  <w:trackRevisions/>
  <w:defaultTabStop w:val="510"/>
  <w:autoHyphenation/>
  <w:drawingGridHorizontalSpacing w:val="100"/>
  <w:drawingGridVerticalSpacing w:val="163"/>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30A71"/>
    <w:rsid w:val="00001159"/>
    <w:rsid w:val="00001956"/>
    <w:rsid w:val="00001F35"/>
    <w:rsid w:val="00007DCD"/>
    <w:rsid w:val="0001105C"/>
    <w:rsid w:val="00015C79"/>
    <w:rsid w:val="00025102"/>
    <w:rsid w:val="00025233"/>
    <w:rsid w:val="00026644"/>
    <w:rsid w:val="000349E3"/>
    <w:rsid w:val="00035C40"/>
    <w:rsid w:val="00036AAF"/>
    <w:rsid w:val="00052F5A"/>
    <w:rsid w:val="000552E4"/>
    <w:rsid w:val="0005742A"/>
    <w:rsid w:val="00060187"/>
    <w:rsid w:val="00060FE2"/>
    <w:rsid w:val="00062A06"/>
    <w:rsid w:val="00063196"/>
    <w:rsid w:val="00073E0D"/>
    <w:rsid w:val="00075022"/>
    <w:rsid w:val="00075E2E"/>
    <w:rsid w:val="00083095"/>
    <w:rsid w:val="000835F5"/>
    <w:rsid w:val="000A235F"/>
    <w:rsid w:val="000A2C11"/>
    <w:rsid w:val="000B0DD3"/>
    <w:rsid w:val="000D06FA"/>
    <w:rsid w:val="000D37EA"/>
    <w:rsid w:val="000D719A"/>
    <w:rsid w:val="000E65D1"/>
    <w:rsid w:val="000F076E"/>
    <w:rsid w:val="00101281"/>
    <w:rsid w:val="00102CC3"/>
    <w:rsid w:val="001045E3"/>
    <w:rsid w:val="001047D2"/>
    <w:rsid w:val="001079D2"/>
    <w:rsid w:val="00115F72"/>
    <w:rsid w:val="00116675"/>
    <w:rsid w:val="001223E2"/>
    <w:rsid w:val="0012585D"/>
    <w:rsid w:val="00132CDD"/>
    <w:rsid w:val="00134F02"/>
    <w:rsid w:val="00140F3F"/>
    <w:rsid w:val="00143CA8"/>
    <w:rsid w:val="001472CC"/>
    <w:rsid w:val="00152F66"/>
    <w:rsid w:val="0015349A"/>
    <w:rsid w:val="00154263"/>
    <w:rsid w:val="0017231D"/>
    <w:rsid w:val="00172944"/>
    <w:rsid w:val="00174E93"/>
    <w:rsid w:val="00186B11"/>
    <w:rsid w:val="001913F0"/>
    <w:rsid w:val="00192D8E"/>
    <w:rsid w:val="001970AD"/>
    <w:rsid w:val="001A2539"/>
    <w:rsid w:val="001A464C"/>
    <w:rsid w:val="001A5DCE"/>
    <w:rsid w:val="001A6018"/>
    <w:rsid w:val="001A6582"/>
    <w:rsid w:val="001B0805"/>
    <w:rsid w:val="001B6BC0"/>
    <w:rsid w:val="001C1334"/>
    <w:rsid w:val="001C3ABA"/>
    <w:rsid w:val="001E2AEB"/>
    <w:rsid w:val="001E58FD"/>
    <w:rsid w:val="001E7FF2"/>
    <w:rsid w:val="001F1972"/>
    <w:rsid w:val="001F2BEB"/>
    <w:rsid w:val="001F359B"/>
    <w:rsid w:val="001F3EEE"/>
    <w:rsid w:val="001F4FC3"/>
    <w:rsid w:val="001F68FF"/>
    <w:rsid w:val="00200EE4"/>
    <w:rsid w:val="00211D5D"/>
    <w:rsid w:val="00212678"/>
    <w:rsid w:val="0024722F"/>
    <w:rsid w:val="00247E74"/>
    <w:rsid w:val="00252B1D"/>
    <w:rsid w:val="002609B6"/>
    <w:rsid w:val="0026471D"/>
    <w:rsid w:val="0026510B"/>
    <w:rsid w:val="00271103"/>
    <w:rsid w:val="00273415"/>
    <w:rsid w:val="002807C4"/>
    <w:rsid w:val="00281E3C"/>
    <w:rsid w:val="00283C5A"/>
    <w:rsid w:val="00286EB0"/>
    <w:rsid w:val="00292364"/>
    <w:rsid w:val="00295C81"/>
    <w:rsid w:val="002A5FB2"/>
    <w:rsid w:val="002A6028"/>
    <w:rsid w:val="002B0716"/>
    <w:rsid w:val="002B2AF2"/>
    <w:rsid w:val="002D4A4F"/>
    <w:rsid w:val="002E6E86"/>
    <w:rsid w:val="002F10E0"/>
    <w:rsid w:val="002F3484"/>
    <w:rsid w:val="002F6628"/>
    <w:rsid w:val="0031509F"/>
    <w:rsid w:val="00316274"/>
    <w:rsid w:val="00320E7F"/>
    <w:rsid w:val="00323E32"/>
    <w:rsid w:val="0032442B"/>
    <w:rsid w:val="00326141"/>
    <w:rsid w:val="00330A71"/>
    <w:rsid w:val="00333469"/>
    <w:rsid w:val="00335323"/>
    <w:rsid w:val="00335808"/>
    <w:rsid w:val="00337569"/>
    <w:rsid w:val="00342AAE"/>
    <w:rsid w:val="00344124"/>
    <w:rsid w:val="0034538D"/>
    <w:rsid w:val="003563FF"/>
    <w:rsid w:val="0038174E"/>
    <w:rsid w:val="00390EE9"/>
    <w:rsid w:val="003A377A"/>
    <w:rsid w:val="003A4114"/>
    <w:rsid w:val="003A522B"/>
    <w:rsid w:val="003A7FD4"/>
    <w:rsid w:val="003C0314"/>
    <w:rsid w:val="003C3138"/>
    <w:rsid w:val="003D3F36"/>
    <w:rsid w:val="003D6D7C"/>
    <w:rsid w:val="003E0FA5"/>
    <w:rsid w:val="003E3380"/>
    <w:rsid w:val="003E38ED"/>
    <w:rsid w:val="003E4457"/>
    <w:rsid w:val="003E4BBA"/>
    <w:rsid w:val="003E673D"/>
    <w:rsid w:val="003E6928"/>
    <w:rsid w:val="003F1927"/>
    <w:rsid w:val="003F257E"/>
    <w:rsid w:val="003F6411"/>
    <w:rsid w:val="00401D30"/>
    <w:rsid w:val="00401F7F"/>
    <w:rsid w:val="00411163"/>
    <w:rsid w:val="00420390"/>
    <w:rsid w:val="0042264B"/>
    <w:rsid w:val="0042652F"/>
    <w:rsid w:val="00436EBD"/>
    <w:rsid w:val="004376DB"/>
    <w:rsid w:val="00437DAC"/>
    <w:rsid w:val="0044557B"/>
    <w:rsid w:val="00447559"/>
    <w:rsid w:val="00450701"/>
    <w:rsid w:val="00455FBE"/>
    <w:rsid w:val="00456694"/>
    <w:rsid w:val="00464DE0"/>
    <w:rsid w:val="00470DE7"/>
    <w:rsid w:val="00471C13"/>
    <w:rsid w:val="004737E4"/>
    <w:rsid w:val="00480902"/>
    <w:rsid w:val="0048505A"/>
    <w:rsid w:val="0048563E"/>
    <w:rsid w:val="00486D15"/>
    <w:rsid w:val="0048707F"/>
    <w:rsid w:val="00487F34"/>
    <w:rsid w:val="004A009F"/>
    <w:rsid w:val="004A10E3"/>
    <w:rsid w:val="004A41CA"/>
    <w:rsid w:val="004B0BAD"/>
    <w:rsid w:val="004B12CE"/>
    <w:rsid w:val="004B1C77"/>
    <w:rsid w:val="004B229B"/>
    <w:rsid w:val="004B6F89"/>
    <w:rsid w:val="004C1BA1"/>
    <w:rsid w:val="004D4B64"/>
    <w:rsid w:val="004D6EAC"/>
    <w:rsid w:val="004E310D"/>
    <w:rsid w:val="004E46EA"/>
    <w:rsid w:val="004E4A30"/>
    <w:rsid w:val="004F1E04"/>
    <w:rsid w:val="004F37F8"/>
    <w:rsid w:val="004F42FE"/>
    <w:rsid w:val="004F5C4A"/>
    <w:rsid w:val="004F73DF"/>
    <w:rsid w:val="004F7A76"/>
    <w:rsid w:val="004F7A9C"/>
    <w:rsid w:val="004F7E9B"/>
    <w:rsid w:val="005006EA"/>
    <w:rsid w:val="005233B1"/>
    <w:rsid w:val="00527A66"/>
    <w:rsid w:val="005300B4"/>
    <w:rsid w:val="00531AE4"/>
    <w:rsid w:val="00534D1B"/>
    <w:rsid w:val="005401ED"/>
    <w:rsid w:val="00551F33"/>
    <w:rsid w:val="00554355"/>
    <w:rsid w:val="00554CB0"/>
    <w:rsid w:val="00557BC3"/>
    <w:rsid w:val="005665F1"/>
    <w:rsid w:val="00572AA0"/>
    <w:rsid w:val="005769B3"/>
    <w:rsid w:val="0058222A"/>
    <w:rsid w:val="0058480B"/>
    <w:rsid w:val="0059008F"/>
    <w:rsid w:val="00592120"/>
    <w:rsid w:val="005945B5"/>
    <w:rsid w:val="00596A62"/>
    <w:rsid w:val="005975C6"/>
    <w:rsid w:val="005976C4"/>
    <w:rsid w:val="005A06AC"/>
    <w:rsid w:val="005A0BE8"/>
    <w:rsid w:val="005C1BA1"/>
    <w:rsid w:val="005C527E"/>
    <w:rsid w:val="005D180E"/>
    <w:rsid w:val="005D5FF4"/>
    <w:rsid w:val="005D6A7D"/>
    <w:rsid w:val="005D6CF4"/>
    <w:rsid w:val="005E57DA"/>
    <w:rsid w:val="005E5EAD"/>
    <w:rsid w:val="005E6F94"/>
    <w:rsid w:val="005F04F6"/>
    <w:rsid w:val="005F37E0"/>
    <w:rsid w:val="005F529B"/>
    <w:rsid w:val="00611969"/>
    <w:rsid w:val="00615345"/>
    <w:rsid w:val="00624C6F"/>
    <w:rsid w:val="0064549D"/>
    <w:rsid w:val="0064747E"/>
    <w:rsid w:val="006520C2"/>
    <w:rsid w:val="00652498"/>
    <w:rsid w:val="00654726"/>
    <w:rsid w:val="0065542E"/>
    <w:rsid w:val="00657D13"/>
    <w:rsid w:val="0066183D"/>
    <w:rsid w:val="00662FF4"/>
    <w:rsid w:val="00673BBB"/>
    <w:rsid w:val="00673E1C"/>
    <w:rsid w:val="00680C9F"/>
    <w:rsid w:val="00684C8D"/>
    <w:rsid w:val="00690CF2"/>
    <w:rsid w:val="00692393"/>
    <w:rsid w:val="0069444E"/>
    <w:rsid w:val="00695E5B"/>
    <w:rsid w:val="0069697F"/>
    <w:rsid w:val="00697C70"/>
    <w:rsid w:val="006A11A0"/>
    <w:rsid w:val="006A16DE"/>
    <w:rsid w:val="006A26BB"/>
    <w:rsid w:val="006A5B82"/>
    <w:rsid w:val="006B083F"/>
    <w:rsid w:val="006B2D6A"/>
    <w:rsid w:val="006B4830"/>
    <w:rsid w:val="006B7F1A"/>
    <w:rsid w:val="006D09FC"/>
    <w:rsid w:val="006D1E81"/>
    <w:rsid w:val="006D32D9"/>
    <w:rsid w:val="006D4B31"/>
    <w:rsid w:val="006D4D19"/>
    <w:rsid w:val="006D5E8A"/>
    <w:rsid w:val="006E028C"/>
    <w:rsid w:val="006E6F01"/>
    <w:rsid w:val="006E7D6D"/>
    <w:rsid w:val="006F2A02"/>
    <w:rsid w:val="006F5EC2"/>
    <w:rsid w:val="006F5EFF"/>
    <w:rsid w:val="0070131D"/>
    <w:rsid w:val="00704FF5"/>
    <w:rsid w:val="007128CA"/>
    <w:rsid w:val="00712F2F"/>
    <w:rsid w:val="00713865"/>
    <w:rsid w:val="007143FE"/>
    <w:rsid w:val="00720A2E"/>
    <w:rsid w:val="00721FF8"/>
    <w:rsid w:val="007255E8"/>
    <w:rsid w:val="0072655A"/>
    <w:rsid w:val="00733942"/>
    <w:rsid w:val="00734819"/>
    <w:rsid w:val="00740D71"/>
    <w:rsid w:val="00742D06"/>
    <w:rsid w:val="0074723F"/>
    <w:rsid w:val="0075497D"/>
    <w:rsid w:val="00754C4D"/>
    <w:rsid w:val="00757264"/>
    <w:rsid w:val="00764029"/>
    <w:rsid w:val="00770B84"/>
    <w:rsid w:val="00773C9A"/>
    <w:rsid w:val="0078203E"/>
    <w:rsid w:val="007852CF"/>
    <w:rsid w:val="007855D4"/>
    <w:rsid w:val="0078792B"/>
    <w:rsid w:val="00793ABA"/>
    <w:rsid w:val="0079522B"/>
    <w:rsid w:val="00795BFD"/>
    <w:rsid w:val="007A65C6"/>
    <w:rsid w:val="007A731A"/>
    <w:rsid w:val="007B2DC6"/>
    <w:rsid w:val="007B3474"/>
    <w:rsid w:val="007C28DA"/>
    <w:rsid w:val="007C40DD"/>
    <w:rsid w:val="007C4C92"/>
    <w:rsid w:val="007C62F5"/>
    <w:rsid w:val="007C68C7"/>
    <w:rsid w:val="007D4869"/>
    <w:rsid w:val="007F6D48"/>
    <w:rsid w:val="008164BE"/>
    <w:rsid w:val="00821944"/>
    <w:rsid w:val="008223C4"/>
    <w:rsid w:val="00830337"/>
    <w:rsid w:val="008372CF"/>
    <w:rsid w:val="008410B1"/>
    <w:rsid w:val="00843D2C"/>
    <w:rsid w:val="008440BA"/>
    <w:rsid w:val="00850B81"/>
    <w:rsid w:val="008638D8"/>
    <w:rsid w:val="00866120"/>
    <w:rsid w:val="00873988"/>
    <w:rsid w:val="008755AB"/>
    <w:rsid w:val="008764E0"/>
    <w:rsid w:val="008807A1"/>
    <w:rsid w:val="00885400"/>
    <w:rsid w:val="00886593"/>
    <w:rsid w:val="0089549F"/>
    <w:rsid w:val="008A17A2"/>
    <w:rsid w:val="008A2A37"/>
    <w:rsid w:val="008B09B0"/>
    <w:rsid w:val="008C270F"/>
    <w:rsid w:val="008E14F8"/>
    <w:rsid w:val="008E395D"/>
    <w:rsid w:val="008E4FA8"/>
    <w:rsid w:val="008F551F"/>
    <w:rsid w:val="008F6D89"/>
    <w:rsid w:val="0090124E"/>
    <w:rsid w:val="00903951"/>
    <w:rsid w:val="009059D5"/>
    <w:rsid w:val="00905DD5"/>
    <w:rsid w:val="00907339"/>
    <w:rsid w:val="00910BED"/>
    <w:rsid w:val="00911499"/>
    <w:rsid w:val="00912DCE"/>
    <w:rsid w:val="009152E1"/>
    <w:rsid w:val="00915783"/>
    <w:rsid w:val="009241C5"/>
    <w:rsid w:val="00927A65"/>
    <w:rsid w:val="0093488C"/>
    <w:rsid w:val="00937463"/>
    <w:rsid w:val="0094436E"/>
    <w:rsid w:val="00946BBA"/>
    <w:rsid w:val="00947113"/>
    <w:rsid w:val="009477CB"/>
    <w:rsid w:val="009522BA"/>
    <w:rsid w:val="00952EA8"/>
    <w:rsid w:val="00957903"/>
    <w:rsid w:val="00962823"/>
    <w:rsid w:val="0096357C"/>
    <w:rsid w:val="0096649D"/>
    <w:rsid w:val="00967F39"/>
    <w:rsid w:val="00974B22"/>
    <w:rsid w:val="00976DAB"/>
    <w:rsid w:val="00981593"/>
    <w:rsid w:val="009821CB"/>
    <w:rsid w:val="009863AE"/>
    <w:rsid w:val="00990354"/>
    <w:rsid w:val="00991AB6"/>
    <w:rsid w:val="00993E85"/>
    <w:rsid w:val="009A1F65"/>
    <w:rsid w:val="009A4C68"/>
    <w:rsid w:val="009B1B25"/>
    <w:rsid w:val="009D1F3D"/>
    <w:rsid w:val="009D4320"/>
    <w:rsid w:val="009D5204"/>
    <w:rsid w:val="009D6FE5"/>
    <w:rsid w:val="009D7C9E"/>
    <w:rsid w:val="009E434D"/>
    <w:rsid w:val="009F05FF"/>
    <w:rsid w:val="009F70E6"/>
    <w:rsid w:val="009F778E"/>
    <w:rsid w:val="00A00D47"/>
    <w:rsid w:val="00A0111C"/>
    <w:rsid w:val="00A14C15"/>
    <w:rsid w:val="00A158E1"/>
    <w:rsid w:val="00A219C6"/>
    <w:rsid w:val="00A30F16"/>
    <w:rsid w:val="00A407A1"/>
    <w:rsid w:val="00A4096B"/>
    <w:rsid w:val="00A4228C"/>
    <w:rsid w:val="00A449A2"/>
    <w:rsid w:val="00A504C7"/>
    <w:rsid w:val="00A54CE6"/>
    <w:rsid w:val="00A63B7B"/>
    <w:rsid w:val="00A65DA5"/>
    <w:rsid w:val="00A74D62"/>
    <w:rsid w:val="00A77E12"/>
    <w:rsid w:val="00A93BF1"/>
    <w:rsid w:val="00A96F56"/>
    <w:rsid w:val="00AA49B9"/>
    <w:rsid w:val="00AC32E5"/>
    <w:rsid w:val="00AC4E12"/>
    <w:rsid w:val="00AE3B5F"/>
    <w:rsid w:val="00AE6675"/>
    <w:rsid w:val="00AE7DBF"/>
    <w:rsid w:val="00B00BCB"/>
    <w:rsid w:val="00B026ED"/>
    <w:rsid w:val="00B03ECE"/>
    <w:rsid w:val="00B17C83"/>
    <w:rsid w:val="00B17EA3"/>
    <w:rsid w:val="00B34DFA"/>
    <w:rsid w:val="00B365BE"/>
    <w:rsid w:val="00B41C22"/>
    <w:rsid w:val="00B4425F"/>
    <w:rsid w:val="00B662E6"/>
    <w:rsid w:val="00B76189"/>
    <w:rsid w:val="00B76968"/>
    <w:rsid w:val="00B81108"/>
    <w:rsid w:val="00B81F14"/>
    <w:rsid w:val="00B854D7"/>
    <w:rsid w:val="00B900FC"/>
    <w:rsid w:val="00B92C72"/>
    <w:rsid w:val="00B9314F"/>
    <w:rsid w:val="00B97C0F"/>
    <w:rsid w:val="00BA5145"/>
    <w:rsid w:val="00BA607E"/>
    <w:rsid w:val="00BB095E"/>
    <w:rsid w:val="00BB13D4"/>
    <w:rsid w:val="00BB6CDA"/>
    <w:rsid w:val="00BC2345"/>
    <w:rsid w:val="00BC2C00"/>
    <w:rsid w:val="00BD1D6F"/>
    <w:rsid w:val="00BD5795"/>
    <w:rsid w:val="00BE278C"/>
    <w:rsid w:val="00BE6FC8"/>
    <w:rsid w:val="00BF4377"/>
    <w:rsid w:val="00BF4D22"/>
    <w:rsid w:val="00BF7C09"/>
    <w:rsid w:val="00C13CF6"/>
    <w:rsid w:val="00C14174"/>
    <w:rsid w:val="00C32CDD"/>
    <w:rsid w:val="00C34B08"/>
    <w:rsid w:val="00C34CBE"/>
    <w:rsid w:val="00C42B26"/>
    <w:rsid w:val="00C452B6"/>
    <w:rsid w:val="00C51EE2"/>
    <w:rsid w:val="00C53869"/>
    <w:rsid w:val="00C72389"/>
    <w:rsid w:val="00C801C9"/>
    <w:rsid w:val="00C806F8"/>
    <w:rsid w:val="00C91FB1"/>
    <w:rsid w:val="00C95BA8"/>
    <w:rsid w:val="00C97789"/>
    <w:rsid w:val="00CA4508"/>
    <w:rsid w:val="00CA4E26"/>
    <w:rsid w:val="00CA6B7A"/>
    <w:rsid w:val="00CB0FC5"/>
    <w:rsid w:val="00CB232D"/>
    <w:rsid w:val="00CB393B"/>
    <w:rsid w:val="00CB4D98"/>
    <w:rsid w:val="00CB5492"/>
    <w:rsid w:val="00CC5A4A"/>
    <w:rsid w:val="00CC7B74"/>
    <w:rsid w:val="00CD0848"/>
    <w:rsid w:val="00CD1551"/>
    <w:rsid w:val="00CD377F"/>
    <w:rsid w:val="00CD7B9C"/>
    <w:rsid w:val="00CE2A86"/>
    <w:rsid w:val="00CE39A2"/>
    <w:rsid w:val="00CE7524"/>
    <w:rsid w:val="00CF18AB"/>
    <w:rsid w:val="00CF4AF4"/>
    <w:rsid w:val="00CF558A"/>
    <w:rsid w:val="00CF71D8"/>
    <w:rsid w:val="00D00E39"/>
    <w:rsid w:val="00D03C06"/>
    <w:rsid w:val="00D13C68"/>
    <w:rsid w:val="00D20A58"/>
    <w:rsid w:val="00D226E0"/>
    <w:rsid w:val="00D24A43"/>
    <w:rsid w:val="00D25FC0"/>
    <w:rsid w:val="00D3399F"/>
    <w:rsid w:val="00D424BA"/>
    <w:rsid w:val="00D47C2F"/>
    <w:rsid w:val="00D501F1"/>
    <w:rsid w:val="00D504E6"/>
    <w:rsid w:val="00D51448"/>
    <w:rsid w:val="00D53650"/>
    <w:rsid w:val="00D56307"/>
    <w:rsid w:val="00D67298"/>
    <w:rsid w:val="00D73016"/>
    <w:rsid w:val="00D739DB"/>
    <w:rsid w:val="00D768AB"/>
    <w:rsid w:val="00D86EFA"/>
    <w:rsid w:val="00D921C0"/>
    <w:rsid w:val="00D92EB6"/>
    <w:rsid w:val="00D971AD"/>
    <w:rsid w:val="00DA0947"/>
    <w:rsid w:val="00DA63FD"/>
    <w:rsid w:val="00DA6D6D"/>
    <w:rsid w:val="00DB175F"/>
    <w:rsid w:val="00DC2185"/>
    <w:rsid w:val="00DC4C34"/>
    <w:rsid w:val="00DC69FC"/>
    <w:rsid w:val="00DE119A"/>
    <w:rsid w:val="00DE4542"/>
    <w:rsid w:val="00DE60B6"/>
    <w:rsid w:val="00DF3D58"/>
    <w:rsid w:val="00DF69EC"/>
    <w:rsid w:val="00E000E3"/>
    <w:rsid w:val="00E03115"/>
    <w:rsid w:val="00E035EC"/>
    <w:rsid w:val="00E12A74"/>
    <w:rsid w:val="00E15D5F"/>
    <w:rsid w:val="00E17358"/>
    <w:rsid w:val="00E17997"/>
    <w:rsid w:val="00E17A0A"/>
    <w:rsid w:val="00E17DC4"/>
    <w:rsid w:val="00E26CD0"/>
    <w:rsid w:val="00E442DB"/>
    <w:rsid w:val="00E44CAA"/>
    <w:rsid w:val="00E6317F"/>
    <w:rsid w:val="00E63346"/>
    <w:rsid w:val="00E67708"/>
    <w:rsid w:val="00E704F8"/>
    <w:rsid w:val="00E7124D"/>
    <w:rsid w:val="00E74B2F"/>
    <w:rsid w:val="00E85E87"/>
    <w:rsid w:val="00EA12DD"/>
    <w:rsid w:val="00EA279E"/>
    <w:rsid w:val="00EA515B"/>
    <w:rsid w:val="00EA5CAE"/>
    <w:rsid w:val="00EB0A96"/>
    <w:rsid w:val="00EB184A"/>
    <w:rsid w:val="00ED1B1B"/>
    <w:rsid w:val="00ED2E84"/>
    <w:rsid w:val="00ED7763"/>
    <w:rsid w:val="00EE37EA"/>
    <w:rsid w:val="00EE653C"/>
    <w:rsid w:val="00EF3D85"/>
    <w:rsid w:val="00EF5208"/>
    <w:rsid w:val="00EF6507"/>
    <w:rsid w:val="00EF79DA"/>
    <w:rsid w:val="00F212BB"/>
    <w:rsid w:val="00F30ADF"/>
    <w:rsid w:val="00F43555"/>
    <w:rsid w:val="00F4370C"/>
    <w:rsid w:val="00F43D54"/>
    <w:rsid w:val="00F56E7E"/>
    <w:rsid w:val="00F5785B"/>
    <w:rsid w:val="00F60D39"/>
    <w:rsid w:val="00F6525F"/>
    <w:rsid w:val="00F655F2"/>
    <w:rsid w:val="00F67A40"/>
    <w:rsid w:val="00F700CD"/>
    <w:rsid w:val="00F729CE"/>
    <w:rsid w:val="00F77A25"/>
    <w:rsid w:val="00F81120"/>
    <w:rsid w:val="00F8686B"/>
    <w:rsid w:val="00F93766"/>
    <w:rsid w:val="00FA1E46"/>
    <w:rsid w:val="00FA52BF"/>
    <w:rsid w:val="00FC51FF"/>
    <w:rsid w:val="00FC6ABE"/>
    <w:rsid w:val="00FE3F77"/>
    <w:rsid w:val="00FF377A"/>
    <w:rsid w:val="00FF4121"/>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50"/>
    <o:shapelayout v:ext="edit">
      <o:idmap v:ext="edit" data="2"/>
    </o:shapelayout>
  </w:shapeDefaults>
  <w:decimalSymbol w:val="."/>
  <w:listSeparator w:val=","/>
  <w14:docId w14:val="37A20F87"/>
  <w14:defaultImageDpi w14:val="330"/>
  <w15:chartTrackingRefBased/>
  <w15:docId w15:val="{D62184FD-D0A3-4B39-A02E-8C4D9C7EB86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SimSun" w:hAnsi="Calibri" w:cs="Times New Roman"/>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iPriority="0" w:unhideWhenUsed="1"/>
    <w:lsdException w:name="endnote text" w:semiHidden="1" w:uiPriority="0"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975C6"/>
    <w:pPr>
      <w:spacing w:line="260" w:lineRule="atLeast"/>
      <w:jc w:val="both"/>
    </w:pPr>
    <w:rPr>
      <w:rFonts w:ascii="Palatino Linotype" w:hAnsi="Palatino Linotype"/>
      <w:noProof/>
      <w:color w:val="00000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MDPI11articletype">
    <w:name w:val="MDPI_1.1_article_type"/>
    <w:next w:val="Normal"/>
    <w:qFormat/>
    <w:rsid w:val="005975C6"/>
    <w:pPr>
      <w:adjustRightInd w:val="0"/>
      <w:snapToGrid w:val="0"/>
      <w:spacing w:before="240"/>
    </w:pPr>
    <w:rPr>
      <w:rFonts w:ascii="Palatino Linotype" w:eastAsia="Times New Roman" w:hAnsi="Palatino Linotype"/>
      <w:i/>
      <w:snapToGrid w:val="0"/>
      <w:color w:val="000000"/>
      <w:szCs w:val="22"/>
      <w:lang w:eastAsia="de-DE" w:bidi="en-US"/>
    </w:rPr>
  </w:style>
  <w:style w:type="paragraph" w:customStyle="1" w:styleId="MDPI12title">
    <w:name w:val="MDPI_1.2_title"/>
    <w:next w:val="Normal"/>
    <w:qFormat/>
    <w:rsid w:val="005975C6"/>
    <w:pPr>
      <w:adjustRightInd w:val="0"/>
      <w:snapToGrid w:val="0"/>
      <w:spacing w:after="240" w:line="240" w:lineRule="atLeast"/>
    </w:pPr>
    <w:rPr>
      <w:rFonts w:ascii="Palatino Linotype" w:eastAsia="Times New Roman" w:hAnsi="Palatino Linotype"/>
      <w:b/>
      <w:snapToGrid w:val="0"/>
      <w:color w:val="000000"/>
      <w:sz w:val="36"/>
      <w:lang w:eastAsia="de-DE" w:bidi="en-US"/>
    </w:rPr>
  </w:style>
  <w:style w:type="paragraph" w:customStyle="1" w:styleId="MDPI13authornames">
    <w:name w:val="MDPI_1.3_authornames"/>
    <w:next w:val="Normal"/>
    <w:qFormat/>
    <w:rsid w:val="005975C6"/>
    <w:pPr>
      <w:adjustRightInd w:val="0"/>
      <w:snapToGrid w:val="0"/>
      <w:spacing w:after="360" w:line="260" w:lineRule="atLeast"/>
    </w:pPr>
    <w:rPr>
      <w:rFonts w:ascii="Palatino Linotype" w:eastAsia="Times New Roman" w:hAnsi="Palatino Linotype"/>
      <w:b/>
      <w:color w:val="000000"/>
      <w:szCs w:val="22"/>
      <w:lang w:eastAsia="de-DE" w:bidi="en-US"/>
    </w:rPr>
  </w:style>
  <w:style w:type="paragraph" w:customStyle="1" w:styleId="MDPI14history">
    <w:name w:val="MDPI_1.4_history"/>
    <w:basedOn w:val="Normal"/>
    <w:next w:val="Normal"/>
    <w:qFormat/>
    <w:rsid w:val="005975C6"/>
    <w:pPr>
      <w:adjustRightInd w:val="0"/>
      <w:snapToGrid w:val="0"/>
      <w:spacing w:line="240" w:lineRule="atLeast"/>
      <w:ind w:right="113"/>
      <w:jc w:val="left"/>
    </w:pPr>
    <w:rPr>
      <w:rFonts w:eastAsia="Times New Roman"/>
      <w:noProof w:val="0"/>
      <w:sz w:val="14"/>
      <w:lang w:eastAsia="de-DE" w:bidi="en-US"/>
    </w:rPr>
  </w:style>
  <w:style w:type="paragraph" w:customStyle="1" w:styleId="MDPI16affiliation">
    <w:name w:val="MDPI_1.6_affiliation"/>
    <w:qFormat/>
    <w:rsid w:val="005975C6"/>
    <w:pPr>
      <w:adjustRightInd w:val="0"/>
      <w:snapToGrid w:val="0"/>
      <w:spacing w:line="200" w:lineRule="atLeast"/>
      <w:ind w:left="2806" w:hanging="198"/>
    </w:pPr>
    <w:rPr>
      <w:rFonts w:ascii="Palatino Linotype" w:eastAsia="Times New Roman" w:hAnsi="Palatino Linotype"/>
      <w:color w:val="000000"/>
      <w:sz w:val="16"/>
      <w:szCs w:val="18"/>
      <w:lang w:eastAsia="de-DE" w:bidi="en-US"/>
    </w:rPr>
  </w:style>
  <w:style w:type="paragraph" w:customStyle="1" w:styleId="MDPI17abstract">
    <w:name w:val="MDPI_1.7_abstract"/>
    <w:next w:val="Normal"/>
    <w:qFormat/>
    <w:rsid w:val="005975C6"/>
    <w:pPr>
      <w:adjustRightInd w:val="0"/>
      <w:snapToGrid w:val="0"/>
      <w:spacing w:before="240" w:line="260" w:lineRule="atLeast"/>
      <w:ind w:left="2608"/>
      <w:jc w:val="both"/>
    </w:pPr>
    <w:rPr>
      <w:rFonts w:ascii="Palatino Linotype" w:eastAsia="Times New Roman" w:hAnsi="Palatino Linotype"/>
      <w:color w:val="000000"/>
      <w:sz w:val="18"/>
      <w:szCs w:val="22"/>
      <w:lang w:eastAsia="de-DE" w:bidi="en-US"/>
    </w:rPr>
  </w:style>
  <w:style w:type="paragraph" w:customStyle="1" w:styleId="MDPI18keywords">
    <w:name w:val="MDPI_1.8_keywords"/>
    <w:next w:val="Normal"/>
    <w:qFormat/>
    <w:rsid w:val="005975C6"/>
    <w:pPr>
      <w:adjustRightInd w:val="0"/>
      <w:snapToGrid w:val="0"/>
      <w:spacing w:before="240" w:line="260" w:lineRule="atLeast"/>
      <w:ind w:left="2608"/>
      <w:jc w:val="both"/>
    </w:pPr>
    <w:rPr>
      <w:rFonts w:ascii="Palatino Linotype" w:eastAsia="Times New Roman" w:hAnsi="Palatino Linotype"/>
      <w:snapToGrid w:val="0"/>
      <w:color w:val="000000"/>
      <w:sz w:val="18"/>
      <w:szCs w:val="22"/>
      <w:lang w:eastAsia="de-DE" w:bidi="en-US"/>
    </w:rPr>
  </w:style>
  <w:style w:type="paragraph" w:customStyle="1" w:styleId="MDPI19line">
    <w:name w:val="MDPI_1.9_line"/>
    <w:qFormat/>
    <w:rsid w:val="005975C6"/>
    <w:pPr>
      <w:pBdr>
        <w:bottom w:val="single" w:sz="6" w:space="1" w:color="auto"/>
      </w:pBdr>
      <w:adjustRightInd w:val="0"/>
      <w:snapToGrid w:val="0"/>
      <w:spacing w:after="480" w:line="260" w:lineRule="atLeast"/>
      <w:ind w:left="2608"/>
      <w:jc w:val="both"/>
    </w:pPr>
    <w:rPr>
      <w:rFonts w:ascii="Palatino Linotype" w:eastAsia="Times New Roman" w:hAnsi="Palatino Linotype" w:cs="Cordia New"/>
      <w:color w:val="000000"/>
      <w:szCs w:val="24"/>
      <w:lang w:eastAsia="de-DE" w:bidi="en-US"/>
    </w:rPr>
  </w:style>
  <w:style w:type="paragraph" w:styleId="Footer">
    <w:name w:val="footer"/>
    <w:basedOn w:val="Normal"/>
    <w:link w:val="FooterChar"/>
    <w:uiPriority w:val="99"/>
    <w:rsid w:val="005975C6"/>
    <w:pPr>
      <w:tabs>
        <w:tab w:val="center" w:pos="4153"/>
        <w:tab w:val="right" w:pos="8306"/>
      </w:tabs>
      <w:snapToGrid w:val="0"/>
      <w:spacing w:line="240" w:lineRule="atLeast"/>
    </w:pPr>
    <w:rPr>
      <w:szCs w:val="18"/>
    </w:rPr>
  </w:style>
  <w:style w:type="character" w:customStyle="1" w:styleId="FooterChar">
    <w:name w:val="Footer Char"/>
    <w:link w:val="Footer"/>
    <w:uiPriority w:val="99"/>
    <w:rsid w:val="005975C6"/>
    <w:rPr>
      <w:rFonts w:ascii="Palatino Linotype" w:hAnsi="Palatino Linotype"/>
      <w:noProof/>
      <w:color w:val="000000"/>
      <w:szCs w:val="18"/>
    </w:rPr>
  </w:style>
  <w:style w:type="paragraph" w:styleId="Header">
    <w:name w:val="header"/>
    <w:basedOn w:val="Normal"/>
    <w:link w:val="HeaderChar"/>
    <w:uiPriority w:val="99"/>
    <w:rsid w:val="005975C6"/>
    <w:pPr>
      <w:pBdr>
        <w:bottom w:val="single" w:sz="6" w:space="1" w:color="auto"/>
      </w:pBdr>
      <w:tabs>
        <w:tab w:val="center" w:pos="4153"/>
        <w:tab w:val="right" w:pos="8306"/>
      </w:tabs>
      <w:snapToGrid w:val="0"/>
      <w:spacing w:line="240" w:lineRule="atLeast"/>
      <w:jc w:val="center"/>
    </w:pPr>
    <w:rPr>
      <w:szCs w:val="18"/>
    </w:rPr>
  </w:style>
  <w:style w:type="character" w:customStyle="1" w:styleId="HeaderChar">
    <w:name w:val="Header Char"/>
    <w:link w:val="Header"/>
    <w:uiPriority w:val="99"/>
    <w:rsid w:val="005975C6"/>
    <w:rPr>
      <w:rFonts w:ascii="Palatino Linotype" w:hAnsi="Palatino Linotype"/>
      <w:noProof/>
      <w:color w:val="000000"/>
      <w:szCs w:val="18"/>
    </w:rPr>
  </w:style>
  <w:style w:type="paragraph" w:customStyle="1" w:styleId="MDPIheaderjournallogo">
    <w:name w:val="MDPI_header_journal_logo"/>
    <w:qFormat/>
    <w:rsid w:val="005975C6"/>
    <w:pPr>
      <w:adjustRightInd w:val="0"/>
      <w:snapToGrid w:val="0"/>
      <w:spacing w:line="260" w:lineRule="atLeast"/>
      <w:jc w:val="both"/>
    </w:pPr>
    <w:rPr>
      <w:rFonts w:ascii="Palatino Linotype" w:eastAsia="Times New Roman" w:hAnsi="Palatino Linotype"/>
      <w:i/>
      <w:color w:val="000000"/>
      <w:sz w:val="24"/>
      <w:szCs w:val="22"/>
      <w:lang w:eastAsia="de-CH"/>
    </w:rPr>
  </w:style>
  <w:style w:type="paragraph" w:customStyle="1" w:styleId="MDPI32textnoindent">
    <w:name w:val="MDPI_3.2_text_no_indent"/>
    <w:basedOn w:val="MDPI31text"/>
    <w:qFormat/>
    <w:rsid w:val="005975C6"/>
    <w:pPr>
      <w:ind w:firstLine="0"/>
    </w:pPr>
  </w:style>
  <w:style w:type="paragraph" w:customStyle="1" w:styleId="MDPI31text">
    <w:name w:val="MDPI_3.1_text"/>
    <w:qFormat/>
    <w:rsid w:val="00271103"/>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3textspaceafter">
    <w:name w:val="MDPI_3.3_text_space_after"/>
    <w:qFormat/>
    <w:rsid w:val="005975C6"/>
    <w:pPr>
      <w:adjustRightInd w:val="0"/>
      <w:snapToGrid w:val="0"/>
      <w:spacing w:after="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4textspacebefore">
    <w:name w:val="MDPI_3.4_text_space_before"/>
    <w:qFormat/>
    <w:rsid w:val="005975C6"/>
    <w:pPr>
      <w:adjustRightInd w:val="0"/>
      <w:snapToGrid w:val="0"/>
      <w:spacing w:before="24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5textbeforelist">
    <w:name w:val="MDPI_3.5_text_before_list"/>
    <w:qFormat/>
    <w:rsid w:val="005975C6"/>
    <w:pPr>
      <w:adjustRightInd w:val="0"/>
      <w:snapToGrid w:val="0"/>
      <w:spacing w:line="228" w:lineRule="auto"/>
      <w:ind w:left="2608" w:firstLine="425"/>
      <w:jc w:val="both"/>
    </w:pPr>
    <w:rPr>
      <w:rFonts w:ascii="Palatino Linotype" w:eastAsia="Times New Roman" w:hAnsi="Palatino Linotype"/>
      <w:snapToGrid w:val="0"/>
      <w:color w:val="000000"/>
      <w:szCs w:val="22"/>
      <w:lang w:eastAsia="de-DE" w:bidi="en-US"/>
    </w:rPr>
  </w:style>
  <w:style w:type="paragraph" w:customStyle="1" w:styleId="MDPI36textafterlist">
    <w:name w:val="MDPI_3.6_text_after_list"/>
    <w:qFormat/>
    <w:rsid w:val="005975C6"/>
    <w:pPr>
      <w:adjustRightInd w:val="0"/>
      <w:snapToGrid w:val="0"/>
      <w:spacing w:before="120"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37itemize">
    <w:name w:val="MDPI_3.7_itemize"/>
    <w:qFormat/>
    <w:rsid w:val="005975C6"/>
    <w:pPr>
      <w:numPr>
        <w:numId w:val="13"/>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8bullet">
    <w:name w:val="MDPI_3.8_bullet"/>
    <w:qFormat/>
    <w:rsid w:val="005975C6"/>
    <w:pPr>
      <w:numPr>
        <w:numId w:val="14"/>
      </w:numPr>
      <w:adjustRightInd w:val="0"/>
      <w:snapToGrid w:val="0"/>
      <w:spacing w:line="228" w:lineRule="auto"/>
      <w:jc w:val="both"/>
    </w:pPr>
    <w:rPr>
      <w:rFonts w:ascii="Palatino Linotype" w:eastAsia="Times New Roman" w:hAnsi="Palatino Linotype"/>
      <w:color w:val="000000"/>
      <w:szCs w:val="22"/>
      <w:lang w:eastAsia="de-DE" w:bidi="en-US"/>
    </w:rPr>
  </w:style>
  <w:style w:type="paragraph" w:customStyle="1" w:styleId="MDPI39equation">
    <w:name w:val="MDPI_3.9_equation"/>
    <w:qFormat/>
    <w:rsid w:val="005975C6"/>
    <w:pPr>
      <w:adjustRightInd w:val="0"/>
      <w:snapToGrid w:val="0"/>
      <w:spacing w:before="120" w:after="120" w:line="260" w:lineRule="atLeast"/>
      <w:ind w:left="709"/>
      <w:jc w:val="center"/>
    </w:pPr>
    <w:rPr>
      <w:rFonts w:ascii="Palatino Linotype" w:eastAsia="Times New Roman" w:hAnsi="Palatino Linotype"/>
      <w:snapToGrid w:val="0"/>
      <w:color w:val="000000"/>
      <w:szCs w:val="22"/>
      <w:lang w:eastAsia="de-DE" w:bidi="en-US"/>
    </w:rPr>
  </w:style>
  <w:style w:type="paragraph" w:customStyle="1" w:styleId="MDPI3aequationnumber">
    <w:name w:val="MDPI_3.a_equation_number"/>
    <w:qFormat/>
    <w:rsid w:val="005975C6"/>
    <w:pPr>
      <w:spacing w:before="120" w:after="120"/>
      <w:jc w:val="right"/>
    </w:pPr>
    <w:rPr>
      <w:rFonts w:ascii="Palatino Linotype" w:eastAsia="Times New Roman" w:hAnsi="Palatino Linotype"/>
      <w:snapToGrid w:val="0"/>
      <w:color w:val="000000"/>
      <w:szCs w:val="22"/>
      <w:lang w:eastAsia="de-DE" w:bidi="en-US"/>
    </w:rPr>
  </w:style>
  <w:style w:type="paragraph" w:customStyle="1" w:styleId="MDPI41tablecaption">
    <w:name w:val="MDPI_4.1_table_caption"/>
    <w:qFormat/>
    <w:rsid w:val="005975C6"/>
    <w:pPr>
      <w:adjustRightInd w:val="0"/>
      <w:snapToGrid w:val="0"/>
      <w:spacing w:before="240" w:after="120" w:line="228" w:lineRule="auto"/>
      <w:ind w:left="2608"/>
    </w:pPr>
    <w:rPr>
      <w:rFonts w:ascii="Palatino Linotype" w:eastAsia="Times New Roman" w:hAnsi="Palatino Linotype" w:cs="Cordia New"/>
      <w:color w:val="000000"/>
      <w:sz w:val="18"/>
      <w:szCs w:val="22"/>
      <w:lang w:eastAsia="de-DE" w:bidi="en-US"/>
    </w:rPr>
  </w:style>
  <w:style w:type="paragraph" w:customStyle="1" w:styleId="MDPI42tablebody">
    <w:name w:val="MDPI_4.2_table_body"/>
    <w:qFormat/>
    <w:rsid w:val="00E000E3"/>
    <w:pPr>
      <w:adjustRightInd w:val="0"/>
      <w:snapToGrid w:val="0"/>
      <w:spacing w:line="260" w:lineRule="atLeast"/>
      <w:jc w:val="center"/>
    </w:pPr>
    <w:rPr>
      <w:rFonts w:ascii="Palatino Linotype" w:eastAsia="Times New Roman" w:hAnsi="Palatino Linotype"/>
      <w:snapToGrid w:val="0"/>
      <w:color w:val="000000"/>
      <w:lang w:eastAsia="de-DE" w:bidi="en-US"/>
    </w:rPr>
  </w:style>
  <w:style w:type="paragraph" w:customStyle="1" w:styleId="MDPI43tablefooter">
    <w:name w:val="MDPI_4.3_table_footer"/>
    <w:next w:val="MDPI31text"/>
    <w:qFormat/>
    <w:rsid w:val="005975C6"/>
    <w:pPr>
      <w:adjustRightInd w:val="0"/>
      <w:snapToGrid w:val="0"/>
      <w:spacing w:line="228" w:lineRule="auto"/>
      <w:ind w:left="2608"/>
    </w:pPr>
    <w:rPr>
      <w:rFonts w:ascii="Palatino Linotype" w:eastAsia="Times New Roman" w:hAnsi="Palatino Linotype" w:cs="Cordia New"/>
      <w:color w:val="000000"/>
      <w:sz w:val="18"/>
      <w:szCs w:val="22"/>
      <w:lang w:eastAsia="de-DE" w:bidi="en-US"/>
    </w:rPr>
  </w:style>
  <w:style w:type="paragraph" w:customStyle="1" w:styleId="MDPI51figurecaption">
    <w:name w:val="MDPI_5.1_figure_caption"/>
    <w:qFormat/>
    <w:rsid w:val="005975C6"/>
    <w:pPr>
      <w:adjustRightInd w:val="0"/>
      <w:snapToGrid w:val="0"/>
      <w:spacing w:before="120" w:after="240" w:line="228" w:lineRule="auto"/>
      <w:ind w:left="2608"/>
    </w:pPr>
    <w:rPr>
      <w:rFonts w:ascii="Palatino Linotype" w:eastAsia="Times New Roman" w:hAnsi="Palatino Linotype"/>
      <w:color w:val="000000"/>
      <w:sz w:val="18"/>
      <w:lang w:eastAsia="de-DE" w:bidi="en-US"/>
    </w:rPr>
  </w:style>
  <w:style w:type="paragraph" w:customStyle="1" w:styleId="MDPI52figure">
    <w:name w:val="MDPI_5.2_figure"/>
    <w:qFormat/>
    <w:rsid w:val="005975C6"/>
    <w:pPr>
      <w:adjustRightInd w:val="0"/>
      <w:snapToGrid w:val="0"/>
      <w:spacing w:before="240" w:after="120"/>
      <w:jc w:val="center"/>
    </w:pPr>
    <w:rPr>
      <w:rFonts w:ascii="Palatino Linotype" w:eastAsia="Times New Roman" w:hAnsi="Palatino Linotype"/>
      <w:snapToGrid w:val="0"/>
      <w:color w:val="000000"/>
      <w:lang w:eastAsia="de-DE" w:bidi="en-US"/>
    </w:rPr>
  </w:style>
  <w:style w:type="paragraph" w:customStyle="1" w:styleId="MDPI81theorem">
    <w:name w:val="MDPI_8.1_theorem"/>
    <w:qFormat/>
    <w:rsid w:val="005975C6"/>
    <w:pPr>
      <w:adjustRightInd w:val="0"/>
      <w:snapToGrid w:val="0"/>
      <w:spacing w:line="228" w:lineRule="auto"/>
      <w:ind w:left="2608"/>
      <w:jc w:val="both"/>
    </w:pPr>
    <w:rPr>
      <w:rFonts w:ascii="Palatino Linotype" w:eastAsia="Times New Roman" w:hAnsi="Palatino Linotype"/>
      <w:i/>
      <w:snapToGrid w:val="0"/>
      <w:color w:val="000000"/>
      <w:szCs w:val="22"/>
      <w:lang w:eastAsia="de-DE" w:bidi="en-US"/>
    </w:rPr>
  </w:style>
  <w:style w:type="paragraph" w:customStyle="1" w:styleId="MDPI82proof">
    <w:name w:val="MDPI_8.2_proof"/>
    <w:qFormat/>
    <w:rsid w:val="005975C6"/>
    <w:pPr>
      <w:adjustRightInd w:val="0"/>
      <w:snapToGrid w:val="0"/>
      <w:spacing w:line="228" w:lineRule="auto"/>
      <w:ind w:left="2608"/>
      <w:jc w:val="both"/>
    </w:pPr>
    <w:rPr>
      <w:rFonts w:ascii="Palatino Linotype" w:eastAsia="Times New Roman" w:hAnsi="Palatino Linotype"/>
      <w:snapToGrid w:val="0"/>
      <w:color w:val="000000"/>
      <w:szCs w:val="22"/>
      <w:lang w:eastAsia="de-DE" w:bidi="en-US"/>
    </w:rPr>
  </w:style>
  <w:style w:type="paragraph" w:customStyle="1" w:styleId="MDPI23heading3">
    <w:name w:val="MDPI_2.3_heading3"/>
    <w:qFormat/>
    <w:rsid w:val="005975C6"/>
    <w:pPr>
      <w:adjustRightInd w:val="0"/>
      <w:snapToGrid w:val="0"/>
      <w:spacing w:before="60" w:after="60" w:line="228" w:lineRule="auto"/>
      <w:ind w:left="2608"/>
      <w:outlineLvl w:val="2"/>
    </w:pPr>
    <w:rPr>
      <w:rFonts w:ascii="Palatino Linotype" w:eastAsia="Times New Roman" w:hAnsi="Palatino Linotype"/>
      <w:snapToGrid w:val="0"/>
      <w:color w:val="000000"/>
      <w:szCs w:val="22"/>
      <w:lang w:eastAsia="de-DE" w:bidi="en-US"/>
    </w:rPr>
  </w:style>
  <w:style w:type="paragraph" w:customStyle="1" w:styleId="MDPI21heading1">
    <w:name w:val="MDPI_2.1_heading1"/>
    <w:qFormat/>
    <w:rsid w:val="005975C6"/>
    <w:pPr>
      <w:adjustRightInd w:val="0"/>
      <w:snapToGrid w:val="0"/>
      <w:spacing w:before="240" w:after="60" w:line="228" w:lineRule="auto"/>
      <w:ind w:left="2608"/>
      <w:outlineLvl w:val="0"/>
    </w:pPr>
    <w:rPr>
      <w:rFonts w:ascii="Palatino Linotype" w:eastAsia="Times New Roman" w:hAnsi="Palatino Linotype"/>
      <w:b/>
      <w:snapToGrid w:val="0"/>
      <w:color w:val="000000"/>
      <w:szCs w:val="22"/>
      <w:lang w:eastAsia="de-DE" w:bidi="en-US"/>
    </w:rPr>
  </w:style>
  <w:style w:type="paragraph" w:customStyle="1" w:styleId="MDPI22heading2">
    <w:name w:val="MDPI_2.2_heading2"/>
    <w:qFormat/>
    <w:rsid w:val="005975C6"/>
    <w:pPr>
      <w:adjustRightInd w:val="0"/>
      <w:snapToGrid w:val="0"/>
      <w:spacing w:before="60" w:after="60" w:line="228" w:lineRule="auto"/>
      <w:ind w:left="2608"/>
      <w:outlineLvl w:val="1"/>
    </w:pPr>
    <w:rPr>
      <w:rFonts w:ascii="Palatino Linotype" w:eastAsia="Times New Roman" w:hAnsi="Palatino Linotype"/>
      <w:i/>
      <w:noProof/>
      <w:snapToGrid w:val="0"/>
      <w:color w:val="000000"/>
      <w:szCs w:val="22"/>
      <w:lang w:eastAsia="de-DE" w:bidi="en-US"/>
    </w:rPr>
  </w:style>
  <w:style w:type="paragraph" w:customStyle="1" w:styleId="MDPI71References">
    <w:name w:val="MDPI_7.1_References"/>
    <w:qFormat/>
    <w:rsid w:val="00BC2345"/>
    <w:pPr>
      <w:numPr>
        <w:numId w:val="15"/>
      </w:numPr>
      <w:adjustRightInd w:val="0"/>
      <w:snapToGrid w:val="0"/>
      <w:spacing w:line="228" w:lineRule="auto"/>
      <w:jc w:val="both"/>
    </w:pPr>
    <w:rPr>
      <w:rFonts w:ascii="Palatino Linotype" w:eastAsia="Times New Roman" w:hAnsi="Palatino Linotype"/>
      <w:color w:val="000000"/>
      <w:sz w:val="18"/>
      <w:lang w:eastAsia="de-DE" w:bidi="en-US"/>
    </w:rPr>
  </w:style>
  <w:style w:type="paragraph" w:styleId="BalloonText">
    <w:name w:val="Balloon Text"/>
    <w:basedOn w:val="Normal"/>
    <w:link w:val="BalloonTextChar"/>
    <w:uiPriority w:val="99"/>
    <w:rsid w:val="005975C6"/>
    <w:rPr>
      <w:rFonts w:cs="Tahoma"/>
      <w:szCs w:val="18"/>
    </w:rPr>
  </w:style>
  <w:style w:type="character" w:customStyle="1" w:styleId="BalloonTextChar">
    <w:name w:val="Balloon Text Char"/>
    <w:link w:val="BalloonText"/>
    <w:uiPriority w:val="99"/>
    <w:rsid w:val="005975C6"/>
    <w:rPr>
      <w:rFonts w:ascii="Palatino Linotype" w:hAnsi="Palatino Linotype" w:cs="Tahoma"/>
      <w:noProof/>
      <w:color w:val="000000"/>
      <w:szCs w:val="18"/>
    </w:rPr>
  </w:style>
  <w:style w:type="character" w:styleId="LineNumber">
    <w:name w:val="line number"/>
    <w:uiPriority w:val="99"/>
    <w:rsid w:val="0012585D"/>
    <w:rPr>
      <w:rFonts w:ascii="Palatino Linotype" w:hAnsi="Palatino Linotype"/>
      <w:sz w:val="16"/>
    </w:rPr>
  </w:style>
  <w:style w:type="table" w:customStyle="1" w:styleId="MDPI41threelinetable">
    <w:name w:val="MDPI_4.1_three_line_table"/>
    <w:basedOn w:val="TableNormal"/>
    <w:uiPriority w:val="99"/>
    <w:rsid w:val="005975C6"/>
    <w:pPr>
      <w:adjustRightInd w:val="0"/>
      <w:snapToGrid w:val="0"/>
      <w:jc w:val="center"/>
    </w:pPr>
    <w:rPr>
      <w:rFonts w:ascii="Palatino Linotype" w:hAnsi="Palatino Linotype"/>
      <w:color w:val="000000"/>
    </w:rPr>
    <w:tblPr>
      <w:jc w:val="center"/>
      <w:tblBorders>
        <w:top w:val="single" w:sz="8" w:space="0" w:color="auto"/>
        <w:bottom w:val="single" w:sz="8" w:space="0" w:color="auto"/>
      </w:tblBorders>
    </w:tblPr>
    <w:trPr>
      <w:jc w:val="center"/>
    </w:trPr>
    <w:tcPr>
      <w:vAlign w:val="center"/>
    </w:tcPr>
    <w:tblStylePr w:type="firstRow">
      <w:rPr>
        <w:rFonts w:ascii="Palatino Linotype" w:hAnsi="Palatino Linotype"/>
        <w:b/>
        <w:i w:val="0"/>
        <w:sz w:val="20"/>
      </w:rPr>
      <w:tblPr/>
      <w:tcPr>
        <w:tcBorders>
          <w:bottom w:val="single" w:sz="4" w:space="0" w:color="auto"/>
        </w:tcBorders>
      </w:tcPr>
    </w:tblStylePr>
  </w:style>
  <w:style w:type="character" w:styleId="Hyperlink">
    <w:name w:val="Hyperlink"/>
    <w:uiPriority w:val="99"/>
    <w:rsid w:val="005975C6"/>
    <w:rPr>
      <w:color w:val="0000FF"/>
      <w:u w:val="single"/>
    </w:rPr>
  </w:style>
  <w:style w:type="character" w:styleId="UnresolvedMention">
    <w:name w:val="Unresolved Mention"/>
    <w:uiPriority w:val="99"/>
    <w:semiHidden/>
    <w:unhideWhenUsed/>
    <w:rsid w:val="00CA6B7A"/>
    <w:rPr>
      <w:color w:val="605E5C"/>
      <w:shd w:val="clear" w:color="auto" w:fill="E1DFDD"/>
    </w:rPr>
  </w:style>
  <w:style w:type="table" w:styleId="TableGrid">
    <w:name w:val="Table Grid"/>
    <w:basedOn w:val="TableNormal"/>
    <w:uiPriority w:val="59"/>
    <w:rsid w:val="005975C6"/>
    <w:pPr>
      <w:spacing w:line="260" w:lineRule="atLeast"/>
      <w:jc w:val="both"/>
    </w:pPr>
    <w:rPr>
      <w:rFonts w:ascii="Palatino Linotype" w:hAnsi="Palatino Linotype"/>
      <w:color w:val="00000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4">
    <w:name w:val="Plain Table 4"/>
    <w:basedOn w:val="TableNormal"/>
    <w:uiPriority w:val="44"/>
    <w:rsid w:val="00D86EF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cPr>
    </w:tblStylePr>
    <w:tblStylePr w:type="band1Horz">
      <w:tblPr/>
      <w:tcPr>
        <w:shd w:val="clear" w:color="auto" w:fill="F2F2F2"/>
      </w:tcPr>
    </w:tblStylePr>
  </w:style>
  <w:style w:type="paragraph" w:customStyle="1" w:styleId="MDPI61Citation">
    <w:name w:val="MDPI_6.1_Citation"/>
    <w:qFormat/>
    <w:rsid w:val="005975C6"/>
    <w:pPr>
      <w:adjustRightInd w:val="0"/>
      <w:snapToGrid w:val="0"/>
      <w:spacing w:line="240" w:lineRule="atLeast"/>
      <w:ind w:right="113"/>
    </w:pPr>
    <w:rPr>
      <w:rFonts w:ascii="Palatino Linotype" w:hAnsi="Palatino Linotype" w:cs="Cordia New"/>
      <w:sz w:val="14"/>
      <w:szCs w:val="22"/>
    </w:rPr>
  </w:style>
  <w:style w:type="paragraph" w:customStyle="1" w:styleId="MDPI62BackMatter">
    <w:name w:val="MDPI_6.2_BackMatter"/>
    <w:qFormat/>
    <w:rsid w:val="005975C6"/>
    <w:pPr>
      <w:adjustRightInd w:val="0"/>
      <w:snapToGrid w:val="0"/>
      <w:spacing w:after="120" w:line="228" w:lineRule="auto"/>
      <w:ind w:left="2608"/>
      <w:jc w:val="both"/>
    </w:pPr>
    <w:rPr>
      <w:rFonts w:ascii="Palatino Linotype" w:eastAsia="Times New Roman" w:hAnsi="Palatino Linotype"/>
      <w:snapToGrid w:val="0"/>
      <w:color w:val="000000"/>
      <w:sz w:val="18"/>
      <w:lang w:eastAsia="en-US" w:bidi="en-US"/>
    </w:rPr>
  </w:style>
  <w:style w:type="paragraph" w:customStyle="1" w:styleId="MDPI63Notes">
    <w:name w:val="MDPI_6.3_Notes"/>
    <w:qFormat/>
    <w:rsid w:val="005975C6"/>
    <w:pPr>
      <w:adjustRightInd w:val="0"/>
      <w:snapToGrid w:val="0"/>
      <w:spacing w:after="120" w:line="240" w:lineRule="atLeast"/>
      <w:ind w:right="113"/>
    </w:pPr>
    <w:rPr>
      <w:rFonts w:ascii="Palatino Linotype" w:hAnsi="Palatino Linotype"/>
      <w:snapToGrid w:val="0"/>
      <w:color w:val="000000"/>
      <w:sz w:val="14"/>
      <w:lang w:eastAsia="en-US" w:bidi="en-US"/>
    </w:rPr>
  </w:style>
  <w:style w:type="paragraph" w:customStyle="1" w:styleId="MDPI15academiceditor">
    <w:name w:val="MDPI_1.5_academic_editor"/>
    <w:qFormat/>
    <w:rsid w:val="005975C6"/>
    <w:pPr>
      <w:adjustRightInd w:val="0"/>
      <w:snapToGrid w:val="0"/>
      <w:spacing w:before="240" w:line="240" w:lineRule="atLeast"/>
      <w:ind w:right="113"/>
    </w:pPr>
    <w:rPr>
      <w:rFonts w:ascii="Palatino Linotype" w:eastAsia="Times New Roman" w:hAnsi="Palatino Linotype"/>
      <w:color w:val="000000"/>
      <w:sz w:val="14"/>
      <w:szCs w:val="22"/>
      <w:lang w:eastAsia="de-DE" w:bidi="en-US"/>
    </w:rPr>
  </w:style>
  <w:style w:type="paragraph" w:customStyle="1" w:styleId="MDPI19classification">
    <w:name w:val="MDPI_1.9_classification"/>
    <w:qFormat/>
    <w:rsid w:val="005975C6"/>
    <w:pPr>
      <w:spacing w:before="240" w:line="260" w:lineRule="atLeast"/>
      <w:ind w:left="113"/>
      <w:jc w:val="both"/>
    </w:pPr>
    <w:rPr>
      <w:rFonts w:ascii="Palatino Linotype" w:eastAsia="Times New Roman" w:hAnsi="Palatino Linotype"/>
      <w:b/>
      <w:color w:val="000000"/>
      <w:szCs w:val="22"/>
      <w:lang w:eastAsia="de-DE" w:bidi="en-US"/>
    </w:rPr>
  </w:style>
  <w:style w:type="paragraph" w:customStyle="1" w:styleId="MDPI411onetablecaption">
    <w:name w:val="MDPI_4.1.1_one_table_caption"/>
    <w:qFormat/>
    <w:rsid w:val="005975C6"/>
    <w:pPr>
      <w:adjustRightInd w:val="0"/>
      <w:snapToGrid w:val="0"/>
      <w:spacing w:before="240" w:after="120" w:line="260" w:lineRule="atLeast"/>
      <w:jc w:val="center"/>
    </w:pPr>
    <w:rPr>
      <w:rFonts w:ascii="Palatino Linotype" w:hAnsi="Palatino Linotype" w:cs="Cordia New"/>
      <w:noProof/>
      <w:color w:val="000000"/>
      <w:sz w:val="18"/>
      <w:szCs w:val="22"/>
      <w:lang w:bidi="en-US"/>
    </w:rPr>
  </w:style>
  <w:style w:type="paragraph" w:customStyle="1" w:styleId="MDPI511onefigurecaption">
    <w:name w:val="MDPI_5.1.1_one_figure_caption"/>
    <w:qFormat/>
    <w:rsid w:val="005975C6"/>
    <w:pPr>
      <w:adjustRightInd w:val="0"/>
      <w:snapToGrid w:val="0"/>
      <w:spacing w:before="240" w:after="120" w:line="260" w:lineRule="atLeast"/>
      <w:jc w:val="center"/>
    </w:pPr>
    <w:rPr>
      <w:rFonts w:ascii="Palatino Linotype" w:hAnsi="Palatino Linotype"/>
      <w:noProof/>
      <w:color w:val="000000"/>
      <w:sz w:val="18"/>
      <w:lang w:bidi="en-US"/>
    </w:rPr>
  </w:style>
  <w:style w:type="paragraph" w:customStyle="1" w:styleId="MDPI72Copyright">
    <w:name w:val="MDPI_7.2_Copyright"/>
    <w:qFormat/>
    <w:rsid w:val="005975C6"/>
    <w:pPr>
      <w:adjustRightInd w:val="0"/>
      <w:snapToGrid w:val="0"/>
      <w:spacing w:before="240" w:line="240" w:lineRule="atLeast"/>
      <w:ind w:right="113"/>
    </w:pPr>
    <w:rPr>
      <w:rFonts w:ascii="Palatino Linotype" w:eastAsia="Times New Roman" w:hAnsi="Palatino Linotype"/>
      <w:noProof/>
      <w:snapToGrid w:val="0"/>
      <w:color w:val="000000"/>
      <w:spacing w:val="-2"/>
      <w:sz w:val="14"/>
      <w:lang w:val="en-GB" w:eastAsia="en-GB"/>
    </w:rPr>
  </w:style>
  <w:style w:type="paragraph" w:customStyle="1" w:styleId="MDPI73CopyrightImage">
    <w:name w:val="MDPI_7.3_CopyrightImage"/>
    <w:rsid w:val="005975C6"/>
    <w:pPr>
      <w:adjustRightInd w:val="0"/>
      <w:snapToGrid w:val="0"/>
      <w:spacing w:after="100" w:line="260" w:lineRule="atLeast"/>
      <w:jc w:val="right"/>
    </w:pPr>
    <w:rPr>
      <w:rFonts w:ascii="Palatino Linotype" w:eastAsia="Times New Roman" w:hAnsi="Palatino Linotype"/>
      <w:color w:val="000000"/>
      <w:lang w:eastAsia="de-CH"/>
    </w:rPr>
  </w:style>
  <w:style w:type="paragraph" w:customStyle="1" w:styleId="MDPIequationFram">
    <w:name w:val="MDPI_equationFram"/>
    <w:qFormat/>
    <w:rsid w:val="005975C6"/>
    <w:pPr>
      <w:adjustRightInd w:val="0"/>
      <w:snapToGrid w:val="0"/>
      <w:spacing w:before="120" w:after="120"/>
      <w:jc w:val="center"/>
    </w:pPr>
    <w:rPr>
      <w:rFonts w:ascii="Palatino Linotype" w:eastAsia="Times New Roman" w:hAnsi="Palatino Linotype"/>
      <w:snapToGrid w:val="0"/>
      <w:color w:val="000000"/>
      <w:szCs w:val="22"/>
      <w:lang w:eastAsia="de-DE" w:bidi="en-US"/>
    </w:rPr>
  </w:style>
  <w:style w:type="paragraph" w:customStyle="1" w:styleId="MDPIfooter">
    <w:name w:val="MDPI_footer"/>
    <w:qFormat/>
    <w:rsid w:val="005975C6"/>
    <w:pPr>
      <w:adjustRightInd w:val="0"/>
      <w:snapToGrid w:val="0"/>
      <w:spacing w:before="120" w:line="260" w:lineRule="atLeast"/>
      <w:jc w:val="center"/>
    </w:pPr>
    <w:rPr>
      <w:rFonts w:ascii="Palatino Linotype" w:eastAsia="Times New Roman" w:hAnsi="Palatino Linotype"/>
      <w:color w:val="000000"/>
      <w:lang w:eastAsia="de-DE"/>
    </w:rPr>
  </w:style>
  <w:style w:type="paragraph" w:customStyle="1" w:styleId="MDPIfooterfirstpage">
    <w:name w:val="MDPI_footer_firstpage"/>
    <w:qFormat/>
    <w:rsid w:val="005975C6"/>
    <w:pPr>
      <w:tabs>
        <w:tab w:val="right" w:pos="8845"/>
      </w:tabs>
      <w:spacing w:line="160" w:lineRule="exact"/>
    </w:pPr>
    <w:rPr>
      <w:rFonts w:ascii="Palatino Linotype" w:eastAsia="Times New Roman" w:hAnsi="Palatino Linotype"/>
      <w:color w:val="000000"/>
      <w:sz w:val="16"/>
      <w:lang w:eastAsia="de-DE"/>
    </w:rPr>
  </w:style>
  <w:style w:type="paragraph" w:customStyle="1" w:styleId="MDPIheader">
    <w:name w:val="MDPI_header"/>
    <w:qFormat/>
    <w:rsid w:val="005975C6"/>
    <w:pPr>
      <w:adjustRightInd w:val="0"/>
      <w:snapToGrid w:val="0"/>
      <w:spacing w:after="240" w:line="260" w:lineRule="atLeast"/>
      <w:jc w:val="both"/>
    </w:pPr>
    <w:rPr>
      <w:rFonts w:ascii="Palatino Linotype" w:eastAsia="Times New Roman" w:hAnsi="Palatino Linotype"/>
      <w:iCs/>
      <w:color w:val="000000"/>
      <w:sz w:val="16"/>
      <w:lang w:eastAsia="de-DE"/>
    </w:rPr>
  </w:style>
  <w:style w:type="paragraph" w:customStyle="1" w:styleId="MDPIheadercitation">
    <w:name w:val="MDPI_header_citation"/>
    <w:rsid w:val="005975C6"/>
    <w:pPr>
      <w:spacing w:after="240"/>
    </w:pPr>
    <w:rPr>
      <w:rFonts w:ascii="Palatino Linotype" w:eastAsia="Times New Roman" w:hAnsi="Palatino Linotype"/>
      <w:snapToGrid w:val="0"/>
      <w:color w:val="000000"/>
      <w:sz w:val="18"/>
      <w:lang w:eastAsia="de-DE" w:bidi="en-US"/>
    </w:rPr>
  </w:style>
  <w:style w:type="paragraph" w:customStyle="1" w:styleId="MDPIheadermdpilogo">
    <w:name w:val="MDPI_header_mdpi_logo"/>
    <w:qFormat/>
    <w:rsid w:val="005975C6"/>
    <w:pPr>
      <w:adjustRightInd w:val="0"/>
      <w:snapToGrid w:val="0"/>
      <w:spacing w:line="260" w:lineRule="atLeast"/>
      <w:jc w:val="right"/>
    </w:pPr>
    <w:rPr>
      <w:rFonts w:ascii="Palatino Linotype" w:eastAsia="Times New Roman" w:hAnsi="Palatino Linotype"/>
      <w:color w:val="000000"/>
      <w:sz w:val="24"/>
      <w:szCs w:val="22"/>
      <w:lang w:eastAsia="de-CH"/>
    </w:rPr>
  </w:style>
  <w:style w:type="table" w:customStyle="1" w:styleId="MDPITable">
    <w:name w:val="MDPI_Table"/>
    <w:basedOn w:val="TableNormal"/>
    <w:uiPriority w:val="99"/>
    <w:rsid w:val="005975C6"/>
    <w:rPr>
      <w:rFonts w:ascii="Palatino Linotype" w:hAnsi="Palatino Linotype"/>
      <w:color w:val="000000"/>
      <w:lang w:val="en-CA" w:eastAsia="en-US"/>
    </w:rPr>
    <w:tblPr>
      <w:tblCellMar>
        <w:left w:w="0" w:type="dxa"/>
        <w:right w:w="0" w:type="dxa"/>
      </w:tblCellMar>
    </w:tblPr>
  </w:style>
  <w:style w:type="paragraph" w:customStyle="1" w:styleId="MDPItext">
    <w:name w:val="MDPI_text"/>
    <w:qFormat/>
    <w:rsid w:val="005975C6"/>
    <w:pPr>
      <w:spacing w:line="260" w:lineRule="atLeast"/>
      <w:ind w:left="425" w:right="425" w:firstLine="284"/>
      <w:jc w:val="both"/>
    </w:pPr>
    <w:rPr>
      <w:rFonts w:ascii="Times New Roman" w:eastAsia="Times New Roman" w:hAnsi="Times New Roman"/>
      <w:noProof/>
      <w:snapToGrid w:val="0"/>
      <w:color w:val="000000"/>
      <w:sz w:val="22"/>
      <w:szCs w:val="22"/>
      <w:lang w:eastAsia="de-DE" w:bidi="en-US"/>
    </w:rPr>
  </w:style>
  <w:style w:type="paragraph" w:customStyle="1" w:styleId="MDPItitle">
    <w:name w:val="MDPI_title"/>
    <w:qFormat/>
    <w:rsid w:val="005975C6"/>
    <w:pPr>
      <w:adjustRightInd w:val="0"/>
      <w:snapToGrid w:val="0"/>
      <w:spacing w:after="240" w:line="260" w:lineRule="atLeast"/>
      <w:jc w:val="both"/>
    </w:pPr>
    <w:rPr>
      <w:rFonts w:ascii="Palatino Linotype" w:eastAsia="Times New Roman" w:hAnsi="Palatino Linotype"/>
      <w:b/>
      <w:snapToGrid w:val="0"/>
      <w:color w:val="000000"/>
      <w:sz w:val="36"/>
      <w:lang w:eastAsia="de-DE" w:bidi="en-US"/>
    </w:rPr>
  </w:style>
  <w:style w:type="character" w:customStyle="1" w:styleId="apple-converted-space">
    <w:name w:val="apple-converted-space"/>
    <w:rsid w:val="005975C6"/>
  </w:style>
  <w:style w:type="paragraph" w:styleId="Bibliography">
    <w:name w:val="Bibliography"/>
    <w:basedOn w:val="Normal"/>
    <w:next w:val="Normal"/>
    <w:uiPriority w:val="37"/>
    <w:unhideWhenUsed/>
    <w:rsid w:val="005975C6"/>
    <w:pPr>
      <w:tabs>
        <w:tab w:val="left" w:pos="504"/>
      </w:tabs>
      <w:spacing w:line="240" w:lineRule="atLeast"/>
      <w:ind w:left="504" w:hanging="504"/>
    </w:pPr>
  </w:style>
  <w:style w:type="paragraph" w:styleId="BodyText">
    <w:name w:val="Body Text"/>
    <w:link w:val="BodyTextChar"/>
    <w:rsid w:val="005975C6"/>
    <w:pPr>
      <w:spacing w:after="120" w:line="340" w:lineRule="atLeast"/>
      <w:jc w:val="both"/>
    </w:pPr>
    <w:rPr>
      <w:rFonts w:ascii="Palatino Linotype" w:hAnsi="Palatino Linotype"/>
      <w:color w:val="000000"/>
      <w:sz w:val="24"/>
      <w:lang w:eastAsia="de-DE"/>
    </w:rPr>
  </w:style>
  <w:style w:type="character" w:customStyle="1" w:styleId="BodyTextChar">
    <w:name w:val="Body Text Char"/>
    <w:link w:val="BodyText"/>
    <w:rsid w:val="005975C6"/>
    <w:rPr>
      <w:rFonts w:ascii="Palatino Linotype" w:hAnsi="Palatino Linotype"/>
      <w:color w:val="000000"/>
      <w:sz w:val="24"/>
      <w:lang w:eastAsia="de-DE"/>
    </w:rPr>
  </w:style>
  <w:style w:type="character" w:styleId="CommentReference">
    <w:name w:val="annotation reference"/>
    <w:rsid w:val="005975C6"/>
    <w:rPr>
      <w:sz w:val="21"/>
      <w:szCs w:val="21"/>
    </w:rPr>
  </w:style>
  <w:style w:type="paragraph" w:styleId="CommentText">
    <w:name w:val="annotation text"/>
    <w:basedOn w:val="Normal"/>
    <w:link w:val="CommentTextChar"/>
    <w:rsid w:val="005975C6"/>
  </w:style>
  <w:style w:type="character" w:customStyle="1" w:styleId="CommentTextChar">
    <w:name w:val="Comment Text Char"/>
    <w:link w:val="CommentText"/>
    <w:rsid w:val="005975C6"/>
    <w:rPr>
      <w:rFonts w:ascii="Palatino Linotype" w:hAnsi="Palatino Linotype"/>
      <w:noProof/>
      <w:color w:val="000000"/>
    </w:rPr>
  </w:style>
  <w:style w:type="paragraph" w:styleId="CommentSubject">
    <w:name w:val="annotation subject"/>
    <w:basedOn w:val="CommentText"/>
    <w:next w:val="CommentText"/>
    <w:link w:val="CommentSubjectChar"/>
    <w:rsid w:val="005975C6"/>
    <w:rPr>
      <w:b/>
      <w:bCs/>
    </w:rPr>
  </w:style>
  <w:style w:type="character" w:customStyle="1" w:styleId="CommentSubjectChar">
    <w:name w:val="Comment Subject Char"/>
    <w:link w:val="CommentSubject"/>
    <w:rsid w:val="005975C6"/>
    <w:rPr>
      <w:rFonts w:ascii="Palatino Linotype" w:hAnsi="Palatino Linotype"/>
      <w:b/>
      <w:bCs/>
      <w:noProof/>
      <w:color w:val="000000"/>
    </w:rPr>
  </w:style>
  <w:style w:type="character" w:styleId="EndnoteReference">
    <w:name w:val="endnote reference"/>
    <w:rsid w:val="005975C6"/>
    <w:rPr>
      <w:vertAlign w:val="superscript"/>
    </w:rPr>
  </w:style>
  <w:style w:type="paragraph" w:styleId="EndnoteText">
    <w:name w:val="endnote text"/>
    <w:basedOn w:val="Normal"/>
    <w:link w:val="EndnoteTextChar"/>
    <w:semiHidden/>
    <w:unhideWhenUsed/>
    <w:rsid w:val="005975C6"/>
    <w:pPr>
      <w:spacing w:line="240" w:lineRule="auto"/>
    </w:pPr>
  </w:style>
  <w:style w:type="character" w:customStyle="1" w:styleId="EndnoteTextChar">
    <w:name w:val="Endnote Text Char"/>
    <w:link w:val="EndnoteText"/>
    <w:semiHidden/>
    <w:rsid w:val="005975C6"/>
    <w:rPr>
      <w:rFonts w:ascii="Palatino Linotype" w:hAnsi="Palatino Linotype"/>
      <w:noProof/>
      <w:color w:val="000000"/>
    </w:rPr>
  </w:style>
  <w:style w:type="character" w:styleId="FollowedHyperlink">
    <w:name w:val="FollowedHyperlink"/>
    <w:rsid w:val="005975C6"/>
    <w:rPr>
      <w:color w:val="954F72"/>
      <w:u w:val="single"/>
    </w:rPr>
  </w:style>
  <w:style w:type="paragraph" w:styleId="FootnoteText">
    <w:name w:val="footnote text"/>
    <w:basedOn w:val="Normal"/>
    <w:link w:val="FootnoteTextChar"/>
    <w:semiHidden/>
    <w:unhideWhenUsed/>
    <w:rsid w:val="005975C6"/>
    <w:pPr>
      <w:spacing w:line="240" w:lineRule="auto"/>
    </w:pPr>
  </w:style>
  <w:style w:type="character" w:customStyle="1" w:styleId="FootnoteTextChar">
    <w:name w:val="Footnote Text Char"/>
    <w:link w:val="FootnoteText"/>
    <w:semiHidden/>
    <w:rsid w:val="005975C6"/>
    <w:rPr>
      <w:rFonts w:ascii="Palatino Linotype" w:hAnsi="Palatino Linotype"/>
      <w:noProof/>
      <w:color w:val="000000"/>
    </w:rPr>
  </w:style>
  <w:style w:type="paragraph" w:styleId="NormalWeb">
    <w:name w:val="Normal (Web)"/>
    <w:basedOn w:val="Normal"/>
    <w:uiPriority w:val="99"/>
    <w:rsid w:val="005975C6"/>
    <w:rPr>
      <w:szCs w:val="24"/>
    </w:rPr>
  </w:style>
  <w:style w:type="paragraph" w:customStyle="1" w:styleId="MsoFootnoteText0">
    <w:name w:val="MsoFootnoteText"/>
    <w:basedOn w:val="NormalWeb"/>
    <w:qFormat/>
    <w:rsid w:val="005975C6"/>
    <w:rPr>
      <w:rFonts w:ascii="Times New Roman" w:hAnsi="Times New Roman"/>
    </w:rPr>
  </w:style>
  <w:style w:type="character" w:styleId="PageNumber">
    <w:name w:val="page number"/>
    <w:rsid w:val="005975C6"/>
  </w:style>
  <w:style w:type="character" w:styleId="PlaceholderText">
    <w:name w:val="Placeholder Text"/>
    <w:uiPriority w:val="99"/>
    <w:semiHidden/>
    <w:rsid w:val="005975C6"/>
    <w:rPr>
      <w:color w:val="808080"/>
    </w:rPr>
  </w:style>
  <w:style w:type="paragraph" w:customStyle="1" w:styleId="MDPI71FootNotes">
    <w:name w:val="MDPI_7.1_FootNotes"/>
    <w:qFormat/>
    <w:rsid w:val="007C62F5"/>
    <w:pPr>
      <w:numPr>
        <w:numId w:val="16"/>
      </w:numPr>
      <w:adjustRightInd w:val="0"/>
      <w:snapToGrid w:val="0"/>
      <w:spacing w:line="228" w:lineRule="auto"/>
      <w:jc w:val="both"/>
    </w:pPr>
    <w:rPr>
      <w:rFonts w:ascii="Palatino Linotype" w:eastAsiaTheme="minorEastAsia" w:hAnsi="Palatino Linotype"/>
      <w:noProof/>
      <w:color w:val="000000"/>
      <w:sz w:val="18"/>
    </w:rPr>
  </w:style>
  <w:style w:type="paragraph" w:styleId="Caption">
    <w:name w:val="caption"/>
    <w:basedOn w:val="Normal"/>
    <w:next w:val="Normal"/>
    <w:uiPriority w:val="35"/>
    <w:unhideWhenUsed/>
    <w:qFormat/>
    <w:rsid w:val="00990354"/>
    <w:pPr>
      <w:spacing w:after="80" w:line="240" w:lineRule="auto"/>
      <w:ind w:left="720" w:hanging="720"/>
    </w:pPr>
    <w:rPr>
      <w:rFonts w:ascii="Times New Roman" w:eastAsia="Times New Roman" w:hAnsi="Times New Roman"/>
      <w:iCs/>
      <w:noProof w:val="0"/>
      <w:color w:val="auto"/>
      <w:sz w:val="24"/>
      <w:szCs w:val="18"/>
      <w:lang w:val="en" w:eastAsia="en-US"/>
    </w:rPr>
  </w:style>
  <w:style w:type="character" w:styleId="FootnoteReference">
    <w:name w:val="footnote reference"/>
    <w:basedOn w:val="DefaultParagraphFont"/>
    <w:uiPriority w:val="99"/>
    <w:semiHidden/>
    <w:unhideWhenUsed/>
    <w:rsid w:val="0026471D"/>
    <w:rPr>
      <w:vertAlign w:val="superscript"/>
    </w:rPr>
  </w:style>
  <w:style w:type="paragraph" w:customStyle="1" w:styleId="cl-80b34fee">
    <w:name w:val="cl-80b34fee"/>
    <w:basedOn w:val="Normal"/>
    <w:rsid w:val="00BD1D6F"/>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character" w:customStyle="1" w:styleId="cl-80b2175a">
    <w:name w:val="cl-80b2175a"/>
    <w:basedOn w:val="DefaultParagraphFont"/>
    <w:rsid w:val="00BD1D6F"/>
  </w:style>
  <w:style w:type="paragraph" w:customStyle="1" w:styleId="cl-80b34fef">
    <w:name w:val="cl-80b34fef"/>
    <w:basedOn w:val="Normal"/>
    <w:rsid w:val="00BD1D6F"/>
    <w:pPr>
      <w:spacing w:before="100" w:beforeAutospacing="1" w:after="100" w:afterAutospacing="1" w:line="240" w:lineRule="auto"/>
      <w:jc w:val="left"/>
    </w:pPr>
    <w:rPr>
      <w:rFonts w:ascii="Times New Roman" w:eastAsia="Times New Roman" w:hAnsi="Times New Roman"/>
      <w:noProof w:val="0"/>
      <w:color w:val="auto"/>
      <w:sz w:val="24"/>
      <w:szCs w:val="24"/>
      <w:lang w:eastAsia="en-US"/>
    </w:rPr>
  </w:style>
  <w:style w:type="character" w:customStyle="1" w:styleId="cl-80b2175b">
    <w:name w:val="cl-80b2175b"/>
    <w:basedOn w:val="DefaultParagraphFont"/>
    <w:rsid w:val="00BD1D6F"/>
  </w:style>
  <w:style w:type="paragraph" w:styleId="Revision">
    <w:name w:val="Revision"/>
    <w:hidden/>
    <w:uiPriority w:val="99"/>
    <w:semiHidden/>
    <w:rsid w:val="00E035EC"/>
    <w:rPr>
      <w:rFonts w:ascii="Palatino Linotype" w:hAnsi="Palatino Linotype"/>
      <w:noProof/>
      <w:color w:val="00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7505841">
      <w:bodyDiv w:val="1"/>
      <w:marLeft w:val="0"/>
      <w:marRight w:val="0"/>
      <w:marTop w:val="0"/>
      <w:marBottom w:val="0"/>
      <w:divBdr>
        <w:top w:val="none" w:sz="0" w:space="0" w:color="auto"/>
        <w:left w:val="none" w:sz="0" w:space="0" w:color="auto"/>
        <w:bottom w:val="none" w:sz="0" w:space="0" w:color="auto"/>
        <w:right w:val="none" w:sz="0" w:space="0" w:color="auto"/>
      </w:divBdr>
    </w:div>
    <w:div w:id="329454771">
      <w:bodyDiv w:val="1"/>
      <w:marLeft w:val="0"/>
      <w:marRight w:val="0"/>
      <w:marTop w:val="0"/>
      <w:marBottom w:val="0"/>
      <w:divBdr>
        <w:top w:val="none" w:sz="0" w:space="0" w:color="auto"/>
        <w:left w:val="none" w:sz="0" w:space="0" w:color="auto"/>
        <w:bottom w:val="none" w:sz="0" w:space="0" w:color="auto"/>
        <w:right w:val="none" w:sz="0" w:space="0" w:color="auto"/>
      </w:divBdr>
    </w:div>
    <w:div w:id="391856803">
      <w:bodyDiv w:val="1"/>
      <w:marLeft w:val="0"/>
      <w:marRight w:val="0"/>
      <w:marTop w:val="0"/>
      <w:marBottom w:val="0"/>
      <w:divBdr>
        <w:top w:val="none" w:sz="0" w:space="0" w:color="auto"/>
        <w:left w:val="none" w:sz="0" w:space="0" w:color="auto"/>
        <w:bottom w:val="none" w:sz="0" w:space="0" w:color="auto"/>
        <w:right w:val="none" w:sz="0" w:space="0" w:color="auto"/>
      </w:divBdr>
    </w:div>
    <w:div w:id="711147872">
      <w:bodyDiv w:val="1"/>
      <w:marLeft w:val="0"/>
      <w:marRight w:val="0"/>
      <w:marTop w:val="0"/>
      <w:marBottom w:val="0"/>
      <w:divBdr>
        <w:top w:val="none" w:sz="0" w:space="0" w:color="auto"/>
        <w:left w:val="none" w:sz="0" w:space="0" w:color="auto"/>
        <w:bottom w:val="none" w:sz="0" w:space="0" w:color="auto"/>
        <w:right w:val="none" w:sz="0" w:space="0" w:color="auto"/>
      </w:divBdr>
    </w:div>
    <w:div w:id="1698921807">
      <w:bodyDiv w:val="1"/>
      <w:marLeft w:val="0"/>
      <w:marRight w:val="0"/>
      <w:marTop w:val="0"/>
      <w:marBottom w:val="0"/>
      <w:divBdr>
        <w:top w:val="none" w:sz="0" w:space="0" w:color="auto"/>
        <w:left w:val="none" w:sz="0" w:space="0" w:color="auto"/>
        <w:bottom w:val="none" w:sz="0" w:space="0" w:color="auto"/>
        <w:right w:val="none" w:sz="0" w:space="0" w:color="auto"/>
      </w:divBdr>
      <w:divsChild>
        <w:div w:id="1173450665">
          <w:marLeft w:val="0"/>
          <w:marRight w:val="0"/>
          <w:marTop w:val="0"/>
          <w:marBottom w:val="0"/>
          <w:divBdr>
            <w:top w:val="none" w:sz="0" w:space="0" w:color="auto"/>
            <w:left w:val="none" w:sz="0" w:space="0" w:color="auto"/>
            <w:bottom w:val="none" w:sz="0" w:space="0" w:color="auto"/>
            <w:right w:val="none" w:sz="0" w:space="0" w:color="auto"/>
          </w:divBdr>
        </w:div>
        <w:div w:id="1166818365">
          <w:marLeft w:val="0"/>
          <w:marRight w:val="0"/>
          <w:marTop w:val="0"/>
          <w:marBottom w:val="0"/>
          <w:divBdr>
            <w:top w:val="none" w:sz="0" w:space="0" w:color="auto"/>
            <w:left w:val="none" w:sz="0" w:space="0" w:color="auto"/>
            <w:bottom w:val="none" w:sz="0" w:space="0" w:color="auto"/>
            <w:right w:val="none" w:sz="0" w:space="0" w:color="auto"/>
          </w:divBdr>
        </w:div>
        <w:div w:id="2003314697">
          <w:marLeft w:val="0"/>
          <w:marRight w:val="0"/>
          <w:marTop w:val="0"/>
          <w:marBottom w:val="0"/>
          <w:divBdr>
            <w:top w:val="none" w:sz="0" w:space="0" w:color="auto"/>
            <w:left w:val="none" w:sz="0" w:space="0" w:color="auto"/>
            <w:bottom w:val="none" w:sz="0" w:space="0" w:color="auto"/>
            <w:right w:val="none" w:sz="0" w:space="0" w:color="auto"/>
          </w:divBdr>
        </w:div>
        <w:div w:id="1651639174">
          <w:marLeft w:val="0"/>
          <w:marRight w:val="0"/>
          <w:marTop w:val="0"/>
          <w:marBottom w:val="0"/>
          <w:divBdr>
            <w:top w:val="none" w:sz="0" w:space="0" w:color="auto"/>
            <w:left w:val="none" w:sz="0" w:space="0" w:color="auto"/>
            <w:bottom w:val="none" w:sz="0" w:space="0" w:color="auto"/>
            <w:right w:val="none" w:sz="0" w:space="0" w:color="auto"/>
          </w:divBdr>
        </w:div>
        <w:div w:id="728922554">
          <w:marLeft w:val="0"/>
          <w:marRight w:val="0"/>
          <w:marTop w:val="0"/>
          <w:marBottom w:val="0"/>
          <w:divBdr>
            <w:top w:val="none" w:sz="0" w:space="0" w:color="auto"/>
            <w:left w:val="none" w:sz="0" w:space="0" w:color="auto"/>
            <w:bottom w:val="none" w:sz="0" w:space="0" w:color="auto"/>
            <w:right w:val="none" w:sz="0" w:space="0" w:color="auto"/>
          </w:divBdr>
        </w:div>
        <w:div w:id="232813111">
          <w:marLeft w:val="0"/>
          <w:marRight w:val="0"/>
          <w:marTop w:val="0"/>
          <w:marBottom w:val="0"/>
          <w:divBdr>
            <w:top w:val="none" w:sz="0" w:space="0" w:color="auto"/>
            <w:left w:val="none" w:sz="0" w:space="0" w:color="auto"/>
            <w:bottom w:val="none" w:sz="0" w:space="0" w:color="auto"/>
            <w:right w:val="none" w:sz="0" w:space="0" w:color="auto"/>
          </w:divBdr>
        </w:div>
        <w:div w:id="1094979687">
          <w:marLeft w:val="0"/>
          <w:marRight w:val="0"/>
          <w:marTop w:val="0"/>
          <w:marBottom w:val="0"/>
          <w:divBdr>
            <w:top w:val="none" w:sz="0" w:space="0" w:color="auto"/>
            <w:left w:val="none" w:sz="0" w:space="0" w:color="auto"/>
            <w:bottom w:val="none" w:sz="0" w:space="0" w:color="auto"/>
            <w:right w:val="none" w:sz="0" w:space="0" w:color="auto"/>
          </w:divBdr>
        </w:div>
        <w:div w:id="1423795245">
          <w:marLeft w:val="0"/>
          <w:marRight w:val="0"/>
          <w:marTop w:val="0"/>
          <w:marBottom w:val="0"/>
          <w:divBdr>
            <w:top w:val="none" w:sz="0" w:space="0" w:color="auto"/>
            <w:left w:val="none" w:sz="0" w:space="0" w:color="auto"/>
            <w:bottom w:val="none" w:sz="0" w:space="0" w:color="auto"/>
            <w:right w:val="none" w:sz="0" w:space="0" w:color="auto"/>
          </w:divBdr>
        </w:div>
        <w:div w:id="950630329">
          <w:marLeft w:val="0"/>
          <w:marRight w:val="0"/>
          <w:marTop w:val="0"/>
          <w:marBottom w:val="0"/>
          <w:divBdr>
            <w:top w:val="none" w:sz="0" w:space="0" w:color="auto"/>
            <w:left w:val="none" w:sz="0" w:space="0" w:color="auto"/>
            <w:bottom w:val="none" w:sz="0" w:space="0" w:color="auto"/>
            <w:right w:val="none" w:sz="0" w:space="0" w:color="auto"/>
          </w:divBdr>
        </w:div>
      </w:divsChild>
    </w:div>
    <w:div w:id="1780026252">
      <w:bodyDiv w:val="1"/>
      <w:marLeft w:val="0"/>
      <w:marRight w:val="0"/>
      <w:marTop w:val="0"/>
      <w:marBottom w:val="0"/>
      <w:divBdr>
        <w:top w:val="none" w:sz="0" w:space="0" w:color="auto"/>
        <w:left w:val="none" w:sz="0" w:space="0" w:color="auto"/>
        <w:bottom w:val="none" w:sz="0" w:space="0" w:color="auto"/>
        <w:right w:val="none" w:sz="0" w:space="0" w:color="auto"/>
      </w:divBdr>
    </w:div>
  </w:divs>
  <w:encoding w:val="iso-8859-6"/>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3.xml"/><Relationship Id="rId18" Type="http://schemas.openxmlformats.org/officeDocument/2006/relationships/hyperlink" Target="https://github.com/raruggie/RAR-Uvm/tree/main/Data" TargetMode="Externa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6.png"/><Relationship Id="rId2" Type="http://schemas.openxmlformats.org/officeDocument/2006/relationships/numbering" Target="numbering.xml"/><Relationship Id="rId16" Type="http://schemas.openxmlformats.org/officeDocument/2006/relationships/image" Target="media/image5.png"/><Relationship Id="rId20"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4.pn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3.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ryrug\Downloads\agriculture-template.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A6784A-E9B6-44B2-8425-E89421BD50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agriculture-template</Template>
  <TotalTime>2142</TotalTime>
  <Pages>22</Pages>
  <Words>41865</Words>
  <Characters>238635</Characters>
  <Application>Microsoft Office Word</Application>
  <DocSecurity>0</DocSecurity>
  <Lines>1988</Lines>
  <Paragraphs>559</Paragraphs>
  <ScaleCrop>false</ScaleCrop>
  <HeadingPairs>
    <vt:vector size="2" baseType="variant">
      <vt:variant>
        <vt:lpstr>Title</vt:lpstr>
      </vt:variant>
      <vt:variant>
        <vt:i4>1</vt:i4>
      </vt:variant>
    </vt:vector>
  </HeadingPairs>
  <TitlesOfParts>
    <vt:vector size="1" baseType="lpstr">
      <vt:lpstr>Type of the Paper (Article</vt:lpstr>
    </vt:vector>
  </TitlesOfParts>
  <Company/>
  <LinksUpToDate>false</LinksUpToDate>
  <CharactersWithSpaces>279941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Type of the Paper (Article</dc:title>
  <dc:subject/>
  <dc:creator>ryrug</dc:creator>
  <cp:keywords/>
  <dc:description/>
  <cp:lastModifiedBy>Ryan Ruggiero</cp:lastModifiedBy>
  <cp:revision>330</cp:revision>
  <dcterms:created xsi:type="dcterms:W3CDTF">2021-11-17T21:39:00Z</dcterms:created>
  <dcterms:modified xsi:type="dcterms:W3CDTF">2022-01-04T19:19:00Z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zotero-version="5.0.96.3"&gt;&lt;session id="2IiwdxcS"/&gt;&lt;style id="http://www.zotero.org/styles/ieee" locale="en-US" hasBibliography="1" bibliographyStyleHasBeenSet="1"/&gt;&lt;prefs&gt;&lt;pref name="fieldType" value="Field"/&gt;&lt;pref name="delayCitati</vt:lpwstr>
  </property>
  <property fmtid="{D5CDD505-2E9C-101B-9397-08002B2CF9AE}" pid="3" name="ZOTERO_PREF_2">
    <vt:lpwstr>onUpdates" value="true"/&gt;&lt;/prefs&gt;&lt;/data&gt;</vt:lpwstr>
  </property>
</Properties>
</file>